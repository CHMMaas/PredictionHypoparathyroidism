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1E279" w14:textId="77777777" w:rsidR="00B74475" w:rsidRDefault="00B74475"/>
    <w:tbl>
      <w:tblPr>
        <w:tblStyle w:val="Table"/>
        <w:tblW w:w="6186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269"/>
        <w:gridCol w:w="1695"/>
        <w:gridCol w:w="1781"/>
        <w:gridCol w:w="1760"/>
        <w:gridCol w:w="1560"/>
        <w:gridCol w:w="1560"/>
      </w:tblGrid>
      <w:tr w:rsidR="002A661F" w:rsidRPr="00BE5726" w14:paraId="3B3D8091" w14:textId="77777777" w:rsidTr="0056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5000" w:type="pct"/>
            <w:gridSpan w:val="6"/>
          </w:tcPr>
          <w:p w14:paraId="32B740CB" w14:textId="3A8B807B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</w:t>
            </w:r>
            <w:r w:rsidR="00A54463">
              <w:rPr>
                <w:rFonts w:ascii="Times New Roman" w:hAnsi="Times New Roman" w:cs="Times New Roman"/>
                <w:sz w:val="20"/>
                <w:szCs w:val="20"/>
              </w:rPr>
              <w:t xml:space="preserve"> of the patient cohort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62193" w:rsidRPr="00BE5726" w14:paraId="76773EE3" w14:textId="77777777" w:rsidTr="0056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1406" w:type="pct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766" w:type="pct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757" w:type="pct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671" w:type="pct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671" w:type="pct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562193" w:rsidRPr="00BE5726" w14:paraId="639B134F" w14:textId="77777777" w:rsidTr="00562193">
        <w:trPr>
          <w:trHeight w:val="113"/>
        </w:trPr>
        <w:tc>
          <w:tcPr>
            <w:tcW w:w="1406" w:type="pct"/>
          </w:tcPr>
          <w:p w14:paraId="377BCCBE" w14:textId="2DBE41BF" w:rsidR="00BE5726" w:rsidRPr="007F5E00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BE5726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ge in years </w:t>
            </w:r>
          </w:p>
        </w:tc>
        <w:tc>
          <w:tcPr>
            <w:tcW w:w="729" w:type="pct"/>
          </w:tcPr>
          <w:p w14:paraId="236A6BC8" w14:textId="42CA6ED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[42.0- 69.0]</w:t>
            </w:r>
          </w:p>
        </w:tc>
        <w:tc>
          <w:tcPr>
            <w:tcW w:w="766" w:type="pct"/>
          </w:tcPr>
          <w:p w14:paraId="44B5AF3F" w14:textId="6B8434F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46.2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0910EAB1" w14:textId="3A03FC2F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66.8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90843DE" w14:textId="3662F33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D2084FF" w14:textId="0042C87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D5B6E63" w14:textId="77777777" w:rsidTr="00562193">
        <w:trPr>
          <w:trHeight w:val="113"/>
        </w:trPr>
        <w:tc>
          <w:tcPr>
            <w:tcW w:w="1406" w:type="pct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729" w:type="pct"/>
          </w:tcPr>
          <w:p w14:paraId="4EDF14F9" w14:textId="7DD6FF21" w:rsidR="00BE5726" w:rsidRPr="00BA56BC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 (32.0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66" w:type="pct"/>
          </w:tcPr>
          <w:p w14:paraId="5F348705" w14:textId="64EF3B07" w:rsidR="00BE5726" w:rsidRPr="00BA56BC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(40.3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57" w:type="pct"/>
          </w:tcPr>
          <w:p w14:paraId="7D2CC09A" w14:textId="644B6FC7" w:rsidR="00BE5726" w:rsidRPr="00BA56BC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(47.3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1" w:type="pct"/>
          </w:tcPr>
          <w:p w14:paraId="38E5C277" w14:textId="13E24383" w:rsidR="00BE5726" w:rsidRPr="00BA56BC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(26.7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1" w:type="pct"/>
          </w:tcPr>
          <w:p w14:paraId="61622612" w14:textId="6A72585A" w:rsidR="00BE5726" w:rsidRPr="00BA56BC" w:rsidRDefault="007F5E00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(11.5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62193" w:rsidRPr="00BE5726" w14:paraId="7520E52B" w14:textId="77777777" w:rsidTr="00562193">
        <w:trPr>
          <w:trHeight w:val="113"/>
        </w:trPr>
        <w:tc>
          <w:tcPr>
            <w:tcW w:w="1406" w:type="pct"/>
          </w:tcPr>
          <w:p w14:paraId="1EE97011" w14:textId="0E8EE5D1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729" w:type="pct"/>
          </w:tcPr>
          <w:p w14:paraId="7C7CEF33" w14:textId="2C123525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5FF16C1D" w14:textId="41EECCCE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4BCD86A7" w14:textId="39568658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26B380A6" w14:textId="2F5BCE47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F5B1AD3" w14:textId="168BC95B" w:rsidR="007F5E00" w:rsidRPr="00BA56BC" w:rsidRDefault="007F5E00" w:rsidP="007F5E00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419108FE" w14:textId="77777777" w:rsidTr="00562193">
        <w:trPr>
          <w:trHeight w:val="113"/>
        </w:trPr>
        <w:tc>
          <w:tcPr>
            <w:tcW w:w="1406" w:type="pct"/>
          </w:tcPr>
          <w:p w14:paraId="42CF3459" w14:textId="36C0A6D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221814C6" w14:textId="2355485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  <w:tc>
          <w:tcPr>
            <w:tcW w:w="766" w:type="pct"/>
          </w:tcPr>
          <w:p w14:paraId="10E1ACA0" w14:textId="19C51C6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3CA82E8C" w14:textId="39DE88D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1B0E8216" w14:textId="29352EA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(1.1)</w:t>
            </w:r>
          </w:p>
        </w:tc>
        <w:tc>
          <w:tcPr>
            <w:tcW w:w="671" w:type="pct"/>
          </w:tcPr>
          <w:p w14:paraId="16A13593" w14:textId="784C52A6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(2.5)</w:t>
            </w:r>
          </w:p>
        </w:tc>
      </w:tr>
      <w:tr w:rsidR="00562193" w:rsidRPr="00BE5726" w14:paraId="08ABF942" w14:textId="77777777" w:rsidTr="00562193">
        <w:trPr>
          <w:trHeight w:val="113"/>
        </w:trPr>
        <w:tc>
          <w:tcPr>
            <w:tcW w:w="1406" w:type="pct"/>
          </w:tcPr>
          <w:p w14:paraId="0A049EA2" w14:textId="7183B385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729" w:type="pct"/>
          </w:tcPr>
          <w:p w14:paraId="6E4651A4" w14:textId="3B825E19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AB6E18A" w14:textId="7E0E1D7E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4F72067" w14:textId="3A54376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7A3153D" w14:textId="4CFE4A41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672AEE2" w14:textId="32BC6C2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61B9CCA" w14:textId="77777777" w:rsidTr="00562193">
        <w:trPr>
          <w:trHeight w:val="113"/>
        </w:trPr>
        <w:tc>
          <w:tcPr>
            <w:tcW w:w="1406" w:type="pct"/>
          </w:tcPr>
          <w:p w14:paraId="312BAA78" w14:textId="6759460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733792EF" w14:textId="230BA62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(6.8)</w:t>
            </w:r>
          </w:p>
        </w:tc>
        <w:tc>
          <w:tcPr>
            <w:tcW w:w="766" w:type="pct"/>
          </w:tcPr>
          <w:p w14:paraId="360CD6C2" w14:textId="10F2567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59794BD" w14:textId="3BEC492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4331DC58" w14:textId="72BF5E4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ADEF2F5" w14:textId="329055A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(4.4)</w:t>
            </w:r>
          </w:p>
        </w:tc>
      </w:tr>
      <w:tr w:rsidR="00562193" w:rsidRPr="00BE5726" w14:paraId="76371090" w14:textId="77777777" w:rsidTr="00562193">
        <w:trPr>
          <w:trHeight w:val="113"/>
        </w:trPr>
        <w:tc>
          <w:tcPr>
            <w:tcW w:w="1406" w:type="pct"/>
          </w:tcPr>
          <w:p w14:paraId="488614B2" w14:textId="5B59239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729" w:type="pct"/>
          </w:tcPr>
          <w:p w14:paraId="5AD4C196" w14:textId="5E2D159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43.0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2F1377ED" w14:textId="25E9D54B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18EC902C" w14:textId="5661C03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663AFFE" w14:textId="33D871D9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9636C1A" w14:textId="030818C9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39.0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7A354A6B" w14:textId="77777777" w:rsidTr="00562193">
        <w:trPr>
          <w:trHeight w:val="113"/>
        </w:trPr>
        <w:tc>
          <w:tcPr>
            <w:tcW w:w="1406" w:type="pct"/>
          </w:tcPr>
          <w:p w14:paraId="3C6AA5F9" w14:textId="6656C21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626E19A5" w14:textId="6631F64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(5.5)</w:t>
            </w:r>
          </w:p>
        </w:tc>
        <w:tc>
          <w:tcPr>
            <w:tcW w:w="766" w:type="pct"/>
          </w:tcPr>
          <w:p w14:paraId="34DAC721" w14:textId="25C2C8A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4815FDF3" w14:textId="3C97AE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0EBC3FA1" w14:textId="220CED3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6E1A9A0" w14:textId="64F6071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(3.0)</w:t>
            </w:r>
          </w:p>
        </w:tc>
      </w:tr>
      <w:tr w:rsidR="00562193" w:rsidRPr="00BE5726" w14:paraId="68FB8AC3" w14:textId="77777777" w:rsidTr="00562193">
        <w:trPr>
          <w:trHeight w:val="113"/>
        </w:trPr>
        <w:tc>
          <w:tcPr>
            <w:tcW w:w="1406" w:type="pct"/>
          </w:tcPr>
          <w:p w14:paraId="39834C8A" w14:textId="5DFC38E0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729" w:type="pct"/>
          </w:tcPr>
          <w:p w14:paraId="7D1C1715" w14:textId="1774413F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9AE6F60" w14:textId="795477D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3F37B55" w14:textId="32EFA4C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ECF5454" w14:textId="784F985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2E2FC72" w14:textId="5F8E301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E270437" w14:textId="77777777" w:rsidTr="00562193">
        <w:trPr>
          <w:trHeight w:val="113"/>
        </w:trPr>
        <w:tc>
          <w:tcPr>
            <w:tcW w:w="1406" w:type="pct"/>
          </w:tcPr>
          <w:p w14:paraId="710CB8BB" w14:textId="698BAC5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1017C6B0" w14:textId="4D7BC81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(7.4)</w:t>
            </w:r>
          </w:p>
        </w:tc>
        <w:tc>
          <w:tcPr>
            <w:tcW w:w="766" w:type="pct"/>
          </w:tcPr>
          <w:p w14:paraId="7B2DFF03" w14:textId="20B7EB0E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E9D1552" w14:textId="4AC1439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5B47AEBF" w14:textId="734BBB7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807CBEC" w14:textId="3B63D7D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(4.9)</w:t>
            </w:r>
          </w:p>
        </w:tc>
      </w:tr>
      <w:tr w:rsidR="00562193" w:rsidRPr="00BE5726" w14:paraId="4C7B0279" w14:textId="77777777" w:rsidTr="00562193">
        <w:trPr>
          <w:trHeight w:val="113"/>
        </w:trPr>
        <w:tc>
          <w:tcPr>
            <w:tcW w:w="1406" w:type="pct"/>
          </w:tcPr>
          <w:p w14:paraId="1291BA37" w14:textId="30ECC9C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729" w:type="pct"/>
          </w:tcPr>
          <w:p w14:paraId="7BA18A92" w14:textId="777777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pct"/>
          </w:tcPr>
          <w:p w14:paraId="7F4E04E3" w14:textId="777777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</w:tcPr>
          <w:p w14:paraId="6F1E706C" w14:textId="777777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DCBD817" w14:textId="777777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02DEA1D" w14:textId="77777777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193" w:rsidRPr="00BE5726" w14:paraId="7823327C" w14:textId="77777777" w:rsidTr="00562193">
        <w:trPr>
          <w:trHeight w:val="113"/>
        </w:trPr>
        <w:tc>
          <w:tcPr>
            <w:tcW w:w="1406" w:type="pct"/>
          </w:tcPr>
          <w:p w14:paraId="34518370" w14:textId="0705AF6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729" w:type="pct"/>
          </w:tcPr>
          <w:p w14:paraId="362C352E" w14:textId="005C26A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(20.2)</w:t>
            </w:r>
          </w:p>
        </w:tc>
        <w:tc>
          <w:tcPr>
            <w:tcW w:w="766" w:type="pct"/>
          </w:tcPr>
          <w:p w14:paraId="59010937" w14:textId="6A439C7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(17.7)</w:t>
            </w:r>
          </w:p>
        </w:tc>
        <w:tc>
          <w:tcPr>
            <w:tcW w:w="757" w:type="pct"/>
          </w:tcPr>
          <w:p w14:paraId="17CB6537" w14:textId="3ED5C211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(13.6)</w:t>
            </w:r>
          </w:p>
        </w:tc>
        <w:tc>
          <w:tcPr>
            <w:tcW w:w="671" w:type="pct"/>
          </w:tcPr>
          <w:p w14:paraId="70F6A779" w14:textId="2982E9AF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(19.8)</w:t>
            </w:r>
          </w:p>
        </w:tc>
        <w:tc>
          <w:tcPr>
            <w:tcW w:w="671" w:type="pct"/>
          </w:tcPr>
          <w:p w14:paraId="4183CB83" w14:textId="1E4B9A72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(32.1)</w:t>
            </w:r>
          </w:p>
        </w:tc>
      </w:tr>
      <w:tr w:rsidR="00562193" w:rsidRPr="00BE5726" w14:paraId="5B0207D2" w14:textId="77777777" w:rsidTr="00562193">
        <w:trPr>
          <w:trHeight w:val="113"/>
        </w:trPr>
        <w:tc>
          <w:tcPr>
            <w:tcW w:w="1406" w:type="pct"/>
          </w:tcPr>
          <w:p w14:paraId="7954AD57" w14:textId="2E2F85E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729" w:type="pct"/>
          </w:tcPr>
          <w:p w14:paraId="408ACAD5" w14:textId="5570BFE9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(79.8)</w:t>
            </w:r>
          </w:p>
        </w:tc>
        <w:tc>
          <w:tcPr>
            <w:tcW w:w="766" w:type="pct"/>
          </w:tcPr>
          <w:p w14:paraId="27941A55" w14:textId="617F25D5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(82.3)</w:t>
            </w:r>
          </w:p>
        </w:tc>
        <w:tc>
          <w:tcPr>
            <w:tcW w:w="757" w:type="pct"/>
          </w:tcPr>
          <w:p w14:paraId="77C2F742" w14:textId="65DB5490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(86.4)</w:t>
            </w:r>
          </w:p>
        </w:tc>
        <w:tc>
          <w:tcPr>
            <w:tcW w:w="671" w:type="pct"/>
          </w:tcPr>
          <w:p w14:paraId="0D948AA7" w14:textId="2A47FFA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(80.2)</w:t>
            </w:r>
          </w:p>
        </w:tc>
        <w:tc>
          <w:tcPr>
            <w:tcW w:w="671" w:type="pct"/>
          </w:tcPr>
          <w:p w14:paraId="1697DCE5" w14:textId="2726FC90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(67.9)</w:t>
            </w:r>
          </w:p>
        </w:tc>
      </w:tr>
      <w:tr w:rsidR="00562193" w:rsidRPr="00BE5726" w14:paraId="2697EC31" w14:textId="77777777" w:rsidTr="00562193">
        <w:trPr>
          <w:trHeight w:val="113"/>
        </w:trPr>
        <w:tc>
          <w:tcPr>
            <w:tcW w:w="1406" w:type="pct"/>
          </w:tcPr>
          <w:p w14:paraId="77F2D9D4" w14:textId="3612BB81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729" w:type="pct"/>
          </w:tcPr>
          <w:p w14:paraId="3A9B925A" w14:textId="1DB3ECD1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(31.2)</w:t>
            </w:r>
          </w:p>
        </w:tc>
        <w:tc>
          <w:tcPr>
            <w:tcW w:w="766" w:type="pct"/>
          </w:tcPr>
          <w:p w14:paraId="7D4A55BE" w14:textId="1A90D2D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(27.4)</w:t>
            </w:r>
          </w:p>
        </w:tc>
        <w:tc>
          <w:tcPr>
            <w:tcW w:w="757" w:type="pct"/>
          </w:tcPr>
          <w:p w14:paraId="27C84C11" w14:textId="40F61FF5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(52.8)</w:t>
            </w:r>
          </w:p>
        </w:tc>
        <w:tc>
          <w:tcPr>
            <w:tcW w:w="671" w:type="pct"/>
          </w:tcPr>
          <w:p w14:paraId="4A1AED56" w14:textId="3D34D245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671" w:type="pct"/>
          </w:tcPr>
          <w:p w14:paraId="060FC8D3" w14:textId="2E7379D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(6.6)</w:t>
            </w:r>
          </w:p>
        </w:tc>
      </w:tr>
      <w:tr w:rsidR="00562193" w:rsidRPr="00BE5726" w14:paraId="414CDDE5" w14:textId="77777777" w:rsidTr="00562193">
        <w:trPr>
          <w:trHeight w:val="113"/>
        </w:trPr>
        <w:tc>
          <w:tcPr>
            <w:tcW w:w="1406" w:type="pct"/>
          </w:tcPr>
          <w:p w14:paraId="2D4CEDB7" w14:textId="10DAB0BE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729" w:type="pct"/>
          </w:tcPr>
          <w:p w14:paraId="7B485E1E" w14:textId="1F16A9C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766" w:type="pct"/>
          </w:tcPr>
          <w:p w14:paraId="224FA088" w14:textId="437B8A90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3CE5027" w14:textId="757F7F4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671" w:type="pct"/>
          </w:tcPr>
          <w:p w14:paraId="7CE5E4B2" w14:textId="374336F0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671" w:type="pct"/>
          </w:tcPr>
          <w:p w14:paraId="1A837C86" w14:textId="289F752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(2.6)</w:t>
            </w:r>
          </w:p>
        </w:tc>
      </w:tr>
      <w:tr w:rsidR="00562193" w:rsidRPr="00BE5726" w14:paraId="04ABBCB2" w14:textId="77777777" w:rsidTr="00562193">
        <w:trPr>
          <w:trHeight w:val="113"/>
        </w:trPr>
        <w:tc>
          <w:tcPr>
            <w:tcW w:w="1406" w:type="pct"/>
          </w:tcPr>
          <w:p w14:paraId="3CE98364" w14:textId="269297C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729" w:type="pct"/>
          </w:tcPr>
          <w:p w14:paraId="65626E10" w14:textId="085EE69D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(13.8)</w:t>
            </w:r>
          </w:p>
        </w:tc>
        <w:tc>
          <w:tcPr>
            <w:tcW w:w="766" w:type="pct"/>
          </w:tcPr>
          <w:p w14:paraId="0C255ABF" w14:textId="3BC1CF6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(4.8)</w:t>
            </w:r>
          </w:p>
        </w:tc>
        <w:tc>
          <w:tcPr>
            <w:tcW w:w="757" w:type="pct"/>
          </w:tcPr>
          <w:p w14:paraId="1016F954" w14:textId="153E8F5E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(8.5)</w:t>
            </w:r>
          </w:p>
        </w:tc>
        <w:tc>
          <w:tcPr>
            <w:tcW w:w="671" w:type="pct"/>
          </w:tcPr>
          <w:p w14:paraId="5C67B7DF" w14:textId="1C0EC0AC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(18.9)</w:t>
            </w:r>
          </w:p>
        </w:tc>
        <w:tc>
          <w:tcPr>
            <w:tcW w:w="671" w:type="pct"/>
          </w:tcPr>
          <w:p w14:paraId="1205D43C" w14:textId="7D0250CF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(21.9)</w:t>
            </w:r>
          </w:p>
        </w:tc>
      </w:tr>
      <w:tr w:rsidR="00562193" w:rsidRPr="00BE5726" w14:paraId="19096569" w14:textId="77777777" w:rsidTr="00562193">
        <w:trPr>
          <w:trHeight w:val="113"/>
        </w:trPr>
        <w:tc>
          <w:tcPr>
            <w:tcW w:w="1406" w:type="pct"/>
          </w:tcPr>
          <w:p w14:paraId="4B72A34C" w14:textId="25A700F4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729" w:type="pct"/>
          </w:tcPr>
          <w:p w14:paraId="07EF8204" w14:textId="5CE31C9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  <w:tc>
          <w:tcPr>
            <w:tcW w:w="766" w:type="pct"/>
          </w:tcPr>
          <w:p w14:paraId="0A5B7A0B" w14:textId="0FCCD5C1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7265C060" w14:textId="4030FB1F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(3.6)</w:t>
            </w:r>
          </w:p>
        </w:tc>
        <w:tc>
          <w:tcPr>
            <w:tcW w:w="671" w:type="pct"/>
          </w:tcPr>
          <w:p w14:paraId="44920E8C" w14:textId="321E9BF8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(8.6)</w:t>
            </w:r>
          </w:p>
        </w:tc>
        <w:tc>
          <w:tcPr>
            <w:tcW w:w="671" w:type="pct"/>
          </w:tcPr>
          <w:p w14:paraId="3244EB73" w14:textId="5B524C6A" w:rsidR="00D74D6F" w:rsidRPr="00BA56BC" w:rsidRDefault="00D74D6F" w:rsidP="00D74D6F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(6.4)</w:t>
            </w:r>
          </w:p>
        </w:tc>
      </w:tr>
      <w:tr w:rsidR="00562193" w:rsidRPr="00BE5726" w14:paraId="3717DBCC" w14:textId="77777777" w:rsidTr="00562193">
        <w:trPr>
          <w:trHeight w:val="113"/>
        </w:trPr>
        <w:tc>
          <w:tcPr>
            <w:tcW w:w="1406" w:type="pct"/>
          </w:tcPr>
          <w:p w14:paraId="337A857B" w14:textId="51C2E0D1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729" w:type="pct"/>
          </w:tcPr>
          <w:p w14:paraId="7E5F7FE5" w14:textId="178AB0FC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0BA6795" w14:textId="2D4AFB8A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A248E7A" w14:textId="1CC12C5C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77AC5DF" w14:textId="6B8B311D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C05D70C" w14:textId="4624D39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4E80F9B" w14:textId="77777777" w:rsidTr="00562193">
        <w:trPr>
          <w:trHeight w:val="113"/>
        </w:trPr>
        <w:tc>
          <w:tcPr>
            <w:tcW w:w="1406" w:type="pct"/>
          </w:tcPr>
          <w:p w14:paraId="29580571" w14:textId="4988069D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0D57BD8" w14:textId="7F4A57BE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(7.7)</w:t>
            </w:r>
          </w:p>
        </w:tc>
        <w:tc>
          <w:tcPr>
            <w:tcW w:w="766" w:type="pct"/>
          </w:tcPr>
          <w:p w14:paraId="08FCE55D" w14:textId="6215210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8F7D6BB" w14:textId="5FA150C7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06F5BBBF" w14:textId="4AA4BB75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(3.0)</w:t>
            </w:r>
          </w:p>
        </w:tc>
        <w:tc>
          <w:tcPr>
            <w:tcW w:w="671" w:type="pct"/>
          </w:tcPr>
          <w:p w14:paraId="1C3052E0" w14:textId="2CB85730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(2.7)</w:t>
            </w:r>
          </w:p>
        </w:tc>
      </w:tr>
      <w:tr w:rsidR="00562193" w:rsidRPr="00BE5726" w14:paraId="232B6C86" w14:textId="77777777" w:rsidTr="00562193">
        <w:trPr>
          <w:trHeight w:val="113"/>
        </w:trPr>
        <w:tc>
          <w:tcPr>
            <w:tcW w:w="1406" w:type="pct"/>
          </w:tcPr>
          <w:p w14:paraId="55AB5193" w14:textId="56E12690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729" w:type="pct"/>
          </w:tcPr>
          <w:p w14:paraId="28654AF2" w14:textId="746B6D05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84.7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50F8F7E3" w14:textId="00AC3131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61.8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84.4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A4A8E5C" w14:textId="1F9DA1C6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61.0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86.1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194469E4" w14:textId="161B895E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64.3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85.2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09F1D14" w14:textId="57FA3972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79.4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7F1F33E" w14:textId="77777777" w:rsidTr="00562193">
        <w:trPr>
          <w:trHeight w:val="113"/>
        </w:trPr>
        <w:tc>
          <w:tcPr>
            <w:tcW w:w="1406" w:type="pct"/>
          </w:tcPr>
          <w:p w14:paraId="53EF05A7" w14:textId="5FD855D0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13B8C19F" w14:textId="36F5A48E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(12.8)</w:t>
            </w:r>
          </w:p>
        </w:tc>
        <w:tc>
          <w:tcPr>
            <w:tcW w:w="766" w:type="pct"/>
          </w:tcPr>
          <w:p w14:paraId="31E89E18" w14:textId="08B6A671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4405D470" w14:textId="621C0222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(3.6)</w:t>
            </w:r>
          </w:p>
        </w:tc>
        <w:tc>
          <w:tcPr>
            <w:tcW w:w="671" w:type="pct"/>
          </w:tcPr>
          <w:p w14:paraId="2EB39EBC" w14:textId="678ABE52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(4.1)</w:t>
            </w:r>
          </w:p>
        </w:tc>
        <w:tc>
          <w:tcPr>
            <w:tcW w:w="671" w:type="pct"/>
          </w:tcPr>
          <w:p w14:paraId="3BDD682A" w14:textId="50B4462D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</w:tr>
      <w:tr w:rsidR="00562193" w:rsidRPr="00BE5726" w14:paraId="3178BB28" w14:textId="77777777" w:rsidTr="00562193">
        <w:trPr>
          <w:trHeight w:val="113"/>
        </w:trPr>
        <w:tc>
          <w:tcPr>
            <w:tcW w:w="1406" w:type="pct"/>
          </w:tcPr>
          <w:p w14:paraId="580D5F26" w14:textId="0AD9A7A8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729" w:type="pct"/>
          </w:tcPr>
          <w:p w14:paraId="1408158A" w14:textId="3FB3C3FD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38.0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52F15B8" w14:textId="3D9C09F1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37.0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4A60EB5E" w14:textId="0664C04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38.0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03323F7B" w14:textId="1A99CD8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40.0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9BA0C5A" w14:textId="4BA5F147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36.0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5FFEE76" w14:textId="77777777" w:rsidTr="00562193">
        <w:trPr>
          <w:trHeight w:val="113"/>
        </w:trPr>
        <w:tc>
          <w:tcPr>
            <w:tcW w:w="1406" w:type="pct"/>
          </w:tcPr>
          <w:p w14:paraId="7FB0AB91" w14:textId="13CF39AE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7B2E92A" w14:textId="2EF505E3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(3.8)</w:t>
            </w:r>
          </w:p>
        </w:tc>
        <w:tc>
          <w:tcPr>
            <w:tcW w:w="766" w:type="pct"/>
          </w:tcPr>
          <w:p w14:paraId="65A7C41A" w14:textId="08EFB1A1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(1.4)</w:t>
            </w:r>
          </w:p>
        </w:tc>
        <w:tc>
          <w:tcPr>
            <w:tcW w:w="757" w:type="pct"/>
          </w:tcPr>
          <w:p w14:paraId="701AFD19" w14:textId="6E7E30F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671" w:type="pct"/>
          </w:tcPr>
          <w:p w14:paraId="566C9840" w14:textId="7A2A99B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1F19A5F2" w14:textId="4F584E69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(0.5)</w:t>
            </w:r>
          </w:p>
        </w:tc>
      </w:tr>
      <w:tr w:rsidR="00562193" w:rsidRPr="00BE5726" w14:paraId="369AD062" w14:textId="77777777" w:rsidTr="00562193">
        <w:trPr>
          <w:trHeight w:val="113"/>
        </w:trPr>
        <w:tc>
          <w:tcPr>
            <w:tcW w:w="1406" w:type="pct"/>
          </w:tcPr>
          <w:p w14:paraId="366BEB87" w14:textId="715507A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729" w:type="pct"/>
          </w:tcPr>
          <w:p w14:paraId="65375888" w14:textId="24E60C5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74C45FB" w14:textId="3B9CC4C8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6425693A" w14:textId="1D5EB3E5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0A42B502" w14:textId="7EE3D34E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C26C686" w14:textId="5AFB7C3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2C03F6BC" w14:textId="77777777" w:rsidTr="00562193">
        <w:trPr>
          <w:trHeight w:val="113"/>
        </w:trPr>
        <w:tc>
          <w:tcPr>
            <w:tcW w:w="1406" w:type="pct"/>
          </w:tcPr>
          <w:p w14:paraId="6E6D3A7E" w14:textId="19659D6D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6F69DF71" w14:textId="09C4E3E5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(2.5)</w:t>
            </w:r>
          </w:p>
        </w:tc>
        <w:tc>
          <w:tcPr>
            <w:tcW w:w="766" w:type="pct"/>
          </w:tcPr>
          <w:p w14:paraId="4BADF301" w14:textId="6167822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B503811" w14:textId="5AFA358A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671" w:type="pct"/>
          </w:tcPr>
          <w:p w14:paraId="7F83C1AF" w14:textId="4BE4E19F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7CAA4AC9" w14:textId="26B07F95" w:rsidR="00462EB6" w:rsidRPr="00BA56BC" w:rsidRDefault="00462EB6" w:rsidP="00462EB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(0.5)</w:t>
            </w:r>
          </w:p>
        </w:tc>
      </w:tr>
      <w:tr w:rsidR="00562193" w:rsidRPr="00BE5726" w14:paraId="6790D192" w14:textId="77777777" w:rsidTr="00562193">
        <w:trPr>
          <w:trHeight w:val="113"/>
        </w:trPr>
        <w:tc>
          <w:tcPr>
            <w:tcW w:w="1406" w:type="pct"/>
          </w:tcPr>
          <w:p w14:paraId="4C8B6043" w14:textId="4FD7D5B7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8B74B" w14:textId="23E7F5BB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C80A0" w14:textId="07507CBE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 [1.9-2.2]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F65CD" w14:textId="21F61F06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F11DB2" w14:textId="0E01C858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 [1.9-2.1]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D26A7" w14:textId="0AC6E4F1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</w:tr>
      <w:tr w:rsidR="00562193" w:rsidRPr="00BE5726" w14:paraId="0FCAD86B" w14:textId="77777777" w:rsidTr="00562193">
        <w:trPr>
          <w:trHeight w:val="113"/>
        </w:trPr>
        <w:tc>
          <w:tcPr>
            <w:tcW w:w="1406" w:type="pct"/>
          </w:tcPr>
          <w:p w14:paraId="4A50BC28" w14:textId="07C9B035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Missing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F2D71" w14:textId="02AA0CC7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[3.8]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8EF288" w14:textId="5FE8122B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[1.4]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B4B3B" w14:textId="63C207FD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[0.0]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21225" w14:textId="52200123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[1.9]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EC4A5" w14:textId="79E3889C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[0.5]</w:t>
            </w:r>
          </w:p>
        </w:tc>
      </w:tr>
      <w:tr w:rsidR="00562193" w:rsidRPr="00BE5726" w14:paraId="54BA697E" w14:textId="77777777" w:rsidTr="00562193">
        <w:trPr>
          <w:trHeight w:val="113"/>
        </w:trPr>
        <w:tc>
          <w:tcPr>
            <w:tcW w:w="1406" w:type="pct"/>
          </w:tcPr>
          <w:p w14:paraId="5EA70D00" w14:textId="6E088500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729" w:type="pct"/>
          </w:tcPr>
          <w:p w14:paraId="49AAA280" w14:textId="5E9456D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7.3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228D8C0" w14:textId="4AECA124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641005D4" w14:textId="4B5B7BAA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5BC8C2D" w14:textId="22047942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7.6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D5A8559" w14:textId="1683D097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7CDA0DC8" w14:textId="77777777" w:rsidTr="00562193">
        <w:trPr>
          <w:trHeight w:val="113"/>
        </w:trPr>
        <w:tc>
          <w:tcPr>
            <w:tcW w:w="1406" w:type="pct"/>
          </w:tcPr>
          <w:p w14:paraId="55BFE650" w14:textId="1CB4B399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DF378FC" w14:textId="5C1B4368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(9.0)</w:t>
            </w:r>
          </w:p>
        </w:tc>
        <w:tc>
          <w:tcPr>
            <w:tcW w:w="766" w:type="pct"/>
          </w:tcPr>
          <w:p w14:paraId="407520EE" w14:textId="1CF5C32D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(1.4)</w:t>
            </w:r>
          </w:p>
        </w:tc>
        <w:tc>
          <w:tcPr>
            <w:tcW w:w="757" w:type="pct"/>
          </w:tcPr>
          <w:p w14:paraId="687D2BF1" w14:textId="1B4D5963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250BA275" w14:textId="016ADBB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4A64172E" w14:textId="7B7CEB60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(4.9)</w:t>
            </w:r>
          </w:p>
        </w:tc>
      </w:tr>
      <w:tr w:rsidR="00562193" w:rsidRPr="00BE5726" w14:paraId="404E6AAF" w14:textId="77777777" w:rsidTr="00562193">
        <w:trPr>
          <w:trHeight w:val="113"/>
        </w:trPr>
        <w:tc>
          <w:tcPr>
            <w:tcW w:w="1406" w:type="pct"/>
          </w:tcPr>
          <w:p w14:paraId="00FFFEF5" w14:textId="5678A96C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729" w:type="pct"/>
          </w:tcPr>
          <w:p w14:paraId="77E49FFE" w14:textId="6FDCAE01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8DACCD0" w14:textId="74B83EE3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11.7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1CEFF80B" w14:textId="5F9E1FF8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D0B857A" w14:textId="5D9A052C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E0C7E18" w14:textId="42A44A32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E31D4B0" w14:textId="77777777" w:rsidTr="00562193">
        <w:trPr>
          <w:trHeight w:val="113"/>
        </w:trPr>
        <w:tc>
          <w:tcPr>
            <w:tcW w:w="1406" w:type="pct"/>
          </w:tcPr>
          <w:p w14:paraId="1A45D7B2" w14:textId="7A4BC118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0470852F" w14:textId="025EBC8A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(7.1)</w:t>
            </w:r>
          </w:p>
        </w:tc>
        <w:tc>
          <w:tcPr>
            <w:tcW w:w="766" w:type="pct"/>
          </w:tcPr>
          <w:p w14:paraId="6BB2146B" w14:textId="0773A020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9C63D7D" w14:textId="79D2A29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3531BE8D" w14:textId="20B5AB09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5067EE67" w14:textId="746F3795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(4.4)</w:t>
            </w:r>
          </w:p>
        </w:tc>
      </w:tr>
      <w:tr w:rsidR="00562193" w:rsidRPr="00BE5726" w14:paraId="73B30351" w14:textId="77777777" w:rsidTr="00562193">
        <w:trPr>
          <w:trHeight w:val="113"/>
        </w:trPr>
        <w:tc>
          <w:tcPr>
            <w:tcW w:w="1406" w:type="pct"/>
          </w:tcPr>
          <w:p w14:paraId="5C8D6BD3" w14:textId="6621A12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729" w:type="pct"/>
          </w:tcPr>
          <w:p w14:paraId="386E771D" w14:textId="69B43B9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(7.4)</w:t>
            </w:r>
          </w:p>
        </w:tc>
        <w:tc>
          <w:tcPr>
            <w:tcW w:w="766" w:type="pct"/>
          </w:tcPr>
          <w:p w14:paraId="00DC57E0" w14:textId="42604390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(4.8)</w:t>
            </w:r>
          </w:p>
        </w:tc>
        <w:tc>
          <w:tcPr>
            <w:tcW w:w="757" w:type="pct"/>
          </w:tcPr>
          <w:p w14:paraId="2023D2AA" w14:textId="020CCE5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(8.2)</w:t>
            </w:r>
          </w:p>
        </w:tc>
        <w:tc>
          <w:tcPr>
            <w:tcW w:w="671" w:type="pct"/>
          </w:tcPr>
          <w:p w14:paraId="195596A2" w14:textId="4055CAEF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(4.3)</w:t>
            </w:r>
          </w:p>
        </w:tc>
        <w:tc>
          <w:tcPr>
            <w:tcW w:w="671" w:type="pct"/>
          </w:tcPr>
          <w:p w14:paraId="03807FC9" w14:textId="3657040D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(12.8)</w:t>
            </w:r>
          </w:p>
        </w:tc>
      </w:tr>
      <w:tr w:rsidR="00562193" w:rsidRPr="00BE5726" w14:paraId="3512CA3B" w14:textId="77777777" w:rsidTr="00562193">
        <w:trPr>
          <w:trHeight w:val="113"/>
        </w:trPr>
        <w:tc>
          <w:tcPr>
            <w:tcW w:w="1406" w:type="pct"/>
          </w:tcPr>
          <w:p w14:paraId="09F7CDD0" w14:textId="62D3EC0F" w:rsidR="00224DC7" w:rsidRPr="00BA56BC" w:rsidRDefault="008F2B31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Persistent hypoparathyroidism</w:t>
            </w:r>
          </w:p>
        </w:tc>
        <w:tc>
          <w:tcPr>
            <w:tcW w:w="729" w:type="pct"/>
          </w:tcPr>
          <w:p w14:paraId="029F653B" w14:textId="43432D4E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(12.0)</w:t>
            </w:r>
          </w:p>
        </w:tc>
        <w:tc>
          <w:tcPr>
            <w:tcW w:w="766" w:type="pct"/>
          </w:tcPr>
          <w:p w14:paraId="37FB328B" w14:textId="032DE73A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(19.4)</w:t>
            </w:r>
          </w:p>
        </w:tc>
        <w:tc>
          <w:tcPr>
            <w:tcW w:w="757" w:type="pct"/>
          </w:tcPr>
          <w:p w14:paraId="3ACEDB7C" w14:textId="130C400A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(8.2)</w:t>
            </w:r>
          </w:p>
        </w:tc>
        <w:tc>
          <w:tcPr>
            <w:tcW w:w="671" w:type="pct"/>
          </w:tcPr>
          <w:p w14:paraId="2CC6FE7D" w14:textId="58017A4E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(12.9)</w:t>
            </w:r>
          </w:p>
        </w:tc>
        <w:tc>
          <w:tcPr>
            <w:tcW w:w="671" w:type="pct"/>
          </w:tcPr>
          <w:p w14:paraId="691DBE1A" w14:textId="4BBDD56E" w:rsidR="00224DC7" w:rsidRPr="00BA56BC" w:rsidRDefault="00224DC7" w:rsidP="00224DC7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(10.3)</w:t>
            </w:r>
          </w:p>
        </w:tc>
      </w:tr>
      <w:tr w:rsidR="00224DC7" w:rsidRPr="00A97A6B" w14:paraId="5916C832" w14:textId="77777777" w:rsidTr="00562193">
        <w:trPr>
          <w:trHeight w:val="113"/>
        </w:trPr>
        <w:tc>
          <w:tcPr>
            <w:tcW w:w="5000" w:type="pct"/>
            <w:gridSpan w:val="6"/>
          </w:tcPr>
          <w:p w14:paraId="43F6408A" w14:textId="430E9356" w:rsidR="00224DC7" w:rsidRPr="00BA56BC" w:rsidRDefault="00224DC7" w:rsidP="00224DC7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F5E00">
              <w:rPr>
                <w:rFonts w:ascii="Times New Roman" w:hAnsi="Times New Roman" w:cs="Times New Roman"/>
                <w:sz w:val="18"/>
                <w:szCs w:val="18"/>
              </w:rPr>
              <w:t>Data are expressed as numbers (percentage) or as median [IQR].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del w:id="0" w:author="Carolien Maas" w:date="2023-08-10T14:39:00Z">
              <w:r w:rsidDel="000C51D9">
                <w:rPr>
                  <w:rFonts w:ascii="Times New Roman" w:eastAsiaTheme="minorEastAsia" w:hAnsi="Times New Roman" w:cs="Times New Roman"/>
                  <w:sz w:val="18"/>
                  <w:szCs w:val="18"/>
                </w:rPr>
                <w:delText xml:space="preserve"> </w:delText>
              </w:r>
            </w:del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del w:id="1" w:author="Carolien Maas" w:date="2023-08-10T14:39:00Z">
              <w:r w:rsidDel="000C51D9">
                <w:rPr>
                  <w:rFonts w:ascii="Times New Roman" w:eastAsiaTheme="minorEastAsia" w:hAnsi="Times New Roman" w:cs="Times New Roman"/>
                  <w:sz w:val="18"/>
                  <w:szCs w:val="18"/>
                </w:rPr>
                <w:delText xml:space="preserve"> </w:delText>
              </w:r>
            </w:del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562193">
          <w:pgSz w:w="12240" w:h="15840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6459FD02" w:rsidR="00D81D99" w:rsidRDefault="00D81D99" w:rsidP="00C80640">
      <w:pPr>
        <w:spacing w:after="0"/>
        <w:rPr>
          <w:rFonts w:ascii="Arial" w:hAnsi="Arial" w:cs="Arial"/>
        </w:rPr>
      </w:pPr>
    </w:p>
    <w:p w14:paraId="6B4C3088" w14:textId="64EED1E8" w:rsidR="004C579A" w:rsidRDefault="004C579A" w:rsidP="00C80640">
      <w:pPr>
        <w:spacing w:after="0"/>
        <w:rPr>
          <w:rFonts w:ascii="Arial" w:hAnsi="Arial" w:cs="Arial"/>
        </w:rPr>
      </w:pPr>
    </w:p>
    <w:p w14:paraId="38F79EE7" w14:textId="77777777" w:rsidR="004C579A" w:rsidRDefault="004C579A" w:rsidP="00C80640">
      <w:pPr>
        <w:spacing w:after="0"/>
        <w:rPr>
          <w:rFonts w:ascii="Arial" w:hAnsi="Arial" w:cs="Arial"/>
        </w:rPr>
      </w:pP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5"/>
        <w:gridCol w:w="567"/>
        <w:gridCol w:w="1134"/>
        <w:gridCol w:w="567"/>
        <w:gridCol w:w="567"/>
        <w:gridCol w:w="1134"/>
        <w:gridCol w:w="567"/>
        <w:gridCol w:w="709"/>
        <w:gridCol w:w="1134"/>
        <w:gridCol w:w="567"/>
      </w:tblGrid>
      <w:tr w:rsidR="002A661F" w:rsidRPr="00C31BAC" w14:paraId="20090392" w14:textId="77777777" w:rsidTr="007D5304">
        <w:trPr>
          <w:trHeight w:val="57"/>
        </w:trPr>
        <w:tc>
          <w:tcPr>
            <w:tcW w:w="10491" w:type="dxa"/>
            <w:gridSpan w:val="10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68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68" w:type="dxa"/>
            <w:gridSpan w:val="3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410" w:type="dxa"/>
            <w:gridSpan w:val="3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7D5304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7D5304">
        <w:trPr>
          <w:trHeight w:val="57"/>
        </w:trPr>
        <w:tc>
          <w:tcPr>
            <w:tcW w:w="10491" w:type="dxa"/>
            <w:gridSpan w:val="10"/>
            <w:shd w:val="clear" w:color="auto" w:fill="auto"/>
            <w:noWrap/>
            <w:vAlign w:val="center"/>
          </w:tcPr>
          <w:p w14:paraId="0612F06E" w14:textId="770EB315" w:rsidR="00C31BAC" w:rsidRPr="007D5304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</w:t>
            </w:r>
            <w:r w:rsidR="004C1C7F"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br/>
            </w:r>
            <w:r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Abbreviations: OR, odds ratio; CI, confidence interval, Imp., importance defined by the Chi-square of the Wald-statistic; PTH, parathyroid hormone; </w:t>
            </w:r>
            <w:r w:rsidRPr="007D5304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</w:t>
            </w:r>
            <w:ins w:id="2" w:author="Carolien Maas" w:date="2023-08-10T14:40:00Z">
              <w:r w:rsidR="00C00C5D">
                <w:rPr>
                  <w:rFonts w:ascii="Times New Roman" w:eastAsia="Times New Roman" w:hAnsi="Times New Roman" w:cs="Times New Roman"/>
                  <w:sz w:val="18"/>
                  <w:szCs w:val="18"/>
                  <w:lang w:eastAsia="nl-NL"/>
                </w:rPr>
                <w:t xml:space="preserve"> </w:t>
              </w:r>
            </w:ins>
            <w:r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032C58A1" w14:textId="26B649D1" w:rsidR="008723FD" w:rsidRDefault="008723FD" w:rsidP="00C80640">
      <w:pPr>
        <w:spacing w:after="0"/>
        <w:rPr>
          <w:rFonts w:ascii="Arial" w:hAnsi="Arial" w:cs="Arial"/>
        </w:rPr>
      </w:pPr>
    </w:p>
    <w:p w14:paraId="3A3A9903" w14:textId="750CE9DE" w:rsidR="004C579A" w:rsidRDefault="004C579A" w:rsidP="00C80640">
      <w:pPr>
        <w:spacing w:after="0"/>
        <w:rPr>
          <w:rFonts w:ascii="Arial" w:hAnsi="Arial" w:cs="Arial"/>
        </w:rPr>
      </w:pPr>
    </w:p>
    <w:p w14:paraId="0B74EB6E" w14:textId="1F787F27" w:rsidR="004C579A" w:rsidRDefault="004C579A" w:rsidP="00C80640">
      <w:pPr>
        <w:spacing w:after="0"/>
        <w:rPr>
          <w:rFonts w:ascii="Arial" w:hAnsi="Arial" w:cs="Arial"/>
        </w:rPr>
      </w:pPr>
    </w:p>
    <w:p w14:paraId="6CB2CABD" w14:textId="2218B11E" w:rsidR="004C579A" w:rsidRDefault="004C579A" w:rsidP="00C80640">
      <w:pPr>
        <w:spacing w:after="0"/>
        <w:rPr>
          <w:rFonts w:ascii="Arial" w:hAnsi="Arial" w:cs="Arial"/>
        </w:rPr>
      </w:pPr>
    </w:p>
    <w:p w14:paraId="00EB77A7" w14:textId="7CA1EEE3" w:rsidR="004C579A" w:rsidRDefault="004C579A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1"/>
      </w:tblGrid>
      <w:tr w:rsidR="008723FD" w14:paraId="07D89031" w14:textId="77777777" w:rsidTr="00EE21E4">
        <w:tc>
          <w:tcPr>
            <w:tcW w:w="8359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EE21E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2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EE21E4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EE21E4">
        <w:tc>
          <w:tcPr>
            <w:tcW w:w="3397" w:type="dxa"/>
          </w:tcPr>
          <w:p w14:paraId="1502F8F9" w14:textId="4EDECA12" w:rsidR="008723FD" w:rsidRPr="00C563F9" w:rsidRDefault="008F2B31" w:rsidP="008723FD">
            <w:pPr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Persistent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827A9E" w:rsidRPr="00C563F9" w14:paraId="0B85D7FD" w14:textId="77777777" w:rsidTr="00EE21E4">
        <w:tc>
          <w:tcPr>
            <w:tcW w:w="3397" w:type="dxa"/>
          </w:tcPr>
          <w:p w14:paraId="62C42012" w14:textId="3B49BC53" w:rsidR="00827A9E" w:rsidRPr="00C563F9" w:rsidRDefault="00827A9E" w:rsidP="00827A9E">
            <w:pPr>
              <w:rPr>
                <w:rFonts w:ascii="Arial" w:hAnsi="Arial" w:cs="Arial"/>
                <w:b/>
              </w:rPr>
            </w:pPr>
            <w:r w:rsidRPr="007D5304">
              <w:rPr>
                <w:rFonts w:ascii="Times New Roman" w:hAnsi="Times New Roman" w:cs="Times New Roman"/>
                <w:sz w:val="20"/>
                <w:szCs w:val="20"/>
              </w:rPr>
              <w:t>Hypocalcemia-related readmission</w:t>
            </w:r>
          </w:p>
        </w:tc>
        <w:tc>
          <w:tcPr>
            <w:tcW w:w="1418" w:type="dxa"/>
          </w:tcPr>
          <w:p w14:paraId="190F3DB0" w14:textId="653AD4E0" w:rsidR="00827A9E" w:rsidRPr="00C563F9" w:rsidRDefault="00827A9E" w:rsidP="00827A9E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27A9E" w:rsidRPr="00C563F9" w:rsidRDefault="00827A9E" w:rsidP="00827A9E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(9.5%)</w:t>
            </w:r>
          </w:p>
        </w:tc>
        <w:tc>
          <w:tcPr>
            <w:tcW w:w="1701" w:type="dxa"/>
          </w:tcPr>
          <w:p w14:paraId="0054E722" w14:textId="76F546B7" w:rsidR="00827A9E" w:rsidRPr="00C563F9" w:rsidRDefault="00827A9E" w:rsidP="00827A9E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8723FD" w14:paraId="3A3612D6" w14:textId="77777777" w:rsidTr="00EE21E4">
        <w:tc>
          <w:tcPr>
            <w:tcW w:w="8359" w:type="dxa"/>
            <w:gridSpan w:val="4"/>
          </w:tcPr>
          <w:p w14:paraId="5D69AD9C" w14:textId="20447203" w:rsidR="008723FD" w:rsidRDefault="008723FD" w:rsidP="00674789">
            <w:pPr>
              <w:rPr>
                <w:rFonts w:ascii="Arial" w:hAnsi="Arial" w:cs="Arial"/>
                <w:b/>
              </w:rPr>
              <w:pPrChange w:id="3" w:author="Carolien Maas" w:date="2023-08-10T14:40:00Z">
                <w:pPr/>
              </w:pPrChange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 xml:space="preserve">The predictions </w:t>
            </w:r>
            <w:del w:id="4" w:author="Carolien Maas" w:date="2023-08-10T14:40:00Z">
              <w:r w:rsidRPr="00303900" w:rsidDel="00674789">
                <w:rPr>
                  <w:rFonts w:ascii="Times New Roman" w:hAnsi="Times New Roman" w:cs="Times New Roman"/>
                  <w:sz w:val="18"/>
                  <w:szCs w:val="18"/>
                </w:rPr>
                <w:delText xml:space="preserve">are </w:delText>
              </w:r>
            </w:del>
            <w:ins w:id="5" w:author="Carolien Maas" w:date="2023-08-10T14:40:00Z">
              <w:r w:rsidR="00674789">
                <w:rPr>
                  <w:rFonts w:ascii="Times New Roman" w:hAnsi="Times New Roman" w:cs="Times New Roman"/>
                  <w:sz w:val="18"/>
                  <w:szCs w:val="18"/>
                </w:rPr>
                <w:t>were</w:t>
              </w:r>
              <w:r w:rsidR="00674789" w:rsidRPr="00303900">
                <w:rPr>
                  <w:rFonts w:ascii="Times New Roman" w:hAnsi="Times New Roman" w:cs="Times New Roman"/>
                  <w:sz w:val="18"/>
                  <w:szCs w:val="18"/>
                </w:rPr>
                <w:t xml:space="preserve"> </w:t>
              </w:r>
            </w:ins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FB6AE7" w:rsidRDefault="00AE021C" w:rsidP="00AE021C">
      <w:pPr>
        <w:rPr>
          <w:rFonts w:ascii="Times New Roman" w:hAnsi="Times New Roman" w:cs="Times New Roman"/>
          <w:b/>
          <w:sz w:val="20"/>
          <w:szCs w:val="20"/>
        </w:rPr>
      </w:pPr>
      <w:r w:rsidRPr="00FB6AE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1. </w:t>
      </w:r>
      <w:r w:rsidRPr="00FB6AE7">
        <w:rPr>
          <w:rFonts w:ascii="Times New Roman" w:hAnsi="Times New Roman" w:cs="Times New Roman"/>
          <w:sz w:val="20"/>
          <w:szCs w:val="20"/>
        </w:rPr>
        <w:t>Patient enrollment process flowchart</w:t>
      </w:r>
      <w:r w:rsidR="00BC4C97" w:rsidRPr="00FB6AE7">
        <w:rPr>
          <w:rFonts w:ascii="Times New Roman" w:hAnsi="Times New Roman" w:cs="Times New Roman"/>
          <w:sz w:val="20"/>
          <w:szCs w:val="20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B74475" w:rsidRPr="00574C0C" w:rsidRDefault="00B7447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B74475" w:rsidRPr="00574C0C" w:rsidRDefault="00B7447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B74475" w:rsidRPr="00BC4C97" w:rsidRDefault="00B74475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B74475" w:rsidRPr="00BC4C97" w:rsidRDefault="00B74475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B74475" w:rsidRPr="00BC4C97" w:rsidRDefault="00B74475" w:rsidP="00574C0C">
                            <w:pPr>
                              <w:pStyle w:val="Lijstalinea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B74475" w:rsidRPr="00BC4C97" w:rsidRDefault="00B7447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B74475" w:rsidRPr="00BC4C97" w:rsidRDefault="00B7447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B74475" w:rsidRPr="00BC4C97" w:rsidRDefault="00B74475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B74475" w:rsidRPr="00BC4C97" w:rsidRDefault="00B7447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B74475" w:rsidRPr="00BC4C97" w:rsidRDefault="00B7447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B74475" w:rsidRPr="00574C0C" w:rsidRDefault="00B7447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B74475" w:rsidRPr="00574C0C" w:rsidRDefault="00B7447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B74475" w:rsidRPr="00BC4C97" w:rsidRDefault="00B74475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B74475" w:rsidRPr="00BC4C97" w:rsidRDefault="00B7447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B74475" w:rsidRPr="00BC4C97" w:rsidRDefault="00B7447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B74475" w:rsidRPr="00574C0C" w:rsidRDefault="00B74475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B74475" w:rsidRPr="00BC4C97" w:rsidRDefault="00B74475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B74475" w:rsidRPr="00BC4C97" w:rsidRDefault="00B7447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B74475" w:rsidRPr="00BC4C97" w:rsidRDefault="00B7447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B74475" w:rsidRPr="00574C0C" w:rsidRDefault="00B74475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B74475" w:rsidRPr="00BC4C97" w:rsidRDefault="00B74475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B74475" w:rsidRPr="00BC4C97" w:rsidRDefault="00B74475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B74475" w:rsidRPr="00574C0C" w:rsidRDefault="00B7447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B74475" w:rsidRPr="00574C0C" w:rsidRDefault="00B7447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B74475" w:rsidRPr="00BC4C97" w:rsidRDefault="00B74475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B74475" w:rsidRPr="00BC4C97" w:rsidRDefault="00B74475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588A60CF" w:rsidR="00574C0C" w:rsidRDefault="00574C0C" w:rsidP="00AE021C">
      <w:pPr>
        <w:rPr>
          <w:rFonts w:ascii="Arial" w:hAnsi="Arial" w:cs="Arial"/>
          <w:b/>
        </w:rPr>
      </w:pPr>
    </w:p>
    <w:p w14:paraId="4FB0D179" w14:textId="77777777" w:rsidR="00FB6AE7" w:rsidRDefault="00FB6AE7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1FC81D5D" w:rsidR="00B37F4B" w:rsidRPr="00FB6AE7" w:rsidRDefault="00B37F4B" w:rsidP="00C806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AE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</w:t>
      </w:r>
      <w:r w:rsidR="0004429A" w:rsidRPr="00FB6AE7">
        <w:rPr>
          <w:rFonts w:ascii="Times New Roman" w:hAnsi="Times New Roman" w:cs="Times New Roman"/>
          <w:b/>
          <w:sz w:val="20"/>
          <w:szCs w:val="20"/>
        </w:rPr>
        <w:t>2</w:t>
      </w:r>
      <w:r w:rsidRPr="00FB6AE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FB6AE7">
        <w:rPr>
          <w:rFonts w:ascii="Times New Roman" w:hAnsi="Times New Roman" w:cs="Times New Roman"/>
          <w:sz w:val="20"/>
          <w:szCs w:val="20"/>
        </w:rPr>
        <w:t>Internal-external model performance</w:t>
      </w:r>
      <w:r w:rsidR="001D5749" w:rsidRPr="00FB6AE7">
        <w:rPr>
          <w:rFonts w:ascii="Times New Roman" w:hAnsi="Times New Roman" w:cs="Times New Roman"/>
          <w:sz w:val="20"/>
          <w:szCs w:val="20"/>
        </w:rPr>
        <w:t xml:space="preserve"> </w:t>
      </w:r>
      <w:r w:rsidR="002627C6" w:rsidRPr="00FB6AE7">
        <w:rPr>
          <w:rFonts w:ascii="Times New Roman" w:hAnsi="Times New Roman" w:cs="Times New Roman"/>
          <w:sz w:val="20"/>
          <w:szCs w:val="20"/>
        </w:rPr>
        <w:t>of</w:t>
      </w:r>
      <w:r w:rsidR="001D5749" w:rsidRPr="00FB6AE7">
        <w:rPr>
          <w:rFonts w:ascii="Times New Roman" w:hAnsi="Times New Roman" w:cs="Times New Roman"/>
          <w:sz w:val="20"/>
          <w:szCs w:val="20"/>
        </w:rPr>
        <w:t xml:space="preserve"> the final model</w:t>
      </w:r>
      <w:r w:rsidR="00F835ED" w:rsidRPr="00FB6AE7">
        <w:rPr>
          <w:rFonts w:ascii="Times New Roman" w:hAnsi="Times New Roman" w:cs="Times New Roman"/>
          <w:sz w:val="20"/>
          <w:szCs w:val="20"/>
        </w:rPr>
        <w:t xml:space="preserve"> without </w:t>
      </w:r>
      <w:r w:rsidR="00906854" w:rsidRPr="00FB6AE7">
        <w:rPr>
          <w:rFonts w:ascii="Times New Roman" w:hAnsi="Times New Roman" w:cs="Times New Roman"/>
          <w:sz w:val="20"/>
          <w:szCs w:val="20"/>
        </w:rPr>
        <w:t xml:space="preserve">shrinkage averaged over </w:t>
      </w:r>
      <w:r w:rsidR="005623B8" w:rsidRPr="00FB6AE7">
        <w:rPr>
          <w:rFonts w:ascii="Times New Roman" w:hAnsi="Times New Roman" w:cs="Times New Roman"/>
          <w:sz w:val="20"/>
          <w:szCs w:val="20"/>
        </w:rPr>
        <w:t>ten</w:t>
      </w:r>
      <w:r w:rsidR="00F835ED" w:rsidRPr="00FB6AE7">
        <w:rPr>
          <w:rFonts w:ascii="Times New Roman" w:hAnsi="Times New Roman" w:cs="Times New Roman"/>
          <w:sz w:val="20"/>
          <w:szCs w:val="20"/>
        </w:rPr>
        <w:t xml:space="preserve"> imputed data set</w:t>
      </w:r>
      <w:r w:rsidR="005623B8" w:rsidRPr="00FB6AE7">
        <w:rPr>
          <w:rFonts w:ascii="Times New Roman" w:hAnsi="Times New Roman" w:cs="Times New Roman"/>
          <w:sz w:val="20"/>
          <w:szCs w:val="20"/>
        </w:rPr>
        <w:t>s</w:t>
      </w:r>
      <w:r w:rsidRPr="00FB6AE7">
        <w:rPr>
          <w:rFonts w:ascii="Times New Roman" w:hAnsi="Times New Roman" w:cs="Times New Roman"/>
          <w:sz w:val="20"/>
          <w:szCs w:val="20"/>
        </w:rPr>
        <w:t>.</w:t>
      </w:r>
      <w:ins w:id="6" w:author="Carolien Maas" w:date="2023-08-10T14:52:00Z">
        <w:r w:rsidR="001A15F3" w:rsidRPr="001A15F3">
          <w:t xml:space="preserve"> </w:t>
        </w:r>
        <w:r w:rsidR="001A15F3" w:rsidRPr="001A15F3">
          <w:rPr>
            <w:rFonts w:ascii="Times New Roman" w:hAnsi="Times New Roman" w:cs="Times New Roman"/>
            <w:sz w:val="20"/>
            <w:szCs w:val="20"/>
          </w:rPr>
          <w:t>Abbreviations: a, calibration intercept; b, calibration slope; c, Harrel’s c-index; mb.c, model-based concordance index; e.avg, E-average or Integrated Calibration Index; e.90, 90th percentile of the absolute difference between observed and predicted probabilities.</w:t>
        </w:r>
      </w:ins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7537" w14:textId="35B6E2F3" w:rsidR="00877EFC" w:rsidRPr="006755D7" w:rsidRDefault="0004429A" w:rsidP="003D53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2977"/>
        <w:gridCol w:w="1559"/>
      </w:tblGrid>
      <w:tr w:rsidR="007D5304" w:rsidRPr="003D536B" w14:paraId="4471C02C" w14:textId="77777777" w:rsidTr="004B266F">
        <w:trPr>
          <w:trHeight w:val="290"/>
        </w:trPr>
        <w:tc>
          <w:tcPr>
            <w:tcW w:w="70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7638E7" w14:textId="5A95F7A8" w:rsidR="007D5304" w:rsidRPr="003D536B" w:rsidRDefault="007D5304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lastRenderedPageBreak/>
              <w:t>Supplemental table 1.</w:t>
            </w: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Comparison of functional form of PTH and calcium in the full model without shrinkage in one single imputed data set.</w:t>
            </w:r>
          </w:p>
        </w:tc>
      </w:tr>
      <w:tr w:rsidR="00877EFC" w:rsidRPr="003D536B" w14:paraId="149B3863" w14:textId="77777777" w:rsidTr="004B266F">
        <w:trPr>
          <w:trHeight w:val="290"/>
        </w:trPr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3D536B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Functional form of PTH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978B5" w14:textId="77777777" w:rsidR="00877EFC" w:rsidRPr="003D536B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Functional form of Calcium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3D536B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AIC</w:t>
            </w:r>
          </w:p>
        </w:tc>
      </w:tr>
      <w:tr w:rsidR="00B01AFB" w:rsidRPr="003D536B" w14:paraId="0D234F4F" w14:textId="77777777" w:rsidTr="004B266F">
        <w:trPr>
          <w:trHeight w:val="290"/>
        </w:trPr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B0E672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Ca24u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205.9</w:t>
            </w:r>
          </w:p>
        </w:tc>
      </w:tr>
      <w:tr w:rsidR="00B01AFB" w:rsidRPr="003D536B" w14:paraId="100020EA" w14:textId="77777777" w:rsidTr="004B266F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4160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6B1C6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200.7</w:t>
            </w:r>
          </w:p>
        </w:tc>
      </w:tr>
      <w:tr w:rsidR="00B01AFB" w:rsidRPr="003D536B" w14:paraId="6805A007" w14:textId="77777777" w:rsidTr="004B266F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57F8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B052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211.1</w:t>
            </w:r>
          </w:p>
        </w:tc>
      </w:tr>
      <w:tr w:rsidR="00B01AFB" w:rsidRPr="003D536B" w14:paraId="08BE2454" w14:textId="77777777" w:rsidTr="004B266F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2734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1B6A1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ΔCorrCa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</w:tr>
      <w:tr w:rsidR="00B01AFB" w:rsidRPr="003D536B" w14:paraId="7687D93A" w14:textId="77777777" w:rsidTr="004B266F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6E54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4EC0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186.7</w:t>
            </w:r>
          </w:p>
        </w:tc>
      </w:tr>
      <w:tr w:rsidR="00B01AFB" w:rsidRPr="003D536B" w14:paraId="3DD411B7" w14:textId="77777777" w:rsidTr="004B266F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6FB8" w14:textId="77777777" w:rsidR="00B01AFB" w:rsidRPr="00ED51B2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BC42D" w14:textId="77777777" w:rsidR="00B01AFB" w:rsidRPr="00ED51B2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ED51B2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182.7</w:t>
            </w:r>
          </w:p>
        </w:tc>
      </w:tr>
      <w:tr w:rsidR="00B01AFB" w:rsidRPr="003D536B" w14:paraId="6DAEF99A" w14:textId="77777777" w:rsidTr="003D536B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7E30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DAFB6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190.4</w:t>
            </w:r>
          </w:p>
        </w:tc>
      </w:tr>
      <w:tr w:rsidR="00B01AFB" w:rsidRPr="003D536B" w14:paraId="0A8BC2DB" w14:textId="77777777" w:rsidTr="003D536B">
        <w:trPr>
          <w:trHeight w:val="290"/>
        </w:trPr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6D55A" w14:textId="77777777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ΔCorrCa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3D536B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188.3</w:t>
            </w:r>
          </w:p>
        </w:tc>
      </w:tr>
      <w:tr w:rsidR="003D536B" w:rsidRPr="003D536B" w14:paraId="545F52DB" w14:textId="77777777" w:rsidTr="003D536B">
        <w:trPr>
          <w:trHeight w:val="290"/>
        </w:trPr>
        <w:tc>
          <w:tcPr>
            <w:tcW w:w="70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E6ABF3" w14:textId="3968CBD8" w:rsidR="003D536B" w:rsidRPr="003D536B" w:rsidRDefault="003D536B" w:rsidP="00B01AFB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Abbreviations: </w:t>
            </w:r>
            <w:r w:rsid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AIC, </w:t>
            </w:r>
            <w:r w:rsidR="00FF072B" w:rsidRP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Akaike information criterion</w:t>
            </w:r>
            <w:r w:rsid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PTH, parathyroid hormone; ΔPTH, (PTH at baseline - postoperative PTH after 24 hours) / (PTH at baseline) x 100%;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Ca24u, calcium measured 24 hours after surgery; </w:t>
            </w:r>
            <w:r w:rsidRPr="003D536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CorrCa24u, </w:t>
            </w:r>
            <w:r w:rsidRPr="003D536B">
              <w:rPr>
                <w:rFonts w:ascii="Times New Roman" w:hAnsi="Times New Roman" w:cs="Times New Roman"/>
                <w:sz w:val="18"/>
                <w:szCs w:val="18"/>
              </w:rPr>
              <w:t xml:space="preserve">corrected calcium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measured 24 hours after surgery</w:t>
            </w:r>
            <w:r w:rsidRPr="003D536B">
              <w:rPr>
                <w:rFonts w:ascii="Times New Roman" w:hAnsi="Times New Roman" w:cs="Times New Roman"/>
                <w:sz w:val="18"/>
                <w:szCs w:val="18"/>
              </w:rPr>
              <w:t xml:space="preserve"> (calcium (mmol/L) + 0.016 x (34 - albumin (g/L)));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Δ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CorrCa, (corrected calcium  at baseline – postoperative corrected calcium after 24 hours) / (corrected calcium at baseline) x 100%; ΔCa, (calcium at baseline – postoperative calcium after 24 hours) / (calcium at baseline) x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100%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14:paraId="2EBF0D92" w14:textId="17B38C97" w:rsidR="00877EFC" w:rsidRDefault="00877EFC" w:rsidP="00877EFC">
      <w:pPr>
        <w:spacing w:after="0"/>
        <w:rPr>
          <w:rFonts w:ascii="Times New Roman" w:hAnsi="Times New Roman" w:cs="Times New Roman"/>
          <w:b/>
        </w:rPr>
      </w:pPr>
    </w:p>
    <w:p w14:paraId="5E253354" w14:textId="77777777" w:rsidR="004B266F" w:rsidRPr="007D5304" w:rsidRDefault="004B266F" w:rsidP="00877EFC">
      <w:pPr>
        <w:spacing w:after="0"/>
        <w:rPr>
          <w:rFonts w:ascii="Times New Roman" w:hAnsi="Times New Roman" w:cs="Times New Roman"/>
          <w:b/>
        </w:rPr>
      </w:pPr>
    </w:p>
    <w:p w14:paraId="727874D9" w14:textId="2812C507" w:rsidR="00877EFC" w:rsidRPr="007D5304" w:rsidRDefault="00877EFC" w:rsidP="00877EFC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7D5304">
        <w:rPr>
          <w:rFonts w:ascii="Times New Roman" w:eastAsiaTheme="minorEastAsia" w:hAnsi="Times New Roman" w:cs="Times New Roman"/>
          <w:b/>
          <w:sz w:val="20"/>
          <w:szCs w:val="20"/>
        </w:rPr>
        <w:t xml:space="preserve">Supplemental table 2. </w:t>
      </w:r>
      <w:r w:rsidRPr="007D5304">
        <w:rPr>
          <w:rFonts w:ascii="Times New Roman" w:eastAsiaTheme="minorEastAsia" w:hAnsi="Times New Roman" w:cs="Times New Roman"/>
          <w:sz w:val="20"/>
          <w:szCs w:val="20"/>
        </w:rPr>
        <w:t xml:space="preserve">Flexibility of ΔPTH, calcium, and age in the full model </w:t>
      </w:r>
      <w:r w:rsidR="004B266F">
        <w:rPr>
          <w:rFonts w:ascii="Times New Roman" w:eastAsiaTheme="minorEastAsia" w:hAnsi="Times New Roman" w:cs="Times New Roman"/>
          <w:sz w:val="20"/>
          <w:szCs w:val="20"/>
        </w:rPr>
        <w:br/>
      </w:r>
      <w:r w:rsidRPr="007D5304">
        <w:rPr>
          <w:rFonts w:ascii="Times New Roman" w:eastAsiaTheme="minorEastAsia" w:hAnsi="Times New Roman" w:cs="Times New Roman"/>
          <w:sz w:val="20"/>
          <w:szCs w:val="20"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1843"/>
        <w:gridCol w:w="2126"/>
        <w:gridCol w:w="993"/>
      </w:tblGrid>
      <w:tr w:rsidR="00877EFC" w:rsidRPr="007D5304" w14:paraId="60642E4A" w14:textId="77777777" w:rsidTr="004B266F">
        <w:trPr>
          <w:trHeight w:val="290"/>
        </w:trPr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4B266F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Theme="minorEastAsia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ΔPTH</w:t>
            </w: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4B266F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Corrected calcium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4B266F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4B266F" w:rsidRDefault="00877EFC" w:rsidP="00B01AF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AIC</w:t>
            </w:r>
          </w:p>
        </w:tc>
      </w:tr>
      <w:tr w:rsidR="00B01AFB" w:rsidRPr="007D5304" w14:paraId="3D2983A7" w14:textId="77777777" w:rsidTr="004B266F">
        <w:trPr>
          <w:trHeight w:val="290"/>
        </w:trPr>
        <w:tc>
          <w:tcPr>
            <w:tcW w:w="16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ΔPTH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CorrCa24u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182.7</w:t>
            </w:r>
          </w:p>
        </w:tc>
      </w:tr>
      <w:tr w:rsidR="00B01AFB" w:rsidRPr="007D5304" w14:paraId="50CCAFBB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CAC6DC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3)</w:t>
            </w:r>
          </w:p>
        </w:tc>
        <w:tc>
          <w:tcPr>
            <w:tcW w:w="1843" w:type="dxa"/>
            <w:vAlign w:val="center"/>
          </w:tcPr>
          <w:p w14:paraId="7DFBD8B5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41B59628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183.9</w:t>
            </w:r>
          </w:p>
        </w:tc>
      </w:tr>
      <w:tr w:rsidR="00B01AFB" w:rsidRPr="007D5304" w14:paraId="7E18783D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77E808F" w14:textId="77777777" w:rsidR="00B01AFB" w:rsidRPr="00345D97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2B16CFCF" w14:textId="77777777" w:rsidR="00B01AFB" w:rsidRPr="00345D97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252EF438" w14:textId="77777777" w:rsidR="00B01AFB" w:rsidRPr="00345D97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345D97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345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182.4</w:t>
            </w:r>
          </w:p>
        </w:tc>
      </w:tr>
      <w:tr w:rsidR="00B01AFB" w:rsidRPr="007D5304" w14:paraId="6097873C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0BC9B519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5)</w:t>
            </w:r>
          </w:p>
        </w:tc>
        <w:tc>
          <w:tcPr>
            <w:tcW w:w="1843" w:type="dxa"/>
            <w:vAlign w:val="center"/>
          </w:tcPr>
          <w:p w14:paraId="54353A27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1904BB3E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184.9</w:t>
            </w:r>
          </w:p>
        </w:tc>
      </w:tr>
      <w:tr w:rsidR="00B01AFB" w:rsidRPr="007D5304" w14:paraId="64A6D791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302BF7EB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21D2B429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2B564ECE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184.1</w:t>
            </w:r>
          </w:p>
        </w:tc>
      </w:tr>
      <w:tr w:rsidR="00B01AFB" w:rsidRPr="007D5304" w14:paraId="7A7B072B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6FA8B355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35F4C608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4)</w:t>
            </w:r>
          </w:p>
        </w:tc>
        <w:tc>
          <w:tcPr>
            <w:tcW w:w="2126" w:type="dxa"/>
            <w:vAlign w:val="center"/>
          </w:tcPr>
          <w:p w14:paraId="0A5DE804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185.9</w:t>
            </w:r>
          </w:p>
        </w:tc>
      </w:tr>
      <w:tr w:rsidR="00B01AFB" w:rsidRPr="007D5304" w14:paraId="63D071B4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CCF06A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D3E8B89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5)</w:t>
            </w:r>
          </w:p>
        </w:tc>
        <w:tc>
          <w:tcPr>
            <w:tcW w:w="2126" w:type="dxa"/>
            <w:vAlign w:val="center"/>
          </w:tcPr>
          <w:p w14:paraId="337BC4F6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187.6</w:t>
            </w:r>
          </w:p>
        </w:tc>
      </w:tr>
      <w:tr w:rsidR="00B01AFB" w:rsidRPr="007D5304" w14:paraId="65D45D72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4EA6E3D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737F02E5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6A9F04F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183.8</w:t>
            </w:r>
          </w:p>
        </w:tc>
      </w:tr>
      <w:tr w:rsidR="00B01AFB" w:rsidRPr="007D5304" w14:paraId="50D0F075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1F11D507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A2635A1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76E40AEC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4)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185.8</w:t>
            </w:r>
          </w:p>
        </w:tc>
      </w:tr>
      <w:tr w:rsidR="00B01AFB" w:rsidRPr="007D5304" w14:paraId="2BB004DD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AA5A140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3F2811E8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7F43BC48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5)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185.0</w:t>
            </w:r>
          </w:p>
        </w:tc>
      </w:tr>
      <w:tr w:rsidR="00B01AFB" w:rsidRPr="007D5304" w14:paraId="2E8EA92D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1AB7630F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086008F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6744053A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184.1</w:t>
            </w:r>
          </w:p>
        </w:tc>
      </w:tr>
      <w:tr w:rsidR="00B01AFB" w:rsidRPr="007D5304" w14:paraId="0C5D7AC8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31FCEEF4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4F67C4AE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5AF13056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183.7</w:t>
            </w:r>
          </w:p>
        </w:tc>
      </w:tr>
      <w:tr w:rsidR="00B01AFB" w:rsidRPr="007D5304" w14:paraId="2B898A28" w14:textId="77777777" w:rsidTr="004B266F">
        <w:trPr>
          <w:trHeight w:val="290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93BF24A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BCB0476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0676D4D9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185.1</w:t>
            </w:r>
          </w:p>
        </w:tc>
      </w:tr>
      <w:tr w:rsidR="00B01AFB" w:rsidRPr="007D5304" w14:paraId="749B683C" w14:textId="77777777" w:rsidTr="004B266F">
        <w:trPr>
          <w:trHeight w:val="290"/>
        </w:trPr>
        <w:tc>
          <w:tcPr>
            <w:tcW w:w="16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7D5304" w:rsidRDefault="00B01AFB" w:rsidP="00B01AF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185.3</w:t>
            </w:r>
          </w:p>
        </w:tc>
      </w:tr>
      <w:tr w:rsidR="004B266F" w:rsidRPr="007D5304" w14:paraId="1EC10F08" w14:textId="77777777" w:rsidTr="004B266F">
        <w:trPr>
          <w:trHeight w:val="290"/>
        </w:trPr>
        <w:tc>
          <w:tcPr>
            <w:tcW w:w="659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2CD72FD" w14:textId="09A7BE3E" w:rsidR="004B266F" w:rsidRPr="004B266F" w:rsidRDefault="004B266F" w:rsidP="00FF072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5304">
              <w:rPr>
                <w:rFonts w:ascii="Times New Roman" w:hAnsi="Times New Roman" w:cs="Times New Roman"/>
                <w:sz w:val="18"/>
                <w:szCs w:val="18"/>
              </w:rPr>
              <w:t xml:space="preserve">Likelihood ratio test of best flexible model versus rigid model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=4.3;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p=0.115</m:t>
              </m:r>
            </m:oMath>
            <w:r w:rsidRPr="007D5304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br/>
            </w:r>
            <w:r w:rsidR="00FF072B" w:rsidRP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Abbreviations: AIC, Akaike information criterion; PTH, parathyroid hormone; ΔPTH, (PTH at baseline - postoperative PTH after 24 hours) / (PTH at baseline) x 100%; CorrCa24u, corrected calcium measured 24 hours after surgery (calcium (mmol/L) +</w:t>
            </w:r>
            <w:r w:rsid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 0.016 x (34 - albumin (g/L))); rcs, r</w:t>
            </w:r>
            <w:r w:rsidR="00FF072B" w:rsidRP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estricted cubic spline</w:t>
            </w:r>
            <w:r w:rsid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.</w:t>
            </w:r>
          </w:p>
        </w:tc>
      </w:tr>
    </w:tbl>
    <w:p w14:paraId="164BAE08" w14:textId="678C2602" w:rsidR="00877EFC" w:rsidRDefault="00877EFC" w:rsidP="00877EFC">
      <w:pPr>
        <w:spacing w:after="0"/>
        <w:rPr>
          <w:rFonts w:ascii="Times New Roman" w:hAnsi="Times New Roman" w:cs="Times New Roman"/>
        </w:rPr>
      </w:pPr>
    </w:p>
    <w:p w14:paraId="069AFA44" w14:textId="027FA686" w:rsidR="003B66AE" w:rsidRDefault="003B66AE" w:rsidP="00877EFC">
      <w:pPr>
        <w:spacing w:after="0"/>
        <w:rPr>
          <w:rFonts w:ascii="Times New Roman" w:hAnsi="Times New Roman" w:cs="Times New Roman"/>
        </w:rPr>
      </w:pPr>
    </w:p>
    <w:p w14:paraId="76240F69" w14:textId="607019D8" w:rsidR="003B66AE" w:rsidRDefault="003B66AE" w:rsidP="00877EFC">
      <w:pPr>
        <w:spacing w:after="0"/>
        <w:rPr>
          <w:rFonts w:ascii="Times New Roman" w:hAnsi="Times New Roman" w:cs="Times New Roman"/>
        </w:rPr>
      </w:pPr>
    </w:p>
    <w:p w14:paraId="479C5733" w14:textId="53CA104D" w:rsidR="003B66AE" w:rsidRDefault="003B66AE" w:rsidP="00877EFC">
      <w:pPr>
        <w:spacing w:after="0"/>
        <w:rPr>
          <w:rFonts w:ascii="Times New Roman" w:hAnsi="Times New Roman" w:cs="Times New Roman"/>
        </w:rPr>
      </w:pPr>
    </w:p>
    <w:p w14:paraId="09E02C79" w14:textId="77777777" w:rsidR="003B66AE" w:rsidRPr="007D5304" w:rsidRDefault="003B66AE" w:rsidP="00877EFC">
      <w:pPr>
        <w:spacing w:after="0"/>
        <w:rPr>
          <w:rFonts w:ascii="Times New Roman" w:hAnsi="Times New Roman" w:cs="Times New Roman"/>
        </w:rPr>
      </w:pPr>
    </w:p>
    <w:p w14:paraId="3D6EAFFE" w14:textId="34CC7F54" w:rsidR="004B266F" w:rsidRDefault="004B266F" w:rsidP="00877EFC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DF6A3C4" w14:textId="77777777" w:rsidR="004B266F" w:rsidRPr="007D5304" w:rsidRDefault="004B266F" w:rsidP="00877EFC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11"/>
        <w:gridCol w:w="2180"/>
        <w:gridCol w:w="1922"/>
      </w:tblGrid>
      <w:tr w:rsidR="007D5304" w:rsidRPr="007D5304" w14:paraId="499A5D03" w14:textId="77777777" w:rsidTr="00514255">
        <w:tc>
          <w:tcPr>
            <w:tcW w:w="0" w:type="auto"/>
            <w:gridSpan w:val="3"/>
          </w:tcPr>
          <w:p w14:paraId="0486FCBC" w14:textId="76D9A987" w:rsidR="007D5304" w:rsidRPr="007D5304" w:rsidRDefault="007D5304" w:rsidP="00502FFD">
            <w:pPr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7D53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Supplemental </w:t>
            </w:r>
            <w:r w:rsidRPr="007D5304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table 3.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</m:oMath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PTH and </w:t>
            </w:r>
            <w:r w:rsidR="00502FF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outcomes of hypoparathyroidism and </w:t>
            </w:r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>readmission</w:t>
            </w:r>
            <w:r w:rsidR="00502FFD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877EFC" w:rsidRPr="007D5304" w14:paraId="3B7776FE" w14:textId="77777777" w:rsidTr="007D5304">
        <w:tc>
          <w:tcPr>
            <w:tcW w:w="3911" w:type="dxa"/>
          </w:tcPr>
          <w:p w14:paraId="31AC5318" w14:textId="77777777" w:rsidR="00877EFC" w:rsidRPr="007D5304" w:rsidRDefault="00877EFC" w:rsidP="00BE57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</w:tcPr>
          <w:p w14:paraId="0966C779" w14:textId="2ED9DF8D" w:rsidR="00B73D58" w:rsidRDefault="00C467A8" w:rsidP="00B73D58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PTH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70%</w:t>
            </w:r>
          </w:p>
          <w:p w14:paraId="3AFC92D1" w14:textId="025F033A" w:rsidR="00BE3029" w:rsidRPr="00BE3029" w:rsidRDefault="003978FC" w:rsidP="00B73D5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N=216</w:t>
            </w:r>
          </w:p>
        </w:tc>
        <w:tc>
          <w:tcPr>
            <w:tcW w:w="1922" w:type="dxa"/>
          </w:tcPr>
          <w:p w14:paraId="4476619D" w14:textId="7C544C29" w:rsidR="00877EFC" w:rsidRDefault="00C467A8" w:rsidP="00BE572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PTH </w:t>
            </w:r>
            <w:r w:rsidR="00026A2C" w:rsidRPr="00026A2C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≥</w:t>
            </w:r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70%</w:t>
            </w:r>
          </w:p>
          <w:p w14:paraId="06992044" w14:textId="270AA84F" w:rsidR="00BE3029" w:rsidRPr="00BE3029" w:rsidRDefault="003978FC" w:rsidP="00BE57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N=150</w:t>
            </w:r>
          </w:p>
        </w:tc>
      </w:tr>
      <w:tr w:rsidR="00C563F9" w:rsidRPr="007D5304" w14:paraId="2DE081DE" w14:textId="77777777" w:rsidTr="00FF2707">
        <w:tc>
          <w:tcPr>
            <w:tcW w:w="3911" w:type="dxa"/>
            <w:shd w:val="clear" w:color="auto" w:fill="auto"/>
          </w:tcPr>
          <w:p w14:paraId="00409CBC" w14:textId="5F04B4F9" w:rsidR="00C563F9" w:rsidRPr="00FF2707" w:rsidRDefault="008F2B31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Persistent hypoparathyroidism</w:t>
            </w:r>
          </w:p>
        </w:tc>
        <w:tc>
          <w:tcPr>
            <w:tcW w:w="2180" w:type="dxa"/>
            <w:shd w:val="clear" w:color="auto" w:fill="auto"/>
          </w:tcPr>
          <w:p w14:paraId="49C996A3" w14:textId="544B6A25" w:rsidR="00C563F9" w:rsidRPr="00FF2707" w:rsidRDefault="003978FC" w:rsidP="00BE5726">
            <w:pP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 (0.9</w:t>
            </w:r>
            <w:r w:rsidR="00BE3029" w:rsidRPr="00FF2707">
              <w:rPr>
                <w:rFonts w:ascii="Times New Roman" w:eastAsia="Cambria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922" w:type="dxa"/>
            <w:shd w:val="clear" w:color="auto" w:fill="auto"/>
          </w:tcPr>
          <w:p w14:paraId="55A4C9DA" w14:textId="690622D3" w:rsidR="00C563F9" w:rsidRPr="00FF2707" w:rsidRDefault="003978FC" w:rsidP="00BE5726">
            <w:pP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42 (28.0</w:t>
            </w:r>
            <w:r w:rsidR="00BE3029" w:rsidRPr="00FF2707">
              <w:rPr>
                <w:rFonts w:ascii="Times New Roman" w:eastAsia="Cambria" w:hAnsi="Times New Roman" w:cs="Times New Roman"/>
                <w:sz w:val="20"/>
                <w:szCs w:val="20"/>
              </w:rPr>
              <w:t>%)</w:t>
            </w:r>
          </w:p>
        </w:tc>
      </w:tr>
      <w:tr w:rsidR="00C563F9" w:rsidRPr="007D5304" w14:paraId="45BC611D" w14:textId="77777777" w:rsidTr="00FF2707">
        <w:tc>
          <w:tcPr>
            <w:tcW w:w="3911" w:type="dxa"/>
            <w:shd w:val="clear" w:color="auto" w:fill="auto"/>
          </w:tcPr>
          <w:p w14:paraId="373B460E" w14:textId="13F38E1F" w:rsidR="00C563F9" w:rsidRPr="00FF2707" w:rsidRDefault="00266AB3" w:rsidP="00266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Hypocalcemia-related r</w:t>
            </w:r>
            <w:r w:rsidR="00C563F9" w:rsidRPr="00FF2707">
              <w:rPr>
                <w:rFonts w:ascii="Times New Roman" w:hAnsi="Times New Roman" w:cs="Times New Roman"/>
                <w:sz w:val="20"/>
                <w:szCs w:val="20"/>
              </w:rPr>
              <w:t>eadmission</w:t>
            </w:r>
          </w:p>
        </w:tc>
        <w:tc>
          <w:tcPr>
            <w:tcW w:w="2180" w:type="dxa"/>
            <w:shd w:val="clear" w:color="auto" w:fill="auto"/>
          </w:tcPr>
          <w:p w14:paraId="77FB62DF" w14:textId="77777777" w:rsidR="00C563F9" w:rsidRPr="00FF2707" w:rsidRDefault="00C563F9" w:rsidP="001455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22" w:type="dxa"/>
            <w:shd w:val="clear" w:color="auto" w:fill="auto"/>
          </w:tcPr>
          <w:p w14:paraId="020CF269" w14:textId="1AC9D5B6" w:rsidR="00C563F9" w:rsidRPr="00FF2707" w:rsidRDefault="00C563F9" w:rsidP="001455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="00BE3029" w:rsidRPr="00FF2707">
              <w:rPr>
                <w:rFonts w:ascii="Times New Roman" w:hAnsi="Times New Roman" w:cs="Times New Roman"/>
                <w:sz w:val="20"/>
                <w:szCs w:val="20"/>
              </w:rPr>
              <w:t xml:space="preserve"> (18.1%)</w:t>
            </w:r>
          </w:p>
        </w:tc>
      </w:tr>
      <w:tr w:rsidR="007D5304" w:rsidRPr="007D5304" w14:paraId="7463865A" w14:textId="77777777" w:rsidTr="00514255">
        <w:tc>
          <w:tcPr>
            <w:tcW w:w="8013" w:type="dxa"/>
            <w:gridSpan w:val="3"/>
          </w:tcPr>
          <w:p w14:paraId="69336982" w14:textId="40BE8835" w:rsidR="00827A9E" w:rsidRPr="00827A9E" w:rsidRDefault="00502FFD" w:rsidP="007D53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502FFD">
              <w:rPr>
                <w:rFonts w:ascii="Times New Roman" w:hAnsi="Times New Roman" w:cs="Times New Roman"/>
                <w:sz w:val="18"/>
                <w:szCs w:val="18"/>
              </w:rPr>
              <w:t>ΔPTH is averaged over the ten imputed data sets.</w:t>
            </w:r>
            <w:r w:rsidR="00827A9E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Abbreviations: PTH, parathyroid hormone; </w:t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/(PTH at baseline) x 100%.</w:t>
            </w:r>
          </w:p>
        </w:tc>
      </w:tr>
    </w:tbl>
    <w:p w14:paraId="58CD9E86" w14:textId="77777777" w:rsidR="00877EFC" w:rsidRPr="007D5304" w:rsidRDefault="00877EFC" w:rsidP="00877E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47732A" w14:textId="77777777" w:rsidR="00877EFC" w:rsidRPr="007D5304" w:rsidRDefault="00877EFC" w:rsidP="00877E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3B9DA931" w:rsidR="008F11BB" w:rsidRPr="003B66AE" w:rsidRDefault="003D5BB5" w:rsidP="00C80640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B66AE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Supplemental</w:t>
      </w:r>
      <w:bookmarkStart w:id="7" w:name="_GoBack"/>
      <w:bookmarkEnd w:id="7"/>
      <w:r w:rsidRPr="003B66AE">
        <w:rPr>
          <w:rFonts w:ascii="Times New Roman" w:eastAsiaTheme="minorEastAsia" w:hAnsi="Times New Roman" w:cs="Times New Roman"/>
          <w:b/>
          <w:sz w:val="20"/>
          <w:szCs w:val="20"/>
        </w:rPr>
        <w:t xml:space="preserve"> figure 1</w:t>
      </w:r>
      <w:r w:rsidR="008F11BB" w:rsidRPr="003B66AE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r w:rsidR="008F11BB" w:rsidRPr="003B66AE">
        <w:rPr>
          <w:rFonts w:ascii="Times New Roman" w:eastAsiaTheme="minorEastAsia" w:hAnsi="Times New Roman" w:cs="Times New Roman"/>
          <w:sz w:val="20"/>
          <w:szCs w:val="20"/>
        </w:rPr>
        <w:t>Plot predict of flexible model</w:t>
      </w:r>
      <w:r w:rsidR="00570E6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without shrinkage</w:t>
      </w:r>
      <w:r w:rsidR="00414F2E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, i.e., PTH, </w:t>
      </w:r>
      <w:r w:rsidR="00461C5A" w:rsidRPr="003B66AE">
        <w:rPr>
          <w:rFonts w:ascii="Times New Roman" w:eastAsiaTheme="minorEastAsia" w:hAnsi="Times New Roman" w:cs="Times New Roman"/>
          <w:sz w:val="20"/>
          <w:szCs w:val="20"/>
        </w:rPr>
        <w:t>calcium</w:t>
      </w:r>
      <w:r w:rsidR="00414F2E" w:rsidRPr="003B66AE">
        <w:rPr>
          <w:rFonts w:ascii="Times New Roman" w:eastAsiaTheme="minorEastAsia" w:hAnsi="Times New Roman" w:cs="Times New Roman"/>
          <w:sz w:val="20"/>
          <w:szCs w:val="20"/>
        </w:rPr>
        <w:t>, and age modelled with restricted cubic splines with three degrees of freedom</w:t>
      </w:r>
      <w:r w:rsidR="000440B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of one single </w:t>
      </w:r>
      <w:r w:rsidR="009665E4" w:rsidRPr="003B66AE">
        <w:rPr>
          <w:rFonts w:ascii="Times New Roman" w:eastAsiaTheme="minorEastAsia" w:hAnsi="Times New Roman" w:cs="Times New Roman"/>
          <w:sz w:val="20"/>
          <w:szCs w:val="20"/>
        </w:rPr>
        <w:t>imputed</w:t>
      </w:r>
      <w:r w:rsidR="000440B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data set</w:t>
      </w:r>
      <w:r w:rsidR="008F11BB" w:rsidRPr="003B66AE">
        <w:rPr>
          <w:rFonts w:ascii="Times New Roman" w:eastAsiaTheme="minorEastAsia" w:hAnsi="Times New Roman" w:cs="Times New Roman"/>
          <w:sz w:val="20"/>
          <w:szCs w:val="20"/>
        </w:rPr>
        <w:t>.</w:t>
      </w:r>
      <w:ins w:id="8" w:author="Carolien Maas" w:date="2023-08-10T14:53:00Z">
        <w:r w:rsidR="00362A6E" w:rsidRPr="00362A6E">
          <w:t xml:space="preserve"> </w:t>
        </w:r>
        <w:r w:rsidR="00362A6E" w:rsidRPr="00362A6E">
          <w:rPr>
            <w:rFonts w:ascii="Times New Roman" w:eastAsiaTheme="minorEastAsia" w:hAnsi="Times New Roman" w:cs="Times New Roman"/>
            <w:sz w:val="20"/>
            <w:szCs w:val="20"/>
          </w:rPr>
          <w:t>Abbreviations: L</w:t>
        </w:r>
        <w:r w:rsidR="00362A6E">
          <w:rPr>
            <w:rFonts w:ascii="Times New Roman" w:eastAsiaTheme="minorEastAsia" w:hAnsi="Times New Roman" w:cs="Times New Roman"/>
            <w:sz w:val="20"/>
            <w:szCs w:val="20"/>
          </w:rPr>
          <w:t xml:space="preserve">ND, lymph node dissection; dPTH, </w:t>
        </w:r>
        <w:r w:rsidR="00362A6E" w:rsidRPr="00362A6E">
          <w:rPr>
            <w:rFonts w:ascii="Times New Roman" w:eastAsiaTheme="minorEastAsia" w:hAnsi="Times New Roman" w:cs="Times New Roman"/>
            <w:sz w:val="20"/>
            <w:szCs w:val="20"/>
          </w:rPr>
          <w:t>(PTH at baseline - postoperative PTH after 24 hours) / (PTH at baseline) x 100%.</w:t>
        </w:r>
      </w:ins>
    </w:p>
    <w:p w14:paraId="7CE00467" w14:textId="437F38DF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del w:id="9" w:author="Carolien Maas" w:date="2023-08-10T14:57:00Z">
        <w:r w:rsidRPr="0081784D" w:rsidDel="007D3DF6">
          <w:rPr>
            <w:rFonts w:ascii="Arial" w:eastAsiaTheme="minorEastAsia" w:hAnsi="Arial" w:cs="Arial"/>
            <w:b/>
            <w:noProof/>
            <w:lang w:val="nl-NL" w:eastAsia="nl-NL"/>
          </w:rPr>
          <w:drawing>
            <wp:inline distT="0" distB="0" distL="0" distR="0" wp14:anchorId="67119EBA" wp14:editId="7DEB4378">
              <wp:extent cx="4572000" cy="4572000"/>
              <wp:effectExtent l="0" t="0" r="0" b="0"/>
              <wp:docPr id="2" name="Afbeelding 2" descr="Z:\Project Predict Hypoparathyroidism\Development\Results\plot.Predic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Z:\Project Predict Hypoparathyroidism\Development\Results\plot.Predict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0" w:author="Carolien Maas" w:date="2023-08-10T14:57:00Z">
        <w:r w:rsidR="007D3DF6" w:rsidRPr="007D3DF6">
          <w:rPr>
            <w:rStyle w:val="Standaard"/>
            <w:rFonts w:ascii="Times New Roman" w:eastAsia="Times New Roman" w:hAnsi="Times New Roman" w:cs="Times New Roman"/>
            <w:snapToGrid w:val="0"/>
            <w:color w:val="00000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  <w:lang w:val="x-none" w:eastAsia="x-none" w:bidi="x-none"/>
          </w:rPr>
          <w:t xml:space="preserve"> </w:t>
        </w:r>
        <w:r w:rsidR="007D3DF6" w:rsidRPr="007D3DF6">
          <w:rPr>
            <w:rFonts w:ascii="Arial" w:eastAsiaTheme="minorEastAsia" w:hAnsi="Arial" w:cs="Arial"/>
            <w:b/>
            <w:noProof/>
            <w:lang w:val="nl-NL" w:eastAsia="nl-NL"/>
          </w:rPr>
          <w:drawing>
            <wp:inline distT="0" distB="0" distL="0" distR="0" wp14:anchorId="0C67CE6B" wp14:editId="363F9269">
              <wp:extent cx="5972810" cy="5855080"/>
              <wp:effectExtent l="0" t="0" r="8890" b="0"/>
              <wp:docPr id="3" name="Afbeelding 3" descr="Z:\Project Predict Hypoparathyroidism\Development\Results\plot.Predict.fin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Z:\Project Predict Hypoparathyroidism\Development\Results\plot.Predict.final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72810" cy="585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292BD688" w:rsidR="003D5BB5" w:rsidRPr="003B66AE" w:rsidRDefault="00D14FCA" w:rsidP="003D5BB5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B66AE">
        <w:rPr>
          <w:rFonts w:ascii="Times New Roman" w:hAnsi="Times New Roman" w:cs="Times New Roman"/>
          <w:b/>
          <w:sz w:val="20"/>
          <w:szCs w:val="20"/>
        </w:rPr>
        <w:lastRenderedPageBreak/>
        <w:t>Supplemental Figure 2</w:t>
      </w:r>
      <w:r w:rsidR="003D5BB5" w:rsidRPr="003B66AE">
        <w:rPr>
          <w:rFonts w:ascii="Times New Roman" w:hAnsi="Times New Roman" w:cs="Times New Roman"/>
          <w:b/>
          <w:sz w:val="20"/>
          <w:szCs w:val="20"/>
        </w:rPr>
        <w:t>. Model performance of models uncorrected for optimism</w:t>
      </w:r>
      <w:r w:rsidR="003D5BB5" w:rsidRPr="003B66AE">
        <w:rPr>
          <w:rFonts w:ascii="Times New Roman" w:hAnsi="Times New Roman" w:cs="Times New Roman"/>
          <w:sz w:val="20"/>
          <w:szCs w:val="20"/>
        </w:rPr>
        <w:t>. The predicted probabilities were averaged over the ten imputed data sets. No shrinkage was applied to the models</w:t>
      </w:r>
      <w:ins w:id="11" w:author="Carolien Maas" w:date="2023-08-10T14:53:00Z">
        <w:r w:rsidR="002A0438">
          <w:rPr>
            <w:rFonts w:ascii="Times New Roman" w:hAnsi="Times New Roman" w:cs="Times New Roman"/>
            <w:sz w:val="20"/>
            <w:szCs w:val="20"/>
          </w:rPr>
          <w:t xml:space="preserve"> in these figures</w:t>
        </w:r>
      </w:ins>
      <w:r w:rsidR="003D5BB5" w:rsidRPr="003B66AE">
        <w:rPr>
          <w:rFonts w:ascii="Times New Roman" w:hAnsi="Times New Roman" w:cs="Times New Roman"/>
          <w:sz w:val="20"/>
          <w:szCs w:val="20"/>
        </w:rPr>
        <w:t xml:space="preserve">. 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=19.0;p&lt;0.001</m:t>
        </m:r>
      </m:oMath>
      <w:r w:rsidR="003D5BB5" w:rsidRPr="003B66AE">
        <w:rPr>
          <w:rFonts w:ascii="Times New Roman" w:eastAsiaTheme="minorEastAsia" w:hAnsi="Times New Roman" w:cs="Times New Roman"/>
          <w:sz w:val="20"/>
          <w:szCs w:val="20"/>
        </w:rPr>
        <w:t>). There is no statistical evidence that the full model is better than the final model, therefore we choose the sparse model (</w:t>
      </w:r>
      <w:r w:rsidR="003D5BB5" w:rsidRPr="003B66AE">
        <w:rPr>
          <w:rFonts w:ascii="Times New Roman" w:hAnsi="Times New Roman" w:cs="Times New Roman"/>
          <w:sz w:val="20"/>
          <w:szCs w:val="20"/>
        </w:rPr>
        <w:t xml:space="preserve">Likelihood ratio test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=1.1;p&lt;0.892</m:t>
        </m:r>
      </m:oMath>
      <w:r w:rsidR="003D5BB5" w:rsidRPr="003B66AE">
        <w:rPr>
          <w:rFonts w:ascii="Times New Roman" w:eastAsiaTheme="minorEastAsia" w:hAnsi="Times New Roman" w:cs="Times New Roman"/>
          <w:sz w:val="20"/>
          <w:szCs w:val="20"/>
        </w:rPr>
        <w:t>).</w:t>
      </w:r>
      <w:ins w:id="12" w:author="Carolien Maas" w:date="2023-08-10T14:53:00Z">
        <w:r w:rsidR="004B5AEA" w:rsidRPr="004B5AEA">
          <w:t xml:space="preserve"> </w:t>
        </w:r>
        <w:r w:rsidR="004B5AEA" w:rsidRPr="004B5AEA">
          <w:rPr>
            <w:rFonts w:ascii="Times New Roman" w:eastAsiaTheme="minorEastAsia" w:hAnsi="Times New Roman" w:cs="Times New Roman"/>
            <w:sz w:val="20"/>
            <w:szCs w:val="20"/>
          </w:rPr>
          <w:t>Abbreviations: a, calibration intercept; b, calibration slope; c, Harrel’s c-index; mb.c, model-based concordance index; e.avg, E-average or Integrated Calibration Index; e.90, 90th percentile of the absolute difference between observed and predicted probabilities.</w:t>
        </w:r>
      </w:ins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Pr="003B66AE" w:rsidRDefault="003D5BB5" w:rsidP="00BE57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66AE">
              <w:rPr>
                <w:rFonts w:ascii="Times New Roman" w:hAnsi="Times New Roman" w:cs="Times New Roman"/>
                <w:b/>
                <w:sz w:val="20"/>
                <w:szCs w:val="20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Pr="003B66AE" w:rsidRDefault="003D5BB5" w:rsidP="00BE57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66AE">
              <w:rPr>
                <w:rFonts w:ascii="Times New Roman" w:hAnsi="Times New Roman" w:cs="Times New Roman"/>
                <w:b/>
                <w:sz w:val="20"/>
                <w:szCs w:val="20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Pr="003B66AE" w:rsidRDefault="00086692" w:rsidP="00BE57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6AE">
              <w:rPr>
                <w:rFonts w:ascii="Arial" w:hAnsi="Arial" w:cs="Arial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Pr="003B66AE" w:rsidRDefault="00086692" w:rsidP="00BE57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6AE">
              <w:rPr>
                <w:rFonts w:ascii="Arial" w:hAnsi="Arial" w:cs="Arial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Pr="003B66AE" w:rsidRDefault="003D5BB5" w:rsidP="00BE57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66AE">
              <w:rPr>
                <w:rFonts w:ascii="Times New Roman" w:hAnsi="Times New Roman" w:cs="Times New Roman"/>
                <w:b/>
                <w:sz w:val="20"/>
                <w:szCs w:val="20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Pr="003B66AE" w:rsidRDefault="003D5BB5" w:rsidP="00BE57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3B66AE" w14:paraId="72CCA9D0" w14:textId="77777777" w:rsidTr="00BE5726">
        <w:tc>
          <w:tcPr>
            <w:tcW w:w="4811" w:type="dxa"/>
          </w:tcPr>
          <w:p w14:paraId="68EE5BEE" w14:textId="77777777" w:rsidR="003B66AE" w:rsidRPr="00086692" w:rsidRDefault="003B66AE" w:rsidP="00BE5726">
            <w:pPr>
              <w:jc w:val="center"/>
              <w:rPr>
                <w:rFonts w:ascii="Arial" w:hAnsi="Arial" w:cs="Arial"/>
                <w:noProof/>
                <w:lang w:val="nl-NL" w:eastAsia="nl-NL"/>
              </w:rPr>
            </w:pPr>
          </w:p>
        </w:tc>
        <w:tc>
          <w:tcPr>
            <w:tcW w:w="4811" w:type="dxa"/>
          </w:tcPr>
          <w:p w14:paraId="1B49A1B0" w14:textId="77777777" w:rsidR="003B66AE" w:rsidRDefault="003B66AE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3B66AE" w14:paraId="6F8B572C" w14:textId="77777777" w:rsidTr="00BE5726">
        <w:tc>
          <w:tcPr>
            <w:tcW w:w="4811" w:type="dxa"/>
          </w:tcPr>
          <w:p w14:paraId="34340354" w14:textId="77777777" w:rsidR="003B66AE" w:rsidRDefault="003B66AE" w:rsidP="00BE5726">
            <w:pPr>
              <w:jc w:val="center"/>
              <w:rPr>
                <w:rFonts w:ascii="Arial" w:hAnsi="Arial" w:cs="Arial"/>
                <w:noProof/>
                <w:lang w:val="nl-NL" w:eastAsia="nl-NL"/>
              </w:rPr>
            </w:pPr>
          </w:p>
          <w:p w14:paraId="01C5DB22" w14:textId="4F9C2493" w:rsidR="003B66AE" w:rsidRPr="00086692" w:rsidRDefault="003B66AE" w:rsidP="00BE5726">
            <w:pPr>
              <w:jc w:val="center"/>
              <w:rPr>
                <w:rFonts w:ascii="Arial" w:hAnsi="Arial" w:cs="Arial"/>
                <w:noProof/>
                <w:lang w:val="nl-NL" w:eastAsia="nl-NL"/>
              </w:rPr>
            </w:pPr>
          </w:p>
        </w:tc>
        <w:tc>
          <w:tcPr>
            <w:tcW w:w="4811" w:type="dxa"/>
          </w:tcPr>
          <w:p w14:paraId="1E745270" w14:textId="77777777" w:rsidR="003B66AE" w:rsidRDefault="003B66AE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58BBC473" w14:textId="252DD2F1" w:rsidR="00787AFE" w:rsidRDefault="00787AFE">
      <w:pPr>
        <w:rPr>
          <w:rFonts w:ascii="Arial" w:eastAsiaTheme="minorEastAsia" w:hAnsi="Arial" w:cs="Arial"/>
          <w:b/>
        </w:rPr>
      </w:pPr>
    </w:p>
    <w:sectPr w:rsidR="00787AFE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92F57" w14:textId="77777777" w:rsidR="00B74475" w:rsidRDefault="00B74475">
      <w:pPr>
        <w:spacing w:after="0"/>
      </w:pPr>
      <w:r>
        <w:separator/>
      </w:r>
    </w:p>
  </w:endnote>
  <w:endnote w:type="continuationSeparator" w:id="0">
    <w:p w14:paraId="2CB10C2F" w14:textId="77777777" w:rsidR="00B74475" w:rsidRDefault="00B74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B7000" w14:textId="77777777" w:rsidR="00B74475" w:rsidRDefault="00B74475">
      <w:r>
        <w:separator/>
      </w:r>
    </w:p>
  </w:footnote>
  <w:footnote w:type="continuationSeparator" w:id="0">
    <w:p w14:paraId="23BE480E" w14:textId="77777777" w:rsidR="00B74475" w:rsidRDefault="00B74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ien Maas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6A2C"/>
    <w:rsid w:val="000271C5"/>
    <w:rsid w:val="0002763B"/>
    <w:rsid w:val="00043D5F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17D8"/>
    <w:rsid w:val="000926BF"/>
    <w:rsid w:val="00093E48"/>
    <w:rsid w:val="00095994"/>
    <w:rsid w:val="000A1B5E"/>
    <w:rsid w:val="000A2405"/>
    <w:rsid w:val="000A5181"/>
    <w:rsid w:val="000A6EDC"/>
    <w:rsid w:val="000B0DB8"/>
    <w:rsid w:val="000B1291"/>
    <w:rsid w:val="000B2E74"/>
    <w:rsid w:val="000B3ABC"/>
    <w:rsid w:val="000B7D76"/>
    <w:rsid w:val="000C10BF"/>
    <w:rsid w:val="000C51D9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A15F3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24DC7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5592"/>
    <w:rsid w:val="00277A8C"/>
    <w:rsid w:val="0029579C"/>
    <w:rsid w:val="002A0438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5D97"/>
    <w:rsid w:val="0034717E"/>
    <w:rsid w:val="003503B3"/>
    <w:rsid w:val="00357633"/>
    <w:rsid w:val="00362A6E"/>
    <w:rsid w:val="00364B58"/>
    <w:rsid w:val="00367B3C"/>
    <w:rsid w:val="00380EDE"/>
    <w:rsid w:val="00382B65"/>
    <w:rsid w:val="003932B3"/>
    <w:rsid w:val="00393DF7"/>
    <w:rsid w:val="003965B3"/>
    <w:rsid w:val="003978FC"/>
    <w:rsid w:val="003A1AE4"/>
    <w:rsid w:val="003A4354"/>
    <w:rsid w:val="003A4AE2"/>
    <w:rsid w:val="003A54C2"/>
    <w:rsid w:val="003A5F28"/>
    <w:rsid w:val="003B66AE"/>
    <w:rsid w:val="003C02FE"/>
    <w:rsid w:val="003C1D7F"/>
    <w:rsid w:val="003C3375"/>
    <w:rsid w:val="003D03AA"/>
    <w:rsid w:val="003D536B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2EB6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B266F"/>
    <w:rsid w:val="004B5AEA"/>
    <w:rsid w:val="004C07E5"/>
    <w:rsid w:val="004C1C7F"/>
    <w:rsid w:val="004C579A"/>
    <w:rsid w:val="004D2FA3"/>
    <w:rsid w:val="004E669E"/>
    <w:rsid w:val="004F2A66"/>
    <w:rsid w:val="004F410D"/>
    <w:rsid w:val="004F43D4"/>
    <w:rsid w:val="004F7EBB"/>
    <w:rsid w:val="00500AEE"/>
    <w:rsid w:val="00502455"/>
    <w:rsid w:val="00502FFD"/>
    <w:rsid w:val="00513017"/>
    <w:rsid w:val="00514255"/>
    <w:rsid w:val="00515DE4"/>
    <w:rsid w:val="005171C8"/>
    <w:rsid w:val="005209FA"/>
    <w:rsid w:val="00520D83"/>
    <w:rsid w:val="005218D5"/>
    <w:rsid w:val="00550A67"/>
    <w:rsid w:val="00555AAB"/>
    <w:rsid w:val="00561557"/>
    <w:rsid w:val="00562193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74789"/>
    <w:rsid w:val="006755D7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87AFE"/>
    <w:rsid w:val="00791085"/>
    <w:rsid w:val="007926EF"/>
    <w:rsid w:val="007966BD"/>
    <w:rsid w:val="007A1D03"/>
    <w:rsid w:val="007A3FF3"/>
    <w:rsid w:val="007A48E5"/>
    <w:rsid w:val="007A7395"/>
    <w:rsid w:val="007B3E78"/>
    <w:rsid w:val="007B571F"/>
    <w:rsid w:val="007B6CFE"/>
    <w:rsid w:val="007C69D7"/>
    <w:rsid w:val="007D3DF6"/>
    <w:rsid w:val="007D5304"/>
    <w:rsid w:val="007D5A41"/>
    <w:rsid w:val="007E6F59"/>
    <w:rsid w:val="007F178E"/>
    <w:rsid w:val="007F5CC7"/>
    <w:rsid w:val="007F5E00"/>
    <w:rsid w:val="00804DBD"/>
    <w:rsid w:val="0081784D"/>
    <w:rsid w:val="0081785F"/>
    <w:rsid w:val="008178AD"/>
    <w:rsid w:val="00827A9E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2B31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46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12E18"/>
    <w:rsid w:val="00B3073E"/>
    <w:rsid w:val="00B37F4B"/>
    <w:rsid w:val="00B409CB"/>
    <w:rsid w:val="00B45011"/>
    <w:rsid w:val="00B47AA5"/>
    <w:rsid w:val="00B47C28"/>
    <w:rsid w:val="00B52458"/>
    <w:rsid w:val="00B62BF2"/>
    <w:rsid w:val="00B73D58"/>
    <w:rsid w:val="00B74475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B244B"/>
    <w:rsid w:val="00BC10D6"/>
    <w:rsid w:val="00BC4C97"/>
    <w:rsid w:val="00BD19E0"/>
    <w:rsid w:val="00BD1F91"/>
    <w:rsid w:val="00BE2AD4"/>
    <w:rsid w:val="00BE3029"/>
    <w:rsid w:val="00BE5726"/>
    <w:rsid w:val="00BF11E9"/>
    <w:rsid w:val="00BF49A4"/>
    <w:rsid w:val="00C00C5D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F93"/>
    <w:rsid w:val="00C453BC"/>
    <w:rsid w:val="00C467A8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1478"/>
    <w:rsid w:val="00D533BC"/>
    <w:rsid w:val="00D60917"/>
    <w:rsid w:val="00D64740"/>
    <w:rsid w:val="00D71524"/>
    <w:rsid w:val="00D721C9"/>
    <w:rsid w:val="00D749C5"/>
    <w:rsid w:val="00D74D6F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2E6C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37F4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1B2"/>
    <w:rsid w:val="00ED5388"/>
    <w:rsid w:val="00ED750E"/>
    <w:rsid w:val="00EE1466"/>
    <w:rsid w:val="00EE21E4"/>
    <w:rsid w:val="00EE3531"/>
    <w:rsid w:val="00EE6F50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B6AE7"/>
    <w:rsid w:val="00FC7ACA"/>
    <w:rsid w:val="00FD737A"/>
    <w:rsid w:val="00FE2B9D"/>
    <w:rsid w:val="00FE4A6D"/>
    <w:rsid w:val="00FF072B"/>
    <w:rsid w:val="00FF2707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kstvantijdelijkeaanduiding">
    <w:name w:val="Placeholder Text"/>
    <w:basedOn w:val="Standaardalinea-lettertype"/>
    <w:semiHidden/>
    <w:rsid w:val="004150B7"/>
    <w:rPr>
      <w:color w:val="808080"/>
    </w:rPr>
  </w:style>
  <w:style w:type="paragraph" w:styleId="Lijstalinea">
    <w:name w:val="List Paragraph"/>
    <w:basedOn w:val="Standaard"/>
    <w:rsid w:val="00300CE7"/>
    <w:pPr>
      <w:ind w:left="720"/>
      <w:contextualSpacing/>
    </w:pPr>
  </w:style>
  <w:style w:type="table" w:styleId="Tabelraster">
    <w:name w:val="Table Grid"/>
    <w:basedOn w:val="Standaardtabe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unhideWhenUsed/>
    <w:rsid w:val="00B8321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B8321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B832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B832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8321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B8321D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705A-698B-43E7-BECC-3468AC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1396</Words>
  <Characters>7683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Carolien Maas</cp:lastModifiedBy>
  <cp:revision>75</cp:revision>
  <dcterms:created xsi:type="dcterms:W3CDTF">2023-07-18T13:54:00Z</dcterms:created>
  <dcterms:modified xsi:type="dcterms:W3CDTF">2023-08-10T12:57:00Z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