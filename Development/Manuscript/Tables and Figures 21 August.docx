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1E279" w14:textId="77777777" w:rsidR="00B74475" w:rsidRDefault="00B74475" w:rsidP="000D14ED">
      <w:pPr>
        <w:spacing w:after="0"/>
      </w:pPr>
    </w:p>
    <w:tbl>
      <w:tblPr>
        <w:tblStyle w:val="Table"/>
        <w:tblW w:w="6186" w:type="pct"/>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69"/>
        <w:gridCol w:w="1695"/>
        <w:gridCol w:w="1781"/>
        <w:gridCol w:w="1760"/>
        <w:gridCol w:w="1560"/>
        <w:gridCol w:w="1560"/>
      </w:tblGrid>
      <w:tr w:rsidR="002A661F" w:rsidRPr="00BE5726" w14:paraId="3B3D8091" w14:textId="77777777" w:rsidTr="00562193">
        <w:trPr>
          <w:cnfStyle w:val="100000000000" w:firstRow="1" w:lastRow="0" w:firstColumn="0" w:lastColumn="0" w:oddVBand="0" w:evenVBand="0" w:oddHBand="0" w:evenHBand="0" w:firstRowFirstColumn="0" w:firstRowLastColumn="0" w:lastRowFirstColumn="0" w:lastRowLastColumn="0"/>
          <w:trHeight w:val="113"/>
          <w:tblHeader/>
        </w:trPr>
        <w:tc>
          <w:tcPr>
            <w:tcW w:w="5000" w:type="pct"/>
            <w:gridSpan w:val="6"/>
          </w:tcPr>
          <w:p w14:paraId="32B740CB" w14:textId="3A8B807B" w:rsidR="002A661F" w:rsidRPr="00BA56BC" w:rsidRDefault="002A661F" w:rsidP="000D14ED">
            <w:pPr>
              <w:pStyle w:val="Compact"/>
              <w:spacing w:before="0" w:after="0"/>
              <w:rPr>
                <w:rFonts w:ascii="Times New Roman" w:hAnsi="Times New Roman" w:cs="Times New Roman"/>
                <w:b/>
                <w:sz w:val="20"/>
                <w:szCs w:val="20"/>
              </w:rPr>
            </w:pPr>
            <w:r w:rsidRPr="002A661F">
              <w:rPr>
                <w:rFonts w:ascii="Times New Roman" w:hAnsi="Times New Roman" w:cs="Times New Roman"/>
                <w:b/>
                <w:sz w:val="20"/>
                <w:szCs w:val="20"/>
              </w:rPr>
              <w:t xml:space="preserve">Table 1. </w:t>
            </w:r>
            <w:r w:rsidRPr="002A661F">
              <w:rPr>
                <w:rFonts w:ascii="Times New Roman" w:hAnsi="Times New Roman" w:cs="Times New Roman"/>
                <w:sz w:val="20"/>
                <w:szCs w:val="20"/>
              </w:rPr>
              <w:t>Descriptive statistics</w:t>
            </w:r>
            <w:r w:rsidR="00A54463">
              <w:rPr>
                <w:rFonts w:ascii="Times New Roman" w:hAnsi="Times New Roman" w:cs="Times New Roman"/>
                <w:sz w:val="20"/>
                <w:szCs w:val="20"/>
              </w:rPr>
              <w:t xml:space="preserve"> of the patient cohort</w:t>
            </w:r>
            <w:r w:rsidRPr="002A661F">
              <w:rPr>
                <w:rFonts w:ascii="Times New Roman" w:hAnsi="Times New Roman" w:cs="Times New Roman"/>
                <w:sz w:val="20"/>
                <w:szCs w:val="20"/>
              </w:rPr>
              <w:t>.</w:t>
            </w:r>
          </w:p>
        </w:tc>
      </w:tr>
      <w:tr w:rsidR="00562193" w:rsidRPr="00BE5726" w14:paraId="76773EE3" w14:textId="77777777" w:rsidTr="00562193">
        <w:trPr>
          <w:cnfStyle w:val="100000000000" w:firstRow="1" w:lastRow="0" w:firstColumn="0" w:lastColumn="0" w:oddVBand="0" w:evenVBand="0" w:oddHBand="0" w:evenHBand="0" w:firstRowFirstColumn="0" w:firstRowLastColumn="0" w:lastRowFirstColumn="0" w:lastRowLastColumn="0"/>
          <w:trHeight w:val="113"/>
          <w:tblHeader/>
        </w:trPr>
        <w:tc>
          <w:tcPr>
            <w:tcW w:w="1406" w:type="pct"/>
          </w:tcPr>
          <w:p w14:paraId="36B827CC" w14:textId="77777777" w:rsidR="00A95D15" w:rsidRPr="00BA56BC" w:rsidRDefault="00A95D15" w:rsidP="000D14ED">
            <w:pPr>
              <w:pStyle w:val="Compact"/>
              <w:spacing w:before="0" w:after="0"/>
              <w:rPr>
                <w:rFonts w:ascii="Times New Roman" w:hAnsi="Times New Roman" w:cs="Times New Roman"/>
                <w:sz w:val="20"/>
                <w:szCs w:val="20"/>
              </w:rPr>
            </w:pPr>
          </w:p>
        </w:tc>
        <w:tc>
          <w:tcPr>
            <w:tcW w:w="729" w:type="pct"/>
          </w:tcPr>
          <w:p w14:paraId="5B30E9D0" w14:textId="77777777" w:rsidR="00A95D15" w:rsidRPr="00BA56BC" w:rsidRDefault="00A95D15" w:rsidP="000D14ED">
            <w:pPr>
              <w:pStyle w:val="Compact"/>
              <w:spacing w:before="0" w:after="0"/>
              <w:rPr>
                <w:rFonts w:ascii="Times New Roman" w:hAnsi="Times New Roman" w:cs="Times New Roman"/>
                <w:b/>
                <w:sz w:val="20"/>
                <w:szCs w:val="20"/>
              </w:rPr>
            </w:pPr>
            <w:r w:rsidRPr="00BA56BC">
              <w:rPr>
                <w:rFonts w:ascii="Times New Roman" w:hAnsi="Times New Roman" w:cs="Times New Roman"/>
                <w:b/>
                <w:sz w:val="20"/>
                <w:szCs w:val="20"/>
              </w:rPr>
              <w:t xml:space="preserve">Total </w:t>
            </w:r>
          </w:p>
          <w:p w14:paraId="51DB906E" w14:textId="5826950D" w:rsidR="00A95D15" w:rsidRPr="00BA56BC" w:rsidRDefault="00A95D15"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(N=366)</w:t>
            </w:r>
          </w:p>
        </w:tc>
        <w:tc>
          <w:tcPr>
            <w:tcW w:w="766" w:type="pct"/>
          </w:tcPr>
          <w:p w14:paraId="5A2E1EE9" w14:textId="77777777" w:rsidR="00380EDE" w:rsidRPr="00BA56BC" w:rsidRDefault="00380EDE" w:rsidP="000D14ED">
            <w:pPr>
              <w:pStyle w:val="Compact"/>
              <w:spacing w:before="0" w:after="0"/>
              <w:rPr>
                <w:rFonts w:ascii="Times New Roman" w:hAnsi="Times New Roman" w:cs="Times New Roman"/>
                <w:b/>
                <w:sz w:val="20"/>
                <w:szCs w:val="20"/>
              </w:rPr>
            </w:pPr>
            <w:r w:rsidRPr="00BA56BC">
              <w:rPr>
                <w:rFonts w:ascii="Times New Roman" w:hAnsi="Times New Roman" w:cs="Times New Roman"/>
                <w:b/>
                <w:sz w:val="20"/>
                <w:szCs w:val="20"/>
              </w:rPr>
              <w:t>Cohort 1</w:t>
            </w:r>
            <w:r w:rsidR="00A95D15" w:rsidRPr="00BA56BC">
              <w:rPr>
                <w:rFonts w:ascii="Times New Roman" w:hAnsi="Times New Roman" w:cs="Times New Roman"/>
                <w:b/>
                <w:sz w:val="20"/>
                <w:szCs w:val="20"/>
              </w:rPr>
              <w:t xml:space="preserve"> </w:t>
            </w:r>
          </w:p>
          <w:p w14:paraId="6F40A533" w14:textId="1B7B09A7" w:rsidR="00A95D15" w:rsidRPr="00BA56BC" w:rsidRDefault="00A95D15"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(N=62)</w:t>
            </w:r>
          </w:p>
        </w:tc>
        <w:tc>
          <w:tcPr>
            <w:tcW w:w="757" w:type="pct"/>
          </w:tcPr>
          <w:p w14:paraId="538A9391" w14:textId="77777777" w:rsidR="00380EDE" w:rsidRPr="00BA56BC" w:rsidRDefault="00380EDE" w:rsidP="000D14ED">
            <w:pPr>
              <w:pStyle w:val="Compact"/>
              <w:spacing w:before="0" w:after="0"/>
              <w:rPr>
                <w:rFonts w:ascii="Times New Roman" w:hAnsi="Times New Roman" w:cs="Times New Roman"/>
                <w:b/>
                <w:sz w:val="20"/>
                <w:szCs w:val="20"/>
              </w:rPr>
            </w:pPr>
            <w:r w:rsidRPr="00BA56BC">
              <w:rPr>
                <w:rFonts w:ascii="Times New Roman" w:hAnsi="Times New Roman" w:cs="Times New Roman"/>
                <w:b/>
                <w:sz w:val="20"/>
                <w:szCs w:val="20"/>
              </w:rPr>
              <w:t>Cohort 2</w:t>
            </w:r>
            <w:r w:rsidR="00A95D15" w:rsidRPr="00BA56BC">
              <w:rPr>
                <w:rFonts w:ascii="Times New Roman" w:hAnsi="Times New Roman" w:cs="Times New Roman"/>
                <w:b/>
                <w:sz w:val="20"/>
                <w:szCs w:val="20"/>
              </w:rPr>
              <w:t xml:space="preserve"> </w:t>
            </w:r>
          </w:p>
          <w:p w14:paraId="1E0E7C2E" w14:textId="3664C948" w:rsidR="00A95D15" w:rsidRPr="00BA56BC" w:rsidRDefault="00A95D15"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(N=110)</w:t>
            </w:r>
          </w:p>
        </w:tc>
        <w:tc>
          <w:tcPr>
            <w:tcW w:w="671" w:type="pct"/>
          </w:tcPr>
          <w:p w14:paraId="7CF90CF8" w14:textId="77777777" w:rsidR="00380EDE" w:rsidRPr="00BA56BC" w:rsidRDefault="00380EDE" w:rsidP="000D14ED">
            <w:pPr>
              <w:pStyle w:val="Compact"/>
              <w:spacing w:before="0" w:after="0"/>
              <w:rPr>
                <w:rFonts w:ascii="Times New Roman" w:hAnsi="Times New Roman" w:cs="Times New Roman"/>
                <w:b/>
                <w:sz w:val="20"/>
                <w:szCs w:val="20"/>
              </w:rPr>
            </w:pPr>
            <w:r w:rsidRPr="00BA56BC">
              <w:rPr>
                <w:rFonts w:ascii="Times New Roman" w:hAnsi="Times New Roman" w:cs="Times New Roman"/>
                <w:b/>
                <w:sz w:val="20"/>
                <w:szCs w:val="20"/>
              </w:rPr>
              <w:t>Cohort 3</w:t>
            </w:r>
            <w:r w:rsidR="00A95D15" w:rsidRPr="00BA56BC">
              <w:rPr>
                <w:rFonts w:ascii="Times New Roman" w:hAnsi="Times New Roman" w:cs="Times New Roman"/>
                <w:b/>
                <w:sz w:val="20"/>
                <w:szCs w:val="20"/>
              </w:rPr>
              <w:t xml:space="preserve"> </w:t>
            </w:r>
          </w:p>
          <w:p w14:paraId="2CBEC4DB" w14:textId="42E8EDD6" w:rsidR="00A95D15" w:rsidRPr="00BA56BC" w:rsidRDefault="00A95D15"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(N=116)</w:t>
            </w:r>
          </w:p>
        </w:tc>
        <w:tc>
          <w:tcPr>
            <w:tcW w:w="671" w:type="pct"/>
          </w:tcPr>
          <w:p w14:paraId="1351B468" w14:textId="60FB15AA" w:rsidR="00A95D15" w:rsidRPr="00BA56BC" w:rsidRDefault="00380EDE" w:rsidP="000D14ED">
            <w:pPr>
              <w:pStyle w:val="Compact"/>
              <w:spacing w:before="0" w:after="0"/>
              <w:rPr>
                <w:rFonts w:ascii="Times New Roman" w:hAnsi="Times New Roman" w:cs="Times New Roman"/>
                <w:b/>
                <w:sz w:val="20"/>
                <w:szCs w:val="20"/>
              </w:rPr>
            </w:pPr>
            <w:r w:rsidRPr="00BA56BC">
              <w:rPr>
                <w:rFonts w:ascii="Times New Roman" w:hAnsi="Times New Roman" w:cs="Times New Roman"/>
                <w:b/>
                <w:sz w:val="20"/>
                <w:szCs w:val="20"/>
              </w:rPr>
              <w:t>Cohort 4</w:t>
            </w:r>
            <w:r w:rsidR="00A95D15" w:rsidRPr="00BA56BC">
              <w:rPr>
                <w:rFonts w:ascii="Times New Roman" w:hAnsi="Times New Roman" w:cs="Times New Roman"/>
                <w:b/>
                <w:sz w:val="20"/>
                <w:szCs w:val="20"/>
              </w:rPr>
              <w:t xml:space="preserve"> </w:t>
            </w:r>
          </w:p>
          <w:p w14:paraId="2D92DEBA" w14:textId="7E86C572" w:rsidR="00A95D15" w:rsidRPr="00BA56BC" w:rsidRDefault="00A95D15"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(N=78)</w:t>
            </w:r>
          </w:p>
        </w:tc>
      </w:tr>
      <w:tr w:rsidR="00562193" w:rsidRPr="00BE5726" w14:paraId="639B134F" w14:textId="77777777" w:rsidTr="00562193">
        <w:trPr>
          <w:trHeight w:val="113"/>
        </w:trPr>
        <w:tc>
          <w:tcPr>
            <w:tcW w:w="1406" w:type="pct"/>
          </w:tcPr>
          <w:p w14:paraId="377BCCBE" w14:textId="2DBE41BF" w:rsidR="00BE5726" w:rsidRPr="007F5E00" w:rsidRDefault="007F5E00" w:rsidP="000D14ED">
            <w:pPr>
              <w:pStyle w:val="Compact"/>
              <w:spacing w:before="0" w:after="0"/>
              <w:rPr>
                <w:rFonts w:ascii="Times New Roman" w:hAnsi="Times New Roman" w:cs="Times New Roman"/>
                <w:b/>
                <w:sz w:val="20"/>
                <w:szCs w:val="20"/>
              </w:rPr>
            </w:pPr>
            <w:r>
              <w:rPr>
                <w:rFonts w:ascii="Times New Roman" w:hAnsi="Times New Roman" w:cs="Times New Roman"/>
                <w:b/>
                <w:sz w:val="20"/>
                <w:szCs w:val="20"/>
              </w:rPr>
              <w:t>A</w:t>
            </w:r>
            <w:r w:rsidR="00BE5726" w:rsidRPr="00BA56BC">
              <w:rPr>
                <w:rFonts w:ascii="Times New Roman" w:hAnsi="Times New Roman" w:cs="Times New Roman"/>
                <w:b/>
                <w:sz w:val="20"/>
                <w:szCs w:val="20"/>
              </w:rPr>
              <w:t xml:space="preserve">ge in years </w:t>
            </w:r>
          </w:p>
        </w:tc>
        <w:tc>
          <w:tcPr>
            <w:tcW w:w="729" w:type="pct"/>
          </w:tcPr>
          <w:p w14:paraId="236A6BC8" w14:textId="42CA6EDE" w:rsidR="00BE5726" w:rsidRPr="00BA56BC" w:rsidRDefault="00BE572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56.0 </w:t>
            </w:r>
            <w:r w:rsidR="007F5E00">
              <w:rPr>
                <w:rFonts w:ascii="Times New Roman" w:hAnsi="Times New Roman" w:cs="Times New Roman"/>
                <w:sz w:val="20"/>
                <w:szCs w:val="20"/>
              </w:rPr>
              <w:t>[42.0- 69.0]</w:t>
            </w:r>
          </w:p>
        </w:tc>
        <w:tc>
          <w:tcPr>
            <w:tcW w:w="766" w:type="pct"/>
          </w:tcPr>
          <w:p w14:paraId="44B5AF3F" w14:textId="6B8434FA" w:rsidR="00BE5726" w:rsidRPr="00BA56BC" w:rsidRDefault="00BE572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58.0 </w:t>
            </w:r>
            <w:r w:rsidR="007F5E00">
              <w:rPr>
                <w:rFonts w:ascii="Times New Roman" w:hAnsi="Times New Roman" w:cs="Times New Roman"/>
                <w:sz w:val="20"/>
                <w:szCs w:val="20"/>
              </w:rPr>
              <w:t>[</w:t>
            </w:r>
            <w:r w:rsidRPr="00BA56BC">
              <w:rPr>
                <w:rFonts w:ascii="Times New Roman" w:hAnsi="Times New Roman" w:cs="Times New Roman"/>
                <w:sz w:val="20"/>
                <w:szCs w:val="20"/>
              </w:rPr>
              <w:t>46.2</w:t>
            </w:r>
            <w:r w:rsidR="007F5E00">
              <w:rPr>
                <w:rFonts w:ascii="Times New Roman" w:hAnsi="Times New Roman" w:cs="Times New Roman"/>
                <w:sz w:val="20"/>
                <w:szCs w:val="20"/>
              </w:rPr>
              <w:t>-</w:t>
            </w:r>
            <w:r w:rsidRPr="00BA56BC">
              <w:rPr>
                <w:rFonts w:ascii="Times New Roman" w:hAnsi="Times New Roman" w:cs="Times New Roman"/>
                <w:sz w:val="20"/>
                <w:szCs w:val="20"/>
              </w:rPr>
              <w:t>72.0</w:t>
            </w:r>
            <w:r w:rsidR="007F5E00">
              <w:rPr>
                <w:rFonts w:ascii="Times New Roman" w:hAnsi="Times New Roman" w:cs="Times New Roman"/>
                <w:sz w:val="20"/>
                <w:szCs w:val="20"/>
              </w:rPr>
              <w:t>]</w:t>
            </w:r>
          </w:p>
        </w:tc>
        <w:tc>
          <w:tcPr>
            <w:tcW w:w="757" w:type="pct"/>
          </w:tcPr>
          <w:p w14:paraId="0910EAB1" w14:textId="3A03FC2F" w:rsidR="00BE5726" w:rsidRPr="00BA56BC" w:rsidRDefault="00BE572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56.0 </w:t>
            </w:r>
            <w:r w:rsidR="007F5E00">
              <w:rPr>
                <w:rFonts w:ascii="Times New Roman" w:hAnsi="Times New Roman" w:cs="Times New Roman"/>
                <w:sz w:val="20"/>
                <w:szCs w:val="20"/>
              </w:rPr>
              <w:t>[</w:t>
            </w:r>
            <w:r w:rsidRPr="00BA56BC">
              <w:rPr>
                <w:rFonts w:ascii="Times New Roman" w:hAnsi="Times New Roman" w:cs="Times New Roman"/>
                <w:sz w:val="20"/>
                <w:szCs w:val="20"/>
              </w:rPr>
              <w:t>40.0</w:t>
            </w:r>
            <w:r w:rsidR="007F5E00">
              <w:rPr>
                <w:rFonts w:ascii="Times New Roman" w:hAnsi="Times New Roman" w:cs="Times New Roman"/>
                <w:sz w:val="20"/>
                <w:szCs w:val="20"/>
              </w:rPr>
              <w:t>-</w:t>
            </w:r>
            <w:r w:rsidRPr="00BA56BC">
              <w:rPr>
                <w:rFonts w:ascii="Times New Roman" w:hAnsi="Times New Roman" w:cs="Times New Roman"/>
                <w:sz w:val="20"/>
                <w:szCs w:val="20"/>
              </w:rPr>
              <w:t>66.8</w:t>
            </w:r>
            <w:r w:rsidR="007F5E00">
              <w:rPr>
                <w:rFonts w:ascii="Times New Roman" w:hAnsi="Times New Roman" w:cs="Times New Roman"/>
                <w:sz w:val="20"/>
                <w:szCs w:val="20"/>
              </w:rPr>
              <w:t>]</w:t>
            </w:r>
          </w:p>
        </w:tc>
        <w:tc>
          <w:tcPr>
            <w:tcW w:w="671" w:type="pct"/>
          </w:tcPr>
          <w:p w14:paraId="690843DE" w14:textId="3662F336" w:rsidR="00BE5726" w:rsidRPr="00BA56BC" w:rsidRDefault="00BE572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60.0 </w:t>
            </w:r>
            <w:r w:rsidR="007F5E00">
              <w:rPr>
                <w:rFonts w:ascii="Times New Roman" w:hAnsi="Times New Roman" w:cs="Times New Roman"/>
                <w:sz w:val="20"/>
                <w:szCs w:val="20"/>
              </w:rPr>
              <w:t>[</w:t>
            </w:r>
            <w:r w:rsidRPr="00BA56BC">
              <w:rPr>
                <w:rFonts w:ascii="Times New Roman" w:hAnsi="Times New Roman" w:cs="Times New Roman"/>
                <w:sz w:val="20"/>
                <w:szCs w:val="20"/>
              </w:rPr>
              <w:t>48.0</w:t>
            </w:r>
            <w:r w:rsidR="007F5E00">
              <w:rPr>
                <w:rFonts w:ascii="Times New Roman" w:hAnsi="Times New Roman" w:cs="Times New Roman"/>
                <w:sz w:val="20"/>
                <w:szCs w:val="20"/>
              </w:rPr>
              <w:t>-</w:t>
            </w:r>
            <w:r w:rsidRPr="00BA56BC">
              <w:rPr>
                <w:rFonts w:ascii="Times New Roman" w:hAnsi="Times New Roman" w:cs="Times New Roman"/>
                <w:sz w:val="20"/>
                <w:szCs w:val="20"/>
              </w:rPr>
              <w:t>73.0</w:t>
            </w:r>
            <w:r w:rsidR="007F5E00">
              <w:rPr>
                <w:rFonts w:ascii="Times New Roman" w:hAnsi="Times New Roman" w:cs="Times New Roman"/>
                <w:sz w:val="20"/>
                <w:szCs w:val="20"/>
              </w:rPr>
              <w:t>]</w:t>
            </w:r>
          </w:p>
        </w:tc>
        <w:tc>
          <w:tcPr>
            <w:tcW w:w="671" w:type="pct"/>
          </w:tcPr>
          <w:p w14:paraId="7D2084FF" w14:textId="0042C874" w:rsidR="00BE5726" w:rsidRPr="00BA56BC" w:rsidRDefault="00BE572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52.0 </w:t>
            </w:r>
            <w:r w:rsidR="007F5E00">
              <w:rPr>
                <w:rFonts w:ascii="Times New Roman" w:hAnsi="Times New Roman" w:cs="Times New Roman"/>
                <w:sz w:val="20"/>
                <w:szCs w:val="20"/>
              </w:rPr>
              <w:t>[</w:t>
            </w:r>
            <w:r w:rsidRPr="00BA56BC">
              <w:rPr>
                <w:rFonts w:ascii="Times New Roman" w:hAnsi="Times New Roman" w:cs="Times New Roman"/>
                <w:sz w:val="20"/>
                <w:szCs w:val="20"/>
              </w:rPr>
              <w:t>40.0</w:t>
            </w:r>
            <w:r w:rsidR="007F5E00">
              <w:rPr>
                <w:rFonts w:ascii="Times New Roman" w:hAnsi="Times New Roman" w:cs="Times New Roman"/>
                <w:sz w:val="20"/>
                <w:szCs w:val="20"/>
              </w:rPr>
              <w:t>-</w:t>
            </w:r>
            <w:r w:rsidRPr="00BA56BC">
              <w:rPr>
                <w:rFonts w:ascii="Times New Roman" w:hAnsi="Times New Roman" w:cs="Times New Roman"/>
                <w:sz w:val="20"/>
                <w:szCs w:val="20"/>
              </w:rPr>
              <w:t>61.8</w:t>
            </w:r>
            <w:r w:rsidR="007F5E00">
              <w:rPr>
                <w:rFonts w:ascii="Times New Roman" w:hAnsi="Times New Roman" w:cs="Times New Roman"/>
                <w:sz w:val="20"/>
                <w:szCs w:val="20"/>
              </w:rPr>
              <w:t>]</w:t>
            </w:r>
          </w:p>
        </w:tc>
      </w:tr>
      <w:tr w:rsidR="00562193" w:rsidRPr="00BE5726" w14:paraId="0D5B6E63" w14:textId="77777777" w:rsidTr="00562193">
        <w:trPr>
          <w:trHeight w:val="113"/>
        </w:trPr>
        <w:tc>
          <w:tcPr>
            <w:tcW w:w="1406" w:type="pct"/>
          </w:tcPr>
          <w:p w14:paraId="610D1B59" w14:textId="36A499A7" w:rsidR="00BE5726" w:rsidRPr="00BA56BC" w:rsidRDefault="00BE5726"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b/>
                <w:sz w:val="20"/>
                <w:szCs w:val="20"/>
              </w:rPr>
              <w:t>Sex (males)</w:t>
            </w:r>
          </w:p>
        </w:tc>
        <w:tc>
          <w:tcPr>
            <w:tcW w:w="729" w:type="pct"/>
          </w:tcPr>
          <w:p w14:paraId="4EDF14F9" w14:textId="7DD6FF21" w:rsidR="00BE5726" w:rsidRPr="00BA56BC" w:rsidRDefault="007F5E00"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117 (32.0</w:t>
            </w:r>
            <w:r w:rsidR="00BE5726" w:rsidRPr="00BA56BC">
              <w:rPr>
                <w:rFonts w:ascii="Times New Roman" w:hAnsi="Times New Roman" w:cs="Times New Roman"/>
                <w:sz w:val="20"/>
                <w:szCs w:val="20"/>
              </w:rPr>
              <w:t>)</w:t>
            </w:r>
          </w:p>
        </w:tc>
        <w:tc>
          <w:tcPr>
            <w:tcW w:w="766" w:type="pct"/>
          </w:tcPr>
          <w:p w14:paraId="5F348705" w14:textId="64EF3B07" w:rsidR="00BE5726" w:rsidRPr="00BA56BC" w:rsidRDefault="007F5E00"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25 (40.3</w:t>
            </w:r>
            <w:r w:rsidR="00BE5726" w:rsidRPr="00BA56BC">
              <w:rPr>
                <w:rFonts w:ascii="Times New Roman" w:hAnsi="Times New Roman" w:cs="Times New Roman"/>
                <w:sz w:val="20"/>
                <w:szCs w:val="20"/>
              </w:rPr>
              <w:t>)</w:t>
            </w:r>
          </w:p>
        </w:tc>
        <w:tc>
          <w:tcPr>
            <w:tcW w:w="757" w:type="pct"/>
          </w:tcPr>
          <w:p w14:paraId="7D2CC09A" w14:textId="644B6FC7" w:rsidR="00BE5726" w:rsidRPr="00BA56BC" w:rsidRDefault="007F5E00"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52 (47.3</w:t>
            </w:r>
            <w:r w:rsidR="00BE5726" w:rsidRPr="00BA56BC">
              <w:rPr>
                <w:rFonts w:ascii="Times New Roman" w:hAnsi="Times New Roman" w:cs="Times New Roman"/>
                <w:sz w:val="20"/>
                <w:szCs w:val="20"/>
              </w:rPr>
              <w:t>)</w:t>
            </w:r>
          </w:p>
        </w:tc>
        <w:tc>
          <w:tcPr>
            <w:tcW w:w="671" w:type="pct"/>
          </w:tcPr>
          <w:p w14:paraId="38E5C277" w14:textId="13E24383" w:rsidR="00BE5726" w:rsidRPr="00BA56BC" w:rsidRDefault="007F5E00"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31 (26.7</w:t>
            </w:r>
            <w:r w:rsidR="00BE5726" w:rsidRPr="00BA56BC">
              <w:rPr>
                <w:rFonts w:ascii="Times New Roman" w:hAnsi="Times New Roman" w:cs="Times New Roman"/>
                <w:sz w:val="20"/>
                <w:szCs w:val="20"/>
              </w:rPr>
              <w:t>)</w:t>
            </w:r>
          </w:p>
        </w:tc>
        <w:tc>
          <w:tcPr>
            <w:tcW w:w="671" w:type="pct"/>
          </w:tcPr>
          <w:p w14:paraId="61622612" w14:textId="6A72585A" w:rsidR="00BE5726" w:rsidRPr="00BA56BC" w:rsidRDefault="007F5E00"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9 (11.5</w:t>
            </w:r>
            <w:r w:rsidR="00BE5726" w:rsidRPr="00BA56BC">
              <w:rPr>
                <w:rFonts w:ascii="Times New Roman" w:hAnsi="Times New Roman" w:cs="Times New Roman"/>
                <w:sz w:val="20"/>
                <w:szCs w:val="20"/>
              </w:rPr>
              <w:t>)</w:t>
            </w:r>
          </w:p>
        </w:tc>
      </w:tr>
      <w:tr w:rsidR="00562193" w:rsidRPr="00BE5726" w14:paraId="7520E52B" w14:textId="77777777" w:rsidTr="00562193">
        <w:trPr>
          <w:trHeight w:val="113"/>
        </w:trPr>
        <w:tc>
          <w:tcPr>
            <w:tcW w:w="1406" w:type="pct"/>
          </w:tcPr>
          <w:p w14:paraId="1EE97011" w14:textId="0E8EE5D1" w:rsidR="007F5E00" w:rsidRPr="00BA56BC" w:rsidRDefault="007F5E00"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b/>
                <w:bCs/>
                <w:sz w:val="20"/>
                <w:szCs w:val="20"/>
              </w:rPr>
              <w:t>PTH at baseline</w:t>
            </w:r>
          </w:p>
        </w:tc>
        <w:tc>
          <w:tcPr>
            <w:tcW w:w="729" w:type="pct"/>
          </w:tcPr>
          <w:p w14:paraId="7C7CEF33" w14:textId="2C123525" w:rsidR="007F5E00" w:rsidRPr="00BA56BC" w:rsidRDefault="007F5E00"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4.0 </w:t>
            </w:r>
            <w:r>
              <w:rPr>
                <w:rFonts w:ascii="Times New Roman" w:hAnsi="Times New Roman" w:cs="Times New Roman"/>
                <w:sz w:val="20"/>
                <w:szCs w:val="20"/>
              </w:rPr>
              <w:t>[</w:t>
            </w:r>
            <w:r w:rsidRPr="00BA56BC">
              <w:rPr>
                <w:rFonts w:ascii="Times New Roman" w:hAnsi="Times New Roman" w:cs="Times New Roman"/>
                <w:sz w:val="20"/>
                <w:szCs w:val="20"/>
              </w:rPr>
              <w:t>2.7</w:t>
            </w:r>
            <w:r>
              <w:rPr>
                <w:rFonts w:ascii="Times New Roman" w:hAnsi="Times New Roman" w:cs="Times New Roman"/>
                <w:sz w:val="20"/>
                <w:szCs w:val="20"/>
              </w:rPr>
              <w:t>-</w:t>
            </w:r>
            <w:r w:rsidRPr="00BA56BC">
              <w:rPr>
                <w:rFonts w:ascii="Times New Roman" w:hAnsi="Times New Roman" w:cs="Times New Roman"/>
                <w:sz w:val="20"/>
                <w:szCs w:val="20"/>
              </w:rPr>
              <w:t>5.5</w:t>
            </w:r>
            <w:r>
              <w:rPr>
                <w:rFonts w:ascii="Times New Roman" w:hAnsi="Times New Roman" w:cs="Times New Roman"/>
                <w:sz w:val="20"/>
                <w:szCs w:val="20"/>
              </w:rPr>
              <w:t>]</w:t>
            </w:r>
          </w:p>
        </w:tc>
        <w:tc>
          <w:tcPr>
            <w:tcW w:w="766" w:type="pct"/>
          </w:tcPr>
          <w:p w14:paraId="5FF16C1D" w14:textId="41EECCCE" w:rsidR="007F5E00" w:rsidRPr="00BA56BC" w:rsidRDefault="007F5E00"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4.2 </w:t>
            </w:r>
            <w:r>
              <w:rPr>
                <w:rFonts w:ascii="Times New Roman" w:hAnsi="Times New Roman" w:cs="Times New Roman"/>
                <w:sz w:val="20"/>
                <w:szCs w:val="20"/>
              </w:rPr>
              <w:t>[</w:t>
            </w:r>
            <w:r w:rsidRPr="00BA56BC">
              <w:rPr>
                <w:rFonts w:ascii="Times New Roman" w:hAnsi="Times New Roman" w:cs="Times New Roman"/>
                <w:sz w:val="20"/>
                <w:szCs w:val="20"/>
              </w:rPr>
              <w:t>3.2</w:t>
            </w:r>
            <w:r>
              <w:rPr>
                <w:rFonts w:ascii="Times New Roman" w:hAnsi="Times New Roman" w:cs="Times New Roman"/>
                <w:sz w:val="20"/>
                <w:szCs w:val="20"/>
              </w:rPr>
              <w:t>-</w:t>
            </w:r>
            <w:r w:rsidRPr="00BA56BC">
              <w:rPr>
                <w:rFonts w:ascii="Times New Roman" w:hAnsi="Times New Roman" w:cs="Times New Roman"/>
                <w:sz w:val="20"/>
                <w:szCs w:val="20"/>
              </w:rPr>
              <w:t>5.2</w:t>
            </w:r>
            <w:r>
              <w:rPr>
                <w:rFonts w:ascii="Times New Roman" w:hAnsi="Times New Roman" w:cs="Times New Roman"/>
                <w:sz w:val="20"/>
                <w:szCs w:val="20"/>
              </w:rPr>
              <w:t>]</w:t>
            </w:r>
          </w:p>
        </w:tc>
        <w:tc>
          <w:tcPr>
            <w:tcW w:w="757" w:type="pct"/>
          </w:tcPr>
          <w:p w14:paraId="4BCD86A7" w14:textId="39568658" w:rsidR="007F5E00" w:rsidRPr="00BA56BC" w:rsidRDefault="007F5E00"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2.5 </w:t>
            </w:r>
            <w:r>
              <w:rPr>
                <w:rFonts w:ascii="Times New Roman" w:hAnsi="Times New Roman" w:cs="Times New Roman"/>
                <w:sz w:val="20"/>
                <w:szCs w:val="20"/>
              </w:rPr>
              <w:t>[</w:t>
            </w:r>
            <w:r w:rsidRPr="00BA56BC">
              <w:rPr>
                <w:rFonts w:ascii="Times New Roman" w:hAnsi="Times New Roman" w:cs="Times New Roman"/>
                <w:sz w:val="20"/>
                <w:szCs w:val="20"/>
              </w:rPr>
              <w:t>2.0</w:t>
            </w:r>
            <w:r>
              <w:rPr>
                <w:rFonts w:ascii="Times New Roman" w:hAnsi="Times New Roman" w:cs="Times New Roman"/>
                <w:sz w:val="20"/>
                <w:szCs w:val="20"/>
              </w:rPr>
              <w:t>-</w:t>
            </w:r>
            <w:r w:rsidRPr="00BA56BC">
              <w:rPr>
                <w:rFonts w:ascii="Times New Roman" w:hAnsi="Times New Roman" w:cs="Times New Roman"/>
                <w:sz w:val="20"/>
                <w:szCs w:val="20"/>
              </w:rPr>
              <w:t>3.7</w:t>
            </w:r>
            <w:r>
              <w:rPr>
                <w:rFonts w:ascii="Times New Roman" w:hAnsi="Times New Roman" w:cs="Times New Roman"/>
                <w:sz w:val="20"/>
                <w:szCs w:val="20"/>
              </w:rPr>
              <w:t>]</w:t>
            </w:r>
          </w:p>
        </w:tc>
        <w:tc>
          <w:tcPr>
            <w:tcW w:w="671" w:type="pct"/>
          </w:tcPr>
          <w:p w14:paraId="26B380A6" w14:textId="2F5BCE47" w:rsidR="007F5E00" w:rsidRPr="00BA56BC" w:rsidRDefault="007F5E00"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4.6 </w:t>
            </w:r>
            <w:r>
              <w:rPr>
                <w:rFonts w:ascii="Times New Roman" w:hAnsi="Times New Roman" w:cs="Times New Roman"/>
                <w:sz w:val="20"/>
                <w:szCs w:val="20"/>
              </w:rPr>
              <w:t>[</w:t>
            </w:r>
            <w:r w:rsidRPr="00BA56BC">
              <w:rPr>
                <w:rFonts w:ascii="Times New Roman" w:hAnsi="Times New Roman" w:cs="Times New Roman"/>
                <w:sz w:val="20"/>
                <w:szCs w:val="20"/>
              </w:rPr>
              <w:t>3.7</w:t>
            </w:r>
            <w:r>
              <w:rPr>
                <w:rFonts w:ascii="Times New Roman" w:hAnsi="Times New Roman" w:cs="Times New Roman"/>
                <w:sz w:val="20"/>
                <w:szCs w:val="20"/>
              </w:rPr>
              <w:t>-</w:t>
            </w:r>
            <w:r w:rsidRPr="00BA56BC">
              <w:rPr>
                <w:rFonts w:ascii="Times New Roman" w:hAnsi="Times New Roman" w:cs="Times New Roman"/>
                <w:sz w:val="20"/>
                <w:szCs w:val="20"/>
              </w:rPr>
              <w:t>5.5</w:t>
            </w:r>
            <w:r>
              <w:rPr>
                <w:rFonts w:ascii="Times New Roman" w:hAnsi="Times New Roman" w:cs="Times New Roman"/>
                <w:sz w:val="20"/>
                <w:szCs w:val="20"/>
              </w:rPr>
              <w:t>]</w:t>
            </w:r>
          </w:p>
        </w:tc>
        <w:tc>
          <w:tcPr>
            <w:tcW w:w="671" w:type="pct"/>
          </w:tcPr>
          <w:p w14:paraId="4F5B1AD3" w14:textId="168BC95B" w:rsidR="007F5E00" w:rsidRPr="00BA56BC" w:rsidRDefault="007F5E00"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5.3 </w:t>
            </w:r>
            <w:r>
              <w:rPr>
                <w:rFonts w:ascii="Times New Roman" w:hAnsi="Times New Roman" w:cs="Times New Roman"/>
                <w:sz w:val="20"/>
                <w:szCs w:val="20"/>
              </w:rPr>
              <w:t>[</w:t>
            </w:r>
            <w:r w:rsidRPr="00BA56BC">
              <w:rPr>
                <w:rFonts w:ascii="Times New Roman" w:hAnsi="Times New Roman" w:cs="Times New Roman"/>
                <w:sz w:val="20"/>
                <w:szCs w:val="20"/>
              </w:rPr>
              <w:t>3.6</w:t>
            </w:r>
            <w:r>
              <w:rPr>
                <w:rFonts w:ascii="Times New Roman" w:hAnsi="Times New Roman" w:cs="Times New Roman"/>
                <w:sz w:val="20"/>
                <w:szCs w:val="20"/>
              </w:rPr>
              <w:t>-</w:t>
            </w:r>
            <w:r w:rsidRPr="00BA56BC">
              <w:rPr>
                <w:rFonts w:ascii="Times New Roman" w:hAnsi="Times New Roman" w:cs="Times New Roman"/>
                <w:sz w:val="20"/>
                <w:szCs w:val="20"/>
              </w:rPr>
              <w:t>7.2</w:t>
            </w:r>
            <w:r>
              <w:rPr>
                <w:rFonts w:ascii="Times New Roman" w:hAnsi="Times New Roman" w:cs="Times New Roman"/>
                <w:sz w:val="20"/>
                <w:szCs w:val="20"/>
              </w:rPr>
              <w:t>]</w:t>
            </w:r>
          </w:p>
        </w:tc>
      </w:tr>
      <w:tr w:rsidR="00562193" w:rsidRPr="00BE5726" w14:paraId="419108FE" w14:textId="77777777" w:rsidTr="00562193">
        <w:trPr>
          <w:trHeight w:val="113"/>
        </w:trPr>
        <w:tc>
          <w:tcPr>
            <w:tcW w:w="1406" w:type="pct"/>
          </w:tcPr>
          <w:p w14:paraId="42CF3459" w14:textId="36C0A6DC" w:rsidR="00D74D6F" w:rsidRPr="00BA56BC" w:rsidRDefault="00D74D6F"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sz w:val="20"/>
                <w:szCs w:val="20"/>
              </w:rPr>
              <w:t>   Missing</w:t>
            </w:r>
          </w:p>
        </w:tc>
        <w:tc>
          <w:tcPr>
            <w:tcW w:w="729" w:type="pct"/>
          </w:tcPr>
          <w:p w14:paraId="221814C6" w14:textId="2355485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19 (5.2)</w:t>
            </w:r>
          </w:p>
        </w:tc>
        <w:tc>
          <w:tcPr>
            <w:tcW w:w="766" w:type="pct"/>
          </w:tcPr>
          <w:p w14:paraId="10E1ACA0" w14:textId="19C51C62"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3CA82E8C" w14:textId="39DE88DC"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6 (1.6)</w:t>
            </w:r>
          </w:p>
        </w:tc>
        <w:tc>
          <w:tcPr>
            <w:tcW w:w="671" w:type="pct"/>
          </w:tcPr>
          <w:p w14:paraId="1B0E8216" w14:textId="29352EAC"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4 (1.1)</w:t>
            </w:r>
          </w:p>
        </w:tc>
        <w:tc>
          <w:tcPr>
            <w:tcW w:w="671" w:type="pct"/>
          </w:tcPr>
          <w:p w14:paraId="16A13593" w14:textId="784C52A6"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9 (2.5)</w:t>
            </w:r>
          </w:p>
        </w:tc>
      </w:tr>
      <w:tr w:rsidR="00562193" w:rsidRPr="00BE5726" w14:paraId="08ABF942" w14:textId="77777777" w:rsidTr="00562193">
        <w:trPr>
          <w:trHeight w:val="113"/>
        </w:trPr>
        <w:tc>
          <w:tcPr>
            <w:tcW w:w="1406" w:type="pct"/>
          </w:tcPr>
          <w:p w14:paraId="0A049EA2" w14:textId="7183B385" w:rsidR="00D74D6F" w:rsidRPr="00BA56BC" w:rsidRDefault="00D74D6F"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b/>
                <w:bCs/>
                <w:sz w:val="20"/>
                <w:szCs w:val="20"/>
              </w:rPr>
              <w:t>Calcium at baseline</w:t>
            </w:r>
          </w:p>
        </w:tc>
        <w:tc>
          <w:tcPr>
            <w:tcW w:w="729" w:type="pct"/>
          </w:tcPr>
          <w:p w14:paraId="6E4651A4" w14:textId="3B825E19"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2.4 </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r w:rsidRPr="00BA56BC">
              <w:rPr>
                <w:rFonts w:ascii="Times New Roman" w:hAnsi="Times New Roman" w:cs="Times New Roman"/>
                <w:sz w:val="20"/>
                <w:szCs w:val="20"/>
              </w:rPr>
              <w:t>2.4</w:t>
            </w:r>
            <w:r>
              <w:rPr>
                <w:rFonts w:ascii="Times New Roman" w:hAnsi="Times New Roman" w:cs="Times New Roman"/>
                <w:sz w:val="20"/>
                <w:szCs w:val="20"/>
              </w:rPr>
              <w:t>]</w:t>
            </w:r>
          </w:p>
        </w:tc>
        <w:tc>
          <w:tcPr>
            <w:tcW w:w="766" w:type="pct"/>
          </w:tcPr>
          <w:p w14:paraId="1AB6E18A" w14:textId="7E0E1D7E"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2.4 </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r w:rsidRPr="00BA56BC">
              <w:rPr>
                <w:rFonts w:ascii="Times New Roman" w:hAnsi="Times New Roman" w:cs="Times New Roman"/>
                <w:sz w:val="20"/>
                <w:szCs w:val="20"/>
              </w:rPr>
              <w:t>2.5</w:t>
            </w:r>
            <w:r>
              <w:rPr>
                <w:rFonts w:ascii="Times New Roman" w:hAnsi="Times New Roman" w:cs="Times New Roman"/>
                <w:sz w:val="20"/>
                <w:szCs w:val="20"/>
              </w:rPr>
              <w:t>]</w:t>
            </w:r>
          </w:p>
        </w:tc>
        <w:tc>
          <w:tcPr>
            <w:tcW w:w="757" w:type="pct"/>
          </w:tcPr>
          <w:p w14:paraId="74F72067" w14:textId="3A54376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2.4 </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r w:rsidRPr="00BA56BC">
              <w:rPr>
                <w:rFonts w:ascii="Times New Roman" w:hAnsi="Times New Roman" w:cs="Times New Roman"/>
                <w:sz w:val="20"/>
                <w:szCs w:val="20"/>
              </w:rPr>
              <w:t>2.4</w:t>
            </w:r>
            <w:r>
              <w:rPr>
                <w:rFonts w:ascii="Times New Roman" w:hAnsi="Times New Roman" w:cs="Times New Roman"/>
                <w:sz w:val="20"/>
                <w:szCs w:val="20"/>
              </w:rPr>
              <w:t>]</w:t>
            </w:r>
          </w:p>
        </w:tc>
        <w:tc>
          <w:tcPr>
            <w:tcW w:w="671" w:type="pct"/>
          </w:tcPr>
          <w:p w14:paraId="47A3153D" w14:textId="4CFE4A41"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2.4 </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r w:rsidRPr="00BA56BC">
              <w:rPr>
                <w:rFonts w:ascii="Times New Roman" w:hAnsi="Times New Roman" w:cs="Times New Roman"/>
                <w:sz w:val="20"/>
                <w:szCs w:val="20"/>
              </w:rPr>
              <w:t>2.4</w:t>
            </w:r>
            <w:r>
              <w:rPr>
                <w:rFonts w:ascii="Times New Roman" w:hAnsi="Times New Roman" w:cs="Times New Roman"/>
                <w:sz w:val="20"/>
                <w:szCs w:val="20"/>
              </w:rPr>
              <w:t>]</w:t>
            </w:r>
          </w:p>
        </w:tc>
        <w:tc>
          <w:tcPr>
            <w:tcW w:w="671" w:type="pct"/>
          </w:tcPr>
          <w:p w14:paraId="5672AEE2" w14:textId="32BC6C2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2.4 </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r w:rsidRPr="00BA56BC">
              <w:rPr>
                <w:rFonts w:ascii="Times New Roman" w:hAnsi="Times New Roman" w:cs="Times New Roman"/>
                <w:sz w:val="20"/>
                <w:szCs w:val="20"/>
              </w:rPr>
              <w:t>2.4</w:t>
            </w:r>
            <w:r>
              <w:rPr>
                <w:rFonts w:ascii="Times New Roman" w:hAnsi="Times New Roman" w:cs="Times New Roman"/>
                <w:sz w:val="20"/>
                <w:szCs w:val="20"/>
              </w:rPr>
              <w:t>]</w:t>
            </w:r>
          </w:p>
        </w:tc>
      </w:tr>
      <w:tr w:rsidR="00562193" w:rsidRPr="00BE5726" w14:paraId="061B9CCA" w14:textId="77777777" w:rsidTr="00562193">
        <w:trPr>
          <w:trHeight w:val="113"/>
        </w:trPr>
        <w:tc>
          <w:tcPr>
            <w:tcW w:w="1406" w:type="pct"/>
          </w:tcPr>
          <w:p w14:paraId="312BAA78" w14:textId="67594602" w:rsidR="00D74D6F" w:rsidRPr="00BA56BC" w:rsidRDefault="00D74D6F"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sz w:val="20"/>
                <w:szCs w:val="20"/>
              </w:rPr>
              <w:t>   Missing</w:t>
            </w:r>
          </w:p>
        </w:tc>
        <w:tc>
          <w:tcPr>
            <w:tcW w:w="729" w:type="pct"/>
          </w:tcPr>
          <w:p w14:paraId="733792EF" w14:textId="230BA62A"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25 (6.8)</w:t>
            </w:r>
          </w:p>
        </w:tc>
        <w:tc>
          <w:tcPr>
            <w:tcW w:w="766" w:type="pct"/>
          </w:tcPr>
          <w:p w14:paraId="360CD6C2" w14:textId="10F2567A"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259794BD" w14:textId="3BEC492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(0.8)</w:t>
            </w:r>
          </w:p>
        </w:tc>
        <w:tc>
          <w:tcPr>
            <w:tcW w:w="671" w:type="pct"/>
          </w:tcPr>
          <w:p w14:paraId="4331DC58" w14:textId="72BF5E44"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6 (1.6)</w:t>
            </w:r>
          </w:p>
        </w:tc>
        <w:tc>
          <w:tcPr>
            <w:tcW w:w="671" w:type="pct"/>
          </w:tcPr>
          <w:p w14:paraId="6ADEF2F5" w14:textId="329055A2"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16 (4.4)</w:t>
            </w:r>
          </w:p>
        </w:tc>
      </w:tr>
      <w:tr w:rsidR="00562193" w:rsidRPr="00BE5726" w14:paraId="76371090" w14:textId="77777777" w:rsidTr="00562193">
        <w:trPr>
          <w:trHeight w:val="113"/>
        </w:trPr>
        <w:tc>
          <w:tcPr>
            <w:tcW w:w="1406" w:type="pct"/>
          </w:tcPr>
          <w:p w14:paraId="488614B2" w14:textId="5B592394" w:rsidR="00D74D6F" w:rsidRPr="00BA56BC" w:rsidRDefault="00D74D6F"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b/>
                <w:bCs/>
                <w:sz w:val="20"/>
                <w:szCs w:val="20"/>
              </w:rPr>
              <w:t>Albumin at baseline</w:t>
            </w:r>
          </w:p>
        </w:tc>
        <w:tc>
          <w:tcPr>
            <w:tcW w:w="729" w:type="pct"/>
          </w:tcPr>
          <w:p w14:paraId="5AD4C196" w14:textId="5E2D159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43.0 </w:t>
            </w:r>
            <w:r>
              <w:rPr>
                <w:rFonts w:ascii="Times New Roman" w:hAnsi="Times New Roman" w:cs="Times New Roman"/>
                <w:sz w:val="20"/>
                <w:szCs w:val="20"/>
              </w:rPr>
              <w:t>[</w:t>
            </w:r>
            <w:r w:rsidRPr="00BA56BC">
              <w:rPr>
                <w:rFonts w:ascii="Times New Roman" w:hAnsi="Times New Roman" w:cs="Times New Roman"/>
                <w:sz w:val="20"/>
                <w:szCs w:val="20"/>
              </w:rPr>
              <w:t>40.0</w:t>
            </w:r>
            <w:r>
              <w:rPr>
                <w:rFonts w:ascii="Times New Roman" w:hAnsi="Times New Roman" w:cs="Times New Roman"/>
                <w:sz w:val="20"/>
                <w:szCs w:val="20"/>
              </w:rPr>
              <w:t>-</w:t>
            </w:r>
            <w:r w:rsidRPr="00BA56BC">
              <w:rPr>
                <w:rFonts w:ascii="Times New Roman" w:hAnsi="Times New Roman" w:cs="Times New Roman"/>
                <w:sz w:val="20"/>
                <w:szCs w:val="20"/>
              </w:rPr>
              <w:t>46.0</w:t>
            </w:r>
            <w:r>
              <w:rPr>
                <w:rFonts w:ascii="Times New Roman" w:hAnsi="Times New Roman" w:cs="Times New Roman"/>
                <w:sz w:val="20"/>
                <w:szCs w:val="20"/>
              </w:rPr>
              <w:t>]</w:t>
            </w:r>
          </w:p>
        </w:tc>
        <w:tc>
          <w:tcPr>
            <w:tcW w:w="766" w:type="pct"/>
          </w:tcPr>
          <w:p w14:paraId="2F1377ED" w14:textId="25E9D54B"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44.0 </w:t>
            </w:r>
            <w:r>
              <w:rPr>
                <w:rFonts w:ascii="Times New Roman" w:hAnsi="Times New Roman" w:cs="Times New Roman"/>
                <w:sz w:val="20"/>
                <w:szCs w:val="20"/>
              </w:rPr>
              <w:t>[</w:t>
            </w:r>
            <w:r w:rsidRPr="00BA56BC">
              <w:rPr>
                <w:rFonts w:ascii="Times New Roman" w:hAnsi="Times New Roman" w:cs="Times New Roman"/>
                <w:sz w:val="20"/>
                <w:szCs w:val="20"/>
              </w:rPr>
              <w:t>41.0</w:t>
            </w:r>
            <w:r>
              <w:rPr>
                <w:rFonts w:ascii="Times New Roman" w:hAnsi="Times New Roman" w:cs="Times New Roman"/>
                <w:sz w:val="20"/>
                <w:szCs w:val="20"/>
              </w:rPr>
              <w:t>-</w:t>
            </w:r>
            <w:r w:rsidRPr="00BA56BC">
              <w:rPr>
                <w:rFonts w:ascii="Times New Roman" w:hAnsi="Times New Roman" w:cs="Times New Roman"/>
                <w:sz w:val="20"/>
                <w:szCs w:val="20"/>
              </w:rPr>
              <w:t>46.0</w:t>
            </w:r>
            <w:r>
              <w:rPr>
                <w:rFonts w:ascii="Times New Roman" w:hAnsi="Times New Roman" w:cs="Times New Roman"/>
                <w:sz w:val="20"/>
                <w:szCs w:val="20"/>
              </w:rPr>
              <w:t>]</w:t>
            </w:r>
          </w:p>
        </w:tc>
        <w:tc>
          <w:tcPr>
            <w:tcW w:w="757" w:type="pct"/>
          </w:tcPr>
          <w:p w14:paraId="18EC902C" w14:textId="5661C032"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44.0 </w:t>
            </w:r>
            <w:r>
              <w:rPr>
                <w:rFonts w:ascii="Times New Roman" w:hAnsi="Times New Roman" w:cs="Times New Roman"/>
                <w:sz w:val="20"/>
                <w:szCs w:val="20"/>
              </w:rPr>
              <w:t>[</w:t>
            </w:r>
            <w:r w:rsidRPr="00BA56BC">
              <w:rPr>
                <w:rFonts w:ascii="Times New Roman" w:hAnsi="Times New Roman" w:cs="Times New Roman"/>
                <w:sz w:val="20"/>
                <w:szCs w:val="20"/>
              </w:rPr>
              <w:t>40.0</w:t>
            </w:r>
            <w:r>
              <w:rPr>
                <w:rFonts w:ascii="Times New Roman" w:hAnsi="Times New Roman" w:cs="Times New Roman"/>
                <w:sz w:val="20"/>
                <w:szCs w:val="20"/>
              </w:rPr>
              <w:t>-</w:t>
            </w:r>
            <w:r w:rsidRPr="00BA56BC">
              <w:rPr>
                <w:rFonts w:ascii="Times New Roman" w:hAnsi="Times New Roman" w:cs="Times New Roman"/>
                <w:sz w:val="20"/>
                <w:szCs w:val="20"/>
              </w:rPr>
              <w:t>46.0</w:t>
            </w:r>
            <w:r>
              <w:rPr>
                <w:rFonts w:ascii="Times New Roman" w:hAnsi="Times New Roman" w:cs="Times New Roman"/>
                <w:sz w:val="20"/>
                <w:szCs w:val="20"/>
              </w:rPr>
              <w:t>]</w:t>
            </w:r>
          </w:p>
        </w:tc>
        <w:tc>
          <w:tcPr>
            <w:tcW w:w="671" w:type="pct"/>
          </w:tcPr>
          <w:p w14:paraId="4663AFFE" w14:textId="33D871D9"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44.0 </w:t>
            </w:r>
            <w:r>
              <w:rPr>
                <w:rFonts w:ascii="Times New Roman" w:hAnsi="Times New Roman" w:cs="Times New Roman"/>
                <w:sz w:val="20"/>
                <w:szCs w:val="20"/>
              </w:rPr>
              <w:t>[</w:t>
            </w:r>
            <w:r w:rsidRPr="00BA56BC">
              <w:rPr>
                <w:rFonts w:ascii="Times New Roman" w:hAnsi="Times New Roman" w:cs="Times New Roman"/>
                <w:sz w:val="20"/>
                <w:szCs w:val="20"/>
              </w:rPr>
              <w:t>42.0</w:t>
            </w:r>
            <w:r>
              <w:rPr>
                <w:rFonts w:ascii="Times New Roman" w:hAnsi="Times New Roman" w:cs="Times New Roman"/>
                <w:sz w:val="20"/>
                <w:szCs w:val="20"/>
              </w:rPr>
              <w:t>-</w:t>
            </w:r>
            <w:r w:rsidRPr="00BA56BC">
              <w:rPr>
                <w:rFonts w:ascii="Times New Roman" w:hAnsi="Times New Roman" w:cs="Times New Roman"/>
                <w:sz w:val="20"/>
                <w:szCs w:val="20"/>
              </w:rPr>
              <w:t>47.0</w:t>
            </w:r>
            <w:r>
              <w:rPr>
                <w:rFonts w:ascii="Times New Roman" w:hAnsi="Times New Roman" w:cs="Times New Roman"/>
                <w:sz w:val="20"/>
                <w:szCs w:val="20"/>
              </w:rPr>
              <w:t>]</w:t>
            </w:r>
          </w:p>
        </w:tc>
        <w:tc>
          <w:tcPr>
            <w:tcW w:w="671" w:type="pct"/>
          </w:tcPr>
          <w:p w14:paraId="79636C1A" w14:textId="030818C9"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39.0 </w:t>
            </w:r>
            <w:r>
              <w:rPr>
                <w:rFonts w:ascii="Times New Roman" w:hAnsi="Times New Roman" w:cs="Times New Roman"/>
                <w:sz w:val="20"/>
                <w:szCs w:val="20"/>
              </w:rPr>
              <w:t>[</w:t>
            </w:r>
            <w:r w:rsidRPr="00BA56BC">
              <w:rPr>
                <w:rFonts w:ascii="Times New Roman" w:hAnsi="Times New Roman" w:cs="Times New Roman"/>
                <w:sz w:val="20"/>
                <w:szCs w:val="20"/>
              </w:rPr>
              <w:t>37.5</w:t>
            </w:r>
            <w:r>
              <w:rPr>
                <w:rFonts w:ascii="Times New Roman" w:hAnsi="Times New Roman" w:cs="Times New Roman"/>
                <w:sz w:val="20"/>
                <w:szCs w:val="20"/>
              </w:rPr>
              <w:t>-</w:t>
            </w:r>
            <w:r w:rsidRPr="00BA56BC">
              <w:rPr>
                <w:rFonts w:ascii="Times New Roman" w:hAnsi="Times New Roman" w:cs="Times New Roman"/>
                <w:sz w:val="20"/>
                <w:szCs w:val="20"/>
              </w:rPr>
              <w:t>43.0</w:t>
            </w:r>
            <w:r>
              <w:rPr>
                <w:rFonts w:ascii="Times New Roman" w:hAnsi="Times New Roman" w:cs="Times New Roman"/>
                <w:sz w:val="20"/>
                <w:szCs w:val="20"/>
              </w:rPr>
              <w:t>]</w:t>
            </w:r>
          </w:p>
        </w:tc>
      </w:tr>
      <w:tr w:rsidR="00562193" w:rsidRPr="00BE5726" w14:paraId="7A354A6B" w14:textId="77777777" w:rsidTr="00562193">
        <w:trPr>
          <w:trHeight w:val="113"/>
        </w:trPr>
        <w:tc>
          <w:tcPr>
            <w:tcW w:w="1406" w:type="pct"/>
          </w:tcPr>
          <w:p w14:paraId="3C6AA5F9" w14:textId="6656C214" w:rsidR="00D74D6F" w:rsidRPr="00BA56BC" w:rsidRDefault="00D74D6F"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sz w:val="20"/>
                <w:szCs w:val="20"/>
              </w:rPr>
              <w:t>   Missing</w:t>
            </w:r>
          </w:p>
        </w:tc>
        <w:tc>
          <w:tcPr>
            <w:tcW w:w="729" w:type="pct"/>
          </w:tcPr>
          <w:p w14:paraId="626E19A5" w14:textId="6631F64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20 (5.5)</w:t>
            </w:r>
          </w:p>
        </w:tc>
        <w:tc>
          <w:tcPr>
            <w:tcW w:w="766" w:type="pct"/>
          </w:tcPr>
          <w:p w14:paraId="34DAC721" w14:textId="25C2C8A2"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4815FDF3" w14:textId="3C97AE77"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(0.8)</w:t>
            </w:r>
          </w:p>
        </w:tc>
        <w:tc>
          <w:tcPr>
            <w:tcW w:w="671" w:type="pct"/>
          </w:tcPr>
          <w:p w14:paraId="0EBC3FA1" w14:textId="220CED3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6 (1.6)</w:t>
            </w:r>
          </w:p>
        </w:tc>
        <w:tc>
          <w:tcPr>
            <w:tcW w:w="671" w:type="pct"/>
          </w:tcPr>
          <w:p w14:paraId="66E1A9A0" w14:textId="64F6071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11 (3.0)</w:t>
            </w:r>
          </w:p>
        </w:tc>
      </w:tr>
      <w:tr w:rsidR="00562193" w:rsidRPr="00BE5726" w14:paraId="68FB8AC3" w14:textId="77777777" w:rsidTr="00562193">
        <w:trPr>
          <w:trHeight w:val="113"/>
        </w:trPr>
        <w:tc>
          <w:tcPr>
            <w:tcW w:w="1406" w:type="pct"/>
          </w:tcPr>
          <w:p w14:paraId="39834C8A" w14:textId="5DFC38E0" w:rsidR="00D74D6F" w:rsidRPr="00BA56BC" w:rsidRDefault="00D74D6F"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b/>
                <w:bCs/>
                <w:sz w:val="20"/>
                <w:szCs w:val="20"/>
              </w:rPr>
              <w:t>Corrected calcium at baseline</w:t>
            </w:r>
          </w:p>
        </w:tc>
        <w:tc>
          <w:tcPr>
            <w:tcW w:w="729" w:type="pct"/>
          </w:tcPr>
          <w:p w14:paraId="7D1C1715" w14:textId="1774413F"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2.2 </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p>
        </w:tc>
        <w:tc>
          <w:tcPr>
            <w:tcW w:w="766" w:type="pct"/>
          </w:tcPr>
          <w:p w14:paraId="39AE6F60" w14:textId="795477DC"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2.3 </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p>
        </w:tc>
        <w:tc>
          <w:tcPr>
            <w:tcW w:w="757" w:type="pct"/>
          </w:tcPr>
          <w:p w14:paraId="73F37B55" w14:textId="32EFA4C2"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2.2 </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p>
        </w:tc>
        <w:tc>
          <w:tcPr>
            <w:tcW w:w="671" w:type="pct"/>
          </w:tcPr>
          <w:p w14:paraId="5ECF5454" w14:textId="784F9854"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2.2 </w:t>
            </w:r>
            <w:r>
              <w:rPr>
                <w:rFonts w:ascii="Times New Roman" w:hAnsi="Times New Roman" w:cs="Times New Roman"/>
                <w:sz w:val="20"/>
                <w:szCs w:val="20"/>
              </w:rPr>
              <w:t>[</w:t>
            </w:r>
            <w:r w:rsidRPr="00BA56BC">
              <w:rPr>
                <w:rFonts w:ascii="Times New Roman" w:hAnsi="Times New Roman" w:cs="Times New Roman"/>
                <w:sz w:val="20"/>
                <w:szCs w:val="20"/>
              </w:rPr>
              <w:t>2.1</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p>
        </w:tc>
        <w:tc>
          <w:tcPr>
            <w:tcW w:w="671" w:type="pct"/>
          </w:tcPr>
          <w:p w14:paraId="52E2FC72" w14:textId="5F8E301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2.2 </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p>
        </w:tc>
      </w:tr>
      <w:tr w:rsidR="00562193" w:rsidRPr="00BE5726" w14:paraId="0E270437" w14:textId="77777777" w:rsidTr="00562193">
        <w:trPr>
          <w:trHeight w:val="113"/>
        </w:trPr>
        <w:tc>
          <w:tcPr>
            <w:tcW w:w="1406" w:type="pct"/>
          </w:tcPr>
          <w:p w14:paraId="710CB8BB" w14:textId="698BAC57" w:rsidR="00D74D6F" w:rsidRPr="00BA56BC" w:rsidRDefault="00D74D6F" w:rsidP="000D14ED">
            <w:pPr>
              <w:pStyle w:val="Compact"/>
              <w:spacing w:before="0" w:after="0"/>
              <w:rPr>
                <w:rFonts w:ascii="Times New Roman" w:hAnsi="Times New Roman" w:cs="Times New Roman"/>
                <w:b/>
                <w:bCs/>
                <w:sz w:val="20"/>
                <w:szCs w:val="20"/>
              </w:rPr>
            </w:pPr>
            <w:r w:rsidRPr="00BA56BC">
              <w:rPr>
                <w:rFonts w:ascii="Times New Roman" w:hAnsi="Times New Roman" w:cs="Times New Roman"/>
                <w:sz w:val="20"/>
                <w:szCs w:val="20"/>
              </w:rPr>
              <w:t>   Missing</w:t>
            </w:r>
          </w:p>
        </w:tc>
        <w:tc>
          <w:tcPr>
            <w:tcW w:w="729" w:type="pct"/>
          </w:tcPr>
          <w:p w14:paraId="1017C6B0" w14:textId="4D7BC817"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27 (7.4)</w:t>
            </w:r>
          </w:p>
        </w:tc>
        <w:tc>
          <w:tcPr>
            <w:tcW w:w="766" w:type="pct"/>
          </w:tcPr>
          <w:p w14:paraId="7B2DFF03" w14:textId="20B7EB0E"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2E9D1552" w14:textId="4AC1439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(0.8)</w:t>
            </w:r>
          </w:p>
        </w:tc>
        <w:tc>
          <w:tcPr>
            <w:tcW w:w="671" w:type="pct"/>
          </w:tcPr>
          <w:p w14:paraId="5B47AEBF" w14:textId="734BBB7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6 (1.6)</w:t>
            </w:r>
          </w:p>
        </w:tc>
        <w:tc>
          <w:tcPr>
            <w:tcW w:w="671" w:type="pct"/>
          </w:tcPr>
          <w:p w14:paraId="6807CBEC" w14:textId="3B63D7D7"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18 (4.9)</w:t>
            </w:r>
          </w:p>
        </w:tc>
      </w:tr>
      <w:tr w:rsidR="00562193" w:rsidRPr="00BE5726" w14:paraId="4C7B0279" w14:textId="77777777" w:rsidTr="00562193">
        <w:trPr>
          <w:trHeight w:val="113"/>
        </w:trPr>
        <w:tc>
          <w:tcPr>
            <w:tcW w:w="1406" w:type="pct"/>
          </w:tcPr>
          <w:p w14:paraId="1291BA37" w14:textId="30ECC9C7" w:rsidR="00D74D6F" w:rsidRPr="00BA56BC" w:rsidRDefault="00D74D6F" w:rsidP="000D14ED">
            <w:pPr>
              <w:pStyle w:val="Compact"/>
              <w:spacing w:before="0" w:after="0"/>
              <w:rPr>
                <w:rFonts w:ascii="Times New Roman" w:hAnsi="Times New Roman" w:cs="Times New Roman"/>
                <w:b/>
                <w:sz w:val="20"/>
                <w:szCs w:val="20"/>
              </w:rPr>
            </w:pPr>
            <w:r w:rsidRPr="00BA56BC">
              <w:rPr>
                <w:rFonts w:ascii="Times New Roman" w:hAnsi="Times New Roman" w:cs="Times New Roman"/>
                <w:b/>
                <w:bCs/>
                <w:sz w:val="20"/>
                <w:szCs w:val="20"/>
              </w:rPr>
              <w:t>Surgery type</w:t>
            </w:r>
          </w:p>
        </w:tc>
        <w:tc>
          <w:tcPr>
            <w:tcW w:w="729" w:type="pct"/>
          </w:tcPr>
          <w:p w14:paraId="7BA18A92" w14:textId="77777777" w:rsidR="00D74D6F" w:rsidRPr="00BA56BC" w:rsidRDefault="00D74D6F" w:rsidP="000D14ED">
            <w:pPr>
              <w:pStyle w:val="Compact"/>
              <w:spacing w:before="0" w:after="0"/>
              <w:rPr>
                <w:rFonts w:ascii="Times New Roman" w:hAnsi="Times New Roman" w:cs="Times New Roman"/>
                <w:sz w:val="20"/>
                <w:szCs w:val="20"/>
              </w:rPr>
            </w:pPr>
          </w:p>
        </w:tc>
        <w:tc>
          <w:tcPr>
            <w:tcW w:w="766" w:type="pct"/>
          </w:tcPr>
          <w:p w14:paraId="7F4E04E3" w14:textId="77777777" w:rsidR="00D74D6F" w:rsidRPr="00BA56BC" w:rsidRDefault="00D74D6F" w:rsidP="000D14ED">
            <w:pPr>
              <w:pStyle w:val="Compact"/>
              <w:spacing w:before="0" w:after="0"/>
              <w:rPr>
                <w:rFonts w:ascii="Times New Roman" w:hAnsi="Times New Roman" w:cs="Times New Roman"/>
                <w:sz w:val="20"/>
                <w:szCs w:val="20"/>
              </w:rPr>
            </w:pPr>
          </w:p>
        </w:tc>
        <w:tc>
          <w:tcPr>
            <w:tcW w:w="757" w:type="pct"/>
          </w:tcPr>
          <w:p w14:paraId="6F1E706C" w14:textId="77777777" w:rsidR="00D74D6F" w:rsidRPr="00BA56BC" w:rsidRDefault="00D74D6F" w:rsidP="000D14ED">
            <w:pPr>
              <w:pStyle w:val="Compact"/>
              <w:spacing w:before="0" w:after="0"/>
              <w:rPr>
                <w:rFonts w:ascii="Times New Roman" w:hAnsi="Times New Roman" w:cs="Times New Roman"/>
                <w:sz w:val="20"/>
                <w:szCs w:val="20"/>
              </w:rPr>
            </w:pPr>
          </w:p>
        </w:tc>
        <w:tc>
          <w:tcPr>
            <w:tcW w:w="671" w:type="pct"/>
          </w:tcPr>
          <w:p w14:paraId="7DCBD817" w14:textId="77777777" w:rsidR="00D74D6F" w:rsidRPr="00BA56BC" w:rsidRDefault="00D74D6F" w:rsidP="000D14ED">
            <w:pPr>
              <w:pStyle w:val="Compact"/>
              <w:spacing w:before="0" w:after="0"/>
              <w:rPr>
                <w:rFonts w:ascii="Times New Roman" w:hAnsi="Times New Roman" w:cs="Times New Roman"/>
                <w:sz w:val="20"/>
                <w:szCs w:val="20"/>
              </w:rPr>
            </w:pPr>
          </w:p>
        </w:tc>
        <w:tc>
          <w:tcPr>
            <w:tcW w:w="671" w:type="pct"/>
          </w:tcPr>
          <w:p w14:paraId="102DEA1D" w14:textId="77777777" w:rsidR="00D74D6F" w:rsidRPr="00BA56BC" w:rsidRDefault="00D74D6F" w:rsidP="000D14ED">
            <w:pPr>
              <w:pStyle w:val="Compact"/>
              <w:spacing w:before="0" w:after="0"/>
              <w:rPr>
                <w:rFonts w:ascii="Times New Roman" w:hAnsi="Times New Roman" w:cs="Times New Roman"/>
                <w:sz w:val="20"/>
                <w:szCs w:val="20"/>
              </w:rPr>
            </w:pPr>
          </w:p>
        </w:tc>
      </w:tr>
      <w:tr w:rsidR="00562193" w:rsidRPr="00BE5726" w14:paraId="7823327C" w14:textId="77777777" w:rsidTr="00562193">
        <w:trPr>
          <w:trHeight w:val="113"/>
        </w:trPr>
        <w:tc>
          <w:tcPr>
            <w:tcW w:w="1406" w:type="pct"/>
          </w:tcPr>
          <w:p w14:paraId="34518370" w14:textId="0705AF6A"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Completion</w:t>
            </w:r>
          </w:p>
        </w:tc>
        <w:tc>
          <w:tcPr>
            <w:tcW w:w="729" w:type="pct"/>
          </w:tcPr>
          <w:p w14:paraId="362C352E" w14:textId="005C26A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74 (20.2)</w:t>
            </w:r>
          </w:p>
        </w:tc>
        <w:tc>
          <w:tcPr>
            <w:tcW w:w="766" w:type="pct"/>
          </w:tcPr>
          <w:p w14:paraId="59010937" w14:textId="6A439C72"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11 (17.7)</w:t>
            </w:r>
          </w:p>
        </w:tc>
        <w:tc>
          <w:tcPr>
            <w:tcW w:w="757" w:type="pct"/>
          </w:tcPr>
          <w:p w14:paraId="17CB6537" w14:textId="3ED5C211"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15 (13.6)</w:t>
            </w:r>
          </w:p>
        </w:tc>
        <w:tc>
          <w:tcPr>
            <w:tcW w:w="671" w:type="pct"/>
          </w:tcPr>
          <w:p w14:paraId="70F6A779" w14:textId="2982E9AF"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23 (19.8)</w:t>
            </w:r>
          </w:p>
        </w:tc>
        <w:tc>
          <w:tcPr>
            <w:tcW w:w="671" w:type="pct"/>
          </w:tcPr>
          <w:p w14:paraId="4183CB83" w14:textId="1E4B9A72"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25 (32.1)</w:t>
            </w:r>
          </w:p>
        </w:tc>
      </w:tr>
      <w:tr w:rsidR="00562193" w:rsidRPr="00BE5726" w14:paraId="5B0207D2" w14:textId="77777777" w:rsidTr="00562193">
        <w:trPr>
          <w:trHeight w:val="113"/>
        </w:trPr>
        <w:tc>
          <w:tcPr>
            <w:tcW w:w="1406" w:type="pct"/>
          </w:tcPr>
          <w:p w14:paraId="7954AD57" w14:textId="2E2F85EA"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Total</w:t>
            </w:r>
          </w:p>
        </w:tc>
        <w:tc>
          <w:tcPr>
            <w:tcW w:w="729" w:type="pct"/>
          </w:tcPr>
          <w:p w14:paraId="408ACAD5" w14:textId="5570BFE9"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292 (79.8)</w:t>
            </w:r>
          </w:p>
        </w:tc>
        <w:tc>
          <w:tcPr>
            <w:tcW w:w="766" w:type="pct"/>
          </w:tcPr>
          <w:p w14:paraId="27941A55" w14:textId="617F25D5"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51 (82.3)</w:t>
            </w:r>
          </w:p>
        </w:tc>
        <w:tc>
          <w:tcPr>
            <w:tcW w:w="757" w:type="pct"/>
          </w:tcPr>
          <w:p w14:paraId="77C2F742" w14:textId="65DB5490"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95 (86.4)</w:t>
            </w:r>
          </w:p>
        </w:tc>
        <w:tc>
          <w:tcPr>
            <w:tcW w:w="671" w:type="pct"/>
          </w:tcPr>
          <w:p w14:paraId="0D948AA7" w14:textId="2A47FFA4"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93 (80.2)</w:t>
            </w:r>
          </w:p>
        </w:tc>
        <w:tc>
          <w:tcPr>
            <w:tcW w:w="671" w:type="pct"/>
          </w:tcPr>
          <w:p w14:paraId="1697DCE5" w14:textId="2726FC90"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53 (67.9)</w:t>
            </w:r>
          </w:p>
        </w:tc>
      </w:tr>
      <w:tr w:rsidR="00562193" w:rsidRPr="00BE5726" w14:paraId="2697EC31" w14:textId="77777777" w:rsidTr="00562193">
        <w:trPr>
          <w:trHeight w:val="113"/>
        </w:trPr>
        <w:tc>
          <w:tcPr>
            <w:tcW w:w="1406" w:type="pct"/>
          </w:tcPr>
          <w:p w14:paraId="77F2D9D4" w14:textId="3612BB81"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b/>
                <w:bCs/>
                <w:sz w:val="20"/>
                <w:szCs w:val="20"/>
              </w:rPr>
              <w:t>Central LND = “Yes”</w:t>
            </w:r>
          </w:p>
        </w:tc>
        <w:tc>
          <w:tcPr>
            <w:tcW w:w="729" w:type="pct"/>
          </w:tcPr>
          <w:p w14:paraId="3A9B925A" w14:textId="1DB3ECD1"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112 (31.2)</w:t>
            </w:r>
          </w:p>
        </w:tc>
        <w:tc>
          <w:tcPr>
            <w:tcW w:w="766" w:type="pct"/>
          </w:tcPr>
          <w:p w14:paraId="7D4A55BE" w14:textId="1A90D2D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17 (27.4)</w:t>
            </w:r>
          </w:p>
        </w:tc>
        <w:tc>
          <w:tcPr>
            <w:tcW w:w="757" w:type="pct"/>
          </w:tcPr>
          <w:p w14:paraId="27C84C11" w14:textId="40F61FF5"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57 (52.8)</w:t>
            </w:r>
          </w:p>
        </w:tc>
        <w:tc>
          <w:tcPr>
            <w:tcW w:w="671" w:type="pct"/>
          </w:tcPr>
          <w:p w14:paraId="4A1AED56" w14:textId="3D34D245"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33 (29.2)</w:t>
            </w:r>
          </w:p>
        </w:tc>
        <w:tc>
          <w:tcPr>
            <w:tcW w:w="671" w:type="pct"/>
          </w:tcPr>
          <w:p w14:paraId="060FC8D3" w14:textId="2E7379DC"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 (6.6)</w:t>
            </w:r>
          </w:p>
        </w:tc>
      </w:tr>
      <w:tr w:rsidR="00562193" w:rsidRPr="00BE5726" w14:paraId="414CDDE5" w14:textId="77777777" w:rsidTr="00562193">
        <w:trPr>
          <w:trHeight w:val="113"/>
        </w:trPr>
        <w:tc>
          <w:tcPr>
            <w:tcW w:w="1406" w:type="pct"/>
          </w:tcPr>
          <w:p w14:paraId="2D4CEDB7" w14:textId="10DAB0BE"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b/>
                <w:bCs/>
                <w:sz w:val="20"/>
                <w:szCs w:val="20"/>
              </w:rPr>
              <w:t xml:space="preserve">   </w:t>
            </w:r>
            <w:r w:rsidRPr="00BA56BC">
              <w:rPr>
                <w:rFonts w:ascii="Times New Roman" w:hAnsi="Times New Roman" w:cs="Times New Roman"/>
                <w:bCs/>
                <w:sz w:val="20"/>
                <w:szCs w:val="20"/>
              </w:rPr>
              <w:t>Missing</w:t>
            </w:r>
          </w:p>
        </w:tc>
        <w:tc>
          <w:tcPr>
            <w:tcW w:w="729" w:type="pct"/>
          </w:tcPr>
          <w:p w14:paraId="7B485E1E" w14:textId="1F16A9C4"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7 (1.9)</w:t>
            </w:r>
          </w:p>
        </w:tc>
        <w:tc>
          <w:tcPr>
            <w:tcW w:w="766" w:type="pct"/>
          </w:tcPr>
          <w:p w14:paraId="224FA088" w14:textId="437B8A90"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63CE5027" w14:textId="757F7F4A"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 (1.8)</w:t>
            </w:r>
          </w:p>
        </w:tc>
        <w:tc>
          <w:tcPr>
            <w:tcW w:w="671" w:type="pct"/>
          </w:tcPr>
          <w:p w14:paraId="7CE5E4B2" w14:textId="374336F0"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(2.6)</w:t>
            </w:r>
          </w:p>
        </w:tc>
        <w:tc>
          <w:tcPr>
            <w:tcW w:w="671" w:type="pct"/>
          </w:tcPr>
          <w:p w14:paraId="1A837C86" w14:textId="289F752C"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 (2.6)</w:t>
            </w:r>
          </w:p>
        </w:tc>
      </w:tr>
      <w:tr w:rsidR="00562193" w:rsidRPr="00BE5726" w14:paraId="04ABBCB2" w14:textId="77777777" w:rsidTr="00562193">
        <w:trPr>
          <w:trHeight w:val="113"/>
        </w:trPr>
        <w:tc>
          <w:tcPr>
            <w:tcW w:w="1406" w:type="pct"/>
          </w:tcPr>
          <w:p w14:paraId="3CE98364" w14:textId="269297CC"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b/>
                <w:bCs/>
                <w:sz w:val="20"/>
                <w:szCs w:val="20"/>
              </w:rPr>
              <w:t>No parathyroid gland seen during surgery</w:t>
            </w:r>
          </w:p>
        </w:tc>
        <w:tc>
          <w:tcPr>
            <w:tcW w:w="729" w:type="pct"/>
          </w:tcPr>
          <w:p w14:paraId="65626E10" w14:textId="085EE69D"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48 (13.8)</w:t>
            </w:r>
          </w:p>
        </w:tc>
        <w:tc>
          <w:tcPr>
            <w:tcW w:w="766" w:type="pct"/>
          </w:tcPr>
          <w:p w14:paraId="0C255ABF" w14:textId="3BC1CF6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(4.8)</w:t>
            </w:r>
          </w:p>
        </w:tc>
        <w:tc>
          <w:tcPr>
            <w:tcW w:w="757" w:type="pct"/>
          </w:tcPr>
          <w:p w14:paraId="1016F954" w14:textId="153E8F5E"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9 (8.5)</w:t>
            </w:r>
          </w:p>
        </w:tc>
        <w:tc>
          <w:tcPr>
            <w:tcW w:w="671" w:type="pct"/>
          </w:tcPr>
          <w:p w14:paraId="5C67B7DF" w14:textId="1C0EC0AC"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20 (18.9)</w:t>
            </w:r>
          </w:p>
        </w:tc>
        <w:tc>
          <w:tcPr>
            <w:tcW w:w="671" w:type="pct"/>
          </w:tcPr>
          <w:p w14:paraId="1205D43C" w14:textId="7D0250CF"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16 (21.9)</w:t>
            </w:r>
          </w:p>
        </w:tc>
      </w:tr>
      <w:tr w:rsidR="00562193" w:rsidRPr="00BE5726" w14:paraId="19096569" w14:textId="77777777" w:rsidTr="00562193">
        <w:trPr>
          <w:trHeight w:val="113"/>
        </w:trPr>
        <w:tc>
          <w:tcPr>
            <w:tcW w:w="1406" w:type="pct"/>
          </w:tcPr>
          <w:p w14:paraId="4B72A34C" w14:textId="25A700F4"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b/>
                <w:bCs/>
                <w:sz w:val="20"/>
                <w:szCs w:val="20"/>
              </w:rPr>
              <w:t xml:space="preserve">   </w:t>
            </w:r>
            <w:r w:rsidRPr="00BA56BC">
              <w:rPr>
                <w:rFonts w:ascii="Times New Roman" w:hAnsi="Times New Roman" w:cs="Times New Roman"/>
                <w:bCs/>
                <w:sz w:val="20"/>
                <w:szCs w:val="20"/>
              </w:rPr>
              <w:t>Missing</w:t>
            </w:r>
          </w:p>
        </w:tc>
        <w:tc>
          <w:tcPr>
            <w:tcW w:w="729" w:type="pct"/>
          </w:tcPr>
          <w:p w14:paraId="07EF8204" w14:textId="5CE31C9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19 (5.2)</w:t>
            </w:r>
          </w:p>
        </w:tc>
        <w:tc>
          <w:tcPr>
            <w:tcW w:w="766" w:type="pct"/>
          </w:tcPr>
          <w:p w14:paraId="0A5B7A0B" w14:textId="0FCCD5C1"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7265C060" w14:textId="4030FB1F"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4 (3.6)</w:t>
            </w:r>
          </w:p>
        </w:tc>
        <w:tc>
          <w:tcPr>
            <w:tcW w:w="671" w:type="pct"/>
          </w:tcPr>
          <w:p w14:paraId="44920E8C" w14:textId="321E9BF8"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10 (8.6)</w:t>
            </w:r>
          </w:p>
        </w:tc>
        <w:tc>
          <w:tcPr>
            <w:tcW w:w="671" w:type="pct"/>
          </w:tcPr>
          <w:p w14:paraId="3244EB73" w14:textId="5B524C6A" w:rsidR="00D74D6F" w:rsidRPr="00BA56BC" w:rsidRDefault="00D74D6F"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 (6.4)</w:t>
            </w:r>
          </w:p>
        </w:tc>
      </w:tr>
      <w:tr w:rsidR="00562193" w:rsidRPr="00BE5726" w14:paraId="3717DBCC" w14:textId="77777777" w:rsidTr="00562193">
        <w:trPr>
          <w:trHeight w:val="113"/>
        </w:trPr>
        <w:tc>
          <w:tcPr>
            <w:tcW w:w="1406" w:type="pct"/>
          </w:tcPr>
          <w:p w14:paraId="337A857B" w14:textId="51C2E0D1"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b/>
                <w:bCs/>
                <w:sz w:val="20"/>
                <w:szCs w:val="20"/>
              </w:rPr>
              <w:t>PTH at 24 hours</w:t>
            </w:r>
          </w:p>
        </w:tc>
        <w:tc>
          <w:tcPr>
            <w:tcW w:w="729" w:type="pct"/>
          </w:tcPr>
          <w:p w14:paraId="7E5F7FE5" w14:textId="178AB0FC"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1.4 </w:t>
            </w:r>
            <w:r>
              <w:rPr>
                <w:rFonts w:ascii="Times New Roman" w:hAnsi="Times New Roman" w:cs="Times New Roman"/>
                <w:sz w:val="20"/>
                <w:szCs w:val="20"/>
              </w:rPr>
              <w:t>[</w:t>
            </w:r>
            <w:r w:rsidRPr="00BA56BC">
              <w:rPr>
                <w:rFonts w:ascii="Times New Roman" w:hAnsi="Times New Roman" w:cs="Times New Roman"/>
                <w:sz w:val="20"/>
                <w:szCs w:val="20"/>
              </w:rPr>
              <w:t>0.5</w:t>
            </w:r>
            <w:r>
              <w:rPr>
                <w:rFonts w:ascii="Times New Roman" w:hAnsi="Times New Roman" w:cs="Times New Roman"/>
                <w:sz w:val="20"/>
                <w:szCs w:val="20"/>
              </w:rPr>
              <w:t>-</w:t>
            </w:r>
            <w:r w:rsidRPr="00BA56BC">
              <w:rPr>
                <w:rFonts w:ascii="Times New Roman" w:hAnsi="Times New Roman" w:cs="Times New Roman"/>
                <w:sz w:val="20"/>
                <w:szCs w:val="20"/>
              </w:rPr>
              <w:t>2.4</w:t>
            </w:r>
            <w:r>
              <w:rPr>
                <w:rFonts w:ascii="Times New Roman" w:hAnsi="Times New Roman" w:cs="Times New Roman"/>
                <w:sz w:val="20"/>
                <w:szCs w:val="20"/>
              </w:rPr>
              <w:t>]</w:t>
            </w:r>
          </w:p>
        </w:tc>
        <w:tc>
          <w:tcPr>
            <w:tcW w:w="766" w:type="pct"/>
          </w:tcPr>
          <w:p w14:paraId="30BA6795" w14:textId="2D4AFB8A"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1.6 </w:t>
            </w:r>
            <w:r>
              <w:rPr>
                <w:rFonts w:ascii="Times New Roman" w:hAnsi="Times New Roman" w:cs="Times New Roman"/>
                <w:sz w:val="20"/>
                <w:szCs w:val="20"/>
              </w:rPr>
              <w:t>[</w:t>
            </w:r>
            <w:r w:rsidRPr="00BA56BC">
              <w:rPr>
                <w:rFonts w:ascii="Times New Roman" w:hAnsi="Times New Roman" w:cs="Times New Roman"/>
                <w:sz w:val="20"/>
                <w:szCs w:val="20"/>
              </w:rPr>
              <w:t>0.7</w:t>
            </w:r>
            <w:r>
              <w:rPr>
                <w:rFonts w:ascii="Times New Roman" w:hAnsi="Times New Roman" w:cs="Times New Roman"/>
                <w:sz w:val="20"/>
                <w:szCs w:val="20"/>
              </w:rPr>
              <w:t>-</w:t>
            </w:r>
            <w:r w:rsidRPr="00BA56BC">
              <w:rPr>
                <w:rFonts w:ascii="Times New Roman" w:hAnsi="Times New Roman" w:cs="Times New Roman"/>
                <w:sz w:val="20"/>
                <w:szCs w:val="20"/>
              </w:rPr>
              <w:t>2.7</w:t>
            </w:r>
            <w:r>
              <w:rPr>
                <w:rFonts w:ascii="Times New Roman" w:hAnsi="Times New Roman" w:cs="Times New Roman"/>
                <w:sz w:val="20"/>
                <w:szCs w:val="20"/>
              </w:rPr>
              <w:t>]</w:t>
            </w:r>
          </w:p>
        </w:tc>
        <w:tc>
          <w:tcPr>
            <w:tcW w:w="757" w:type="pct"/>
          </w:tcPr>
          <w:p w14:paraId="7A248E7A" w14:textId="1CC12C5C"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1.1 </w:t>
            </w:r>
            <w:r>
              <w:rPr>
                <w:rFonts w:ascii="Times New Roman" w:hAnsi="Times New Roman" w:cs="Times New Roman"/>
                <w:sz w:val="20"/>
                <w:szCs w:val="20"/>
              </w:rPr>
              <w:t>[</w:t>
            </w:r>
            <w:r w:rsidRPr="00BA56BC">
              <w:rPr>
                <w:rFonts w:ascii="Times New Roman" w:hAnsi="Times New Roman" w:cs="Times New Roman"/>
                <w:sz w:val="20"/>
                <w:szCs w:val="20"/>
              </w:rPr>
              <w:t>0.5</w:t>
            </w:r>
            <w:r>
              <w:rPr>
                <w:rFonts w:ascii="Times New Roman" w:hAnsi="Times New Roman" w:cs="Times New Roman"/>
                <w:sz w:val="20"/>
                <w:szCs w:val="20"/>
              </w:rPr>
              <w:t>-</w:t>
            </w:r>
            <w:r w:rsidRPr="00BA56BC">
              <w:rPr>
                <w:rFonts w:ascii="Times New Roman" w:hAnsi="Times New Roman" w:cs="Times New Roman"/>
                <w:sz w:val="20"/>
                <w:szCs w:val="20"/>
              </w:rPr>
              <w:t>1.6</w:t>
            </w:r>
            <w:r>
              <w:rPr>
                <w:rFonts w:ascii="Times New Roman" w:hAnsi="Times New Roman" w:cs="Times New Roman"/>
                <w:sz w:val="20"/>
                <w:szCs w:val="20"/>
              </w:rPr>
              <w:t>]</w:t>
            </w:r>
          </w:p>
        </w:tc>
        <w:tc>
          <w:tcPr>
            <w:tcW w:w="671" w:type="pct"/>
          </w:tcPr>
          <w:p w14:paraId="677AC5DF" w14:textId="6B8B311D"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1.5 </w:t>
            </w:r>
            <w:r>
              <w:rPr>
                <w:rFonts w:ascii="Times New Roman" w:hAnsi="Times New Roman" w:cs="Times New Roman"/>
                <w:sz w:val="20"/>
                <w:szCs w:val="20"/>
              </w:rPr>
              <w:t>[</w:t>
            </w:r>
            <w:r w:rsidRPr="00BA56BC">
              <w:rPr>
                <w:rFonts w:ascii="Times New Roman" w:hAnsi="Times New Roman" w:cs="Times New Roman"/>
                <w:sz w:val="20"/>
                <w:szCs w:val="20"/>
              </w:rPr>
              <w:t>0.6</w:t>
            </w:r>
            <w:r>
              <w:rPr>
                <w:rFonts w:ascii="Times New Roman" w:hAnsi="Times New Roman" w:cs="Times New Roman"/>
                <w:sz w:val="20"/>
                <w:szCs w:val="20"/>
              </w:rPr>
              <w:t>-</w:t>
            </w:r>
            <w:r w:rsidRPr="00BA56BC">
              <w:rPr>
                <w:rFonts w:ascii="Times New Roman" w:hAnsi="Times New Roman" w:cs="Times New Roman"/>
                <w:sz w:val="20"/>
                <w:szCs w:val="20"/>
              </w:rPr>
              <w:t>2.6</w:t>
            </w:r>
            <w:r>
              <w:rPr>
                <w:rFonts w:ascii="Times New Roman" w:hAnsi="Times New Roman" w:cs="Times New Roman"/>
                <w:sz w:val="20"/>
                <w:szCs w:val="20"/>
              </w:rPr>
              <w:t>]</w:t>
            </w:r>
          </w:p>
        </w:tc>
        <w:tc>
          <w:tcPr>
            <w:tcW w:w="671" w:type="pct"/>
          </w:tcPr>
          <w:p w14:paraId="6C05D70C" w14:textId="4624D399"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2.1 </w:t>
            </w:r>
            <w:r>
              <w:rPr>
                <w:rFonts w:ascii="Times New Roman" w:hAnsi="Times New Roman" w:cs="Times New Roman"/>
                <w:sz w:val="20"/>
                <w:szCs w:val="20"/>
              </w:rPr>
              <w:t>[</w:t>
            </w:r>
            <w:r w:rsidRPr="00BA56BC">
              <w:rPr>
                <w:rFonts w:ascii="Times New Roman" w:hAnsi="Times New Roman" w:cs="Times New Roman"/>
                <w:sz w:val="20"/>
                <w:szCs w:val="20"/>
              </w:rPr>
              <w:t>0.6</w:t>
            </w:r>
            <w:r>
              <w:rPr>
                <w:rFonts w:ascii="Times New Roman" w:hAnsi="Times New Roman" w:cs="Times New Roman"/>
                <w:sz w:val="20"/>
                <w:szCs w:val="20"/>
              </w:rPr>
              <w:t>-</w:t>
            </w:r>
            <w:r w:rsidRPr="00BA56BC">
              <w:rPr>
                <w:rFonts w:ascii="Times New Roman" w:hAnsi="Times New Roman" w:cs="Times New Roman"/>
                <w:sz w:val="20"/>
                <w:szCs w:val="20"/>
              </w:rPr>
              <w:t>3.3</w:t>
            </w:r>
            <w:r>
              <w:rPr>
                <w:rFonts w:ascii="Times New Roman" w:hAnsi="Times New Roman" w:cs="Times New Roman"/>
                <w:sz w:val="20"/>
                <w:szCs w:val="20"/>
              </w:rPr>
              <w:t>]</w:t>
            </w:r>
          </w:p>
        </w:tc>
      </w:tr>
      <w:tr w:rsidR="00562193" w:rsidRPr="00BE5726" w14:paraId="04E80F9B" w14:textId="77777777" w:rsidTr="00562193">
        <w:trPr>
          <w:trHeight w:val="113"/>
        </w:trPr>
        <w:tc>
          <w:tcPr>
            <w:tcW w:w="1406" w:type="pct"/>
          </w:tcPr>
          <w:p w14:paraId="29580571" w14:textId="4988069D"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Missing</w:t>
            </w:r>
          </w:p>
        </w:tc>
        <w:tc>
          <w:tcPr>
            <w:tcW w:w="729" w:type="pct"/>
          </w:tcPr>
          <w:p w14:paraId="30D57BD8" w14:textId="7F4A57BE"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28 (7.7)</w:t>
            </w:r>
          </w:p>
        </w:tc>
        <w:tc>
          <w:tcPr>
            <w:tcW w:w="766" w:type="pct"/>
          </w:tcPr>
          <w:p w14:paraId="08FCE55D" w14:textId="62152109"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68F7D6BB" w14:textId="5FA150C7"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7 (1.9)</w:t>
            </w:r>
          </w:p>
        </w:tc>
        <w:tc>
          <w:tcPr>
            <w:tcW w:w="671" w:type="pct"/>
          </w:tcPr>
          <w:p w14:paraId="06F5BBBF" w14:textId="4AA4BB75"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11 (3.0)</w:t>
            </w:r>
          </w:p>
        </w:tc>
        <w:tc>
          <w:tcPr>
            <w:tcW w:w="671" w:type="pct"/>
          </w:tcPr>
          <w:p w14:paraId="1C3052E0" w14:textId="2CB85730"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10 (2.7)</w:t>
            </w:r>
          </w:p>
        </w:tc>
      </w:tr>
      <w:tr w:rsidR="00562193" w:rsidRPr="00BE5726" w14:paraId="232B6C86" w14:textId="77777777" w:rsidTr="00562193">
        <w:trPr>
          <w:trHeight w:val="113"/>
        </w:trPr>
        <w:tc>
          <w:tcPr>
            <w:tcW w:w="1406" w:type="pct"/>
          </w:tcPr>
          <w:p w14:paraId="55AB5193" w14:textId="56E12690"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eastAsiaTheme="minorEastAsia" w:hAnsi="Times New Roman" w:cs="Times New Roman"/>
                <w:b/>
                <w:bCs/>
                <w:sz w:val="20"/>
                <w:szCs w:val="20"/>
              </w:rPr>
              <w:t>Δ</w:t>
            </w:r>
            <w:r w:rsidRPr="00BA56BC">
              <w:rPr>
                <w:rFonts w:ascii="Times New Roman" w:hAnsi="Times New Roman" w:cs="Times New Roman"/>
                <w:b/>
                <w:bCs/>
                <w:sz w:val="20"/>
                <w:szCs w:val="20"/>
              </w:rPr>
              <w:t>PTH</w:t>
            </w:r>
          </w:p>
        </w:tc>
        <w:tc>
          <w:tcPr>
            <w:tcW w:w="729" w:type="pct"/>
          </w:tcPr>
          <w:p w14:paraId="28654AF2" w14:textId="746B6D05"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60.4 </w:t>
            </w:r>
            <w:r>
              <w:rPr>
                <w:rFonts w:ascii="Times New Roman" w:hAnsi="Times New Roman" w:cs="Times New Roman"/>
                <w:sz w:val="20"/>
                <w:szCs w:val="20"/>
              </w:rPr>
              <w:t>[</w:t>
            </w:r>
            <w:r w:rsidRPr="00BA56BC">
              <w:rPr>
                <w:rFonts w:ascii="Times New Roman" w:hAnsi="Times New Roman" w:cs="Times New Roman"/>
                <w:sz w:val="20"/>
                <w:szCs w:val="20"/>
              </w:rPr>
              <w:t>35.9</w:t>
            </w:r>
            <w:r>
              <w:rPr>
                <w:rFonts w:ascii="Times New Roman" w:hAnsi="Times New Roman" w:cs="Times New Roman"/>
                <w:sz w:val="20"/>
                <w:szCs w:val="20"/>
              </w:rPr>
              <w:t>-</w:t>
            </w:r>
            <w:r w:rsidRPr="00BA56BC">
              <w:rPr>
                <w:rFonts w:ascii="Times New Roman" w:hAnsi="Times New Roman" w:cs="Times New Roman"/>
                <w:sz w:val="20"/>
                <w:szCs w:val="20"/>
              </w:rPr>
              <w:t>84.7</w:t>
            </w:r>
            <w:r>
              <w:rPr>
                <w:rFonts w:ascii="Times New Roman" w:hAnsi="Times New Roman" w:cs="Times New Roman"/>
                <w:sz w:val="20"/>
                <w:szCs w:val="20"/>
              </w:rPr>
              <w:t>]</w:t>
            </w:r>
          </w:p>
        </w:tc>
        <w:tc>
          <w:tcPr>
            <w:tcW w:w="766" w:type="pct"/>
          </w:tcPr>
          <w:p w14:paraId="50F8F7E3" w14:textId="00AC3131"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61.8 </w:t>
            </w:r>
            <w:r>
              <w:rPr>
                <w:rFonts w:ascii="Times New Roman" w:hAnsi="Times New Roman" w:cs="Times New Roman"/>
                <w:sz w:val="20"/>
                <w:szCs w:val="20"/>
              </w:rPr>
              <w:t>[</w:t>
            </w:r>
            <w:r w:rsidRPr="00BA56BC">
              <w:rPr>
                <w:rFonts w:ascii="Times New Roman" w:hAnsi="Times New Roman" w:cs="Times New Roman"/>
                <w:sz w:val="20"/>
                <w:szCs w:val="20"/>
              </w:rPr>
              <w:t>30.2</w:t>
            </w:r>
            <w:r>
              <w:rPr>
                <w:rFonts w:ascii="Times New Roman" w:hAnsi="Times New Roman" w:cs="Times New Roman"/>
                <w:sz w:val="20"/>
                <w:szCs w:val="20"/>
              </w:rPr>
              <w:t>-</w:t>
            </w:r>
            <w:r w:rsidRPr="00BA56BC">
              <w:rPr>
                <w:rFonts w:ascii="Times New Roman" w:hAnsi="Times New Roman" w:cs="Times New Roman"/>
                <w:sz w:val="20"/>
                <w:szCs w:val="20"/>
              </w:rPr>
              <w:t>84.4</w:t>
            </w:r>
            <w:r>
              <w:rPr>
                <w:rFonts w:ascii="Times New Roman" w:hAnsi="Times New Roman" w:cs="Times New Roman"/>
                <w:sz w:val="20"/>
                <w:szCs w:val="20"/>
              </w:rPr>
              <w:t>]</w:t>
            </w:r>
          </w:p>
        </w:tc>
        <w:tc>
          <w:tcPr>
            <w:tcW w:w="757" w:type="pct"/>
          </w:tcPr>
          <w:p w14:paraId="7A4A8E5C" w14:textId="1F9DA1C6"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61.0 </w:t>
            </w:r>
            <w:r>
              <w:rPr>
                <w:rFonts w:ascii="Times New Roman" w:hAnsi="Times New Roman" w:cs="Times New Roman"/>
                <w:sz w:val="20"/>
                <w:szCs w:val="20"/>
              </w:rPr>
              <w:t>[</w:t>
            </w:r>
            <w:r w:rsidRPr="00BA56BC">
              <w:rPr>
                <w:rFonts w:ascii="Times New Roman" w:hAnsi="Times New Roman" w:cs="Times New Roman"/>
                <w:sz w:val="20"/>
                <w:szCs w:val="20"/>
              </w:rPr>
              <w:t>38.9</w:t>
            </w:r>
            <w:r>
              <w:rPr>
                <w:rFonts w:ascii="Times New Roman" w:hAnsi="Times New Roman" w:cs="Times New Roman"/>
                <w:sz w:val="20"/>
                <w:szCs w:val="20"/>
              </w:rPr>
              <w:t>-</w:t>
            </w:r>
            <w:r w:rsidRPr="00BA56BC">
              <w:rPr>
                <w:rFonts w:ascii="Times New Roman" w:hAnsi="Times New Roman" w:cs="Times New Roman"/>
                <w:sz w:val="20"/>
                <w:szCs w:val="20"/>
              </w:rPr>
              <w:t>86.1</w:t>
            </w:r>
            <w:r>
              <w:rPr>
                <w:rFonts w:ascii="Times New Roman" w:hAnsi="Times New Roman" w:cs="Times New Roman"/>
                <w:sz w:val="20"/>
                <w:szCs w:val="20"/>
              </w:rPr>
              <w:t>]</w:t>
            </w:r>
          </w:p>
        </w:tc>
        <w:tc>
          <w:tcPr>
            <w:tcW w:w="671" w:type="pct"/>
          </w:tcPr>
          <w:p w14:paraId="194469E4" w14:textId="161B895E"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64.3 </w:t>
            </w:r>
            <w:r>
              <w:rPr>
                <w:rFonts w:ascii="Times New Roman" w:hAnsi="Times New Roman" w:cs="Times New Roman"/>
                <w:sz w:val="20"/>
                <w:szCs w:val="20"/>
              </w:rPr>
              <w:t>[</w:t>
            </w:r>
            <w:r w:rsidRPr="00BA56BC">
              <w:rPr>
                <w:rFonts w:ascii="Times New Roman" w:hAnsi="Times New Roman" w:cs="Times New Roman"/>
                <w:sz w:val="20"/>
                <w:szCs w:val="20"/>
              </w:rPr>
              <w:t>36.0</w:t>
            </w:r>
            <w:r>
              <w:rPr>
                <w:rFonts w:ascii="Times New Roman" w:hAnsi="Times New Roman" w:cs="Times New Roman"/>
                <w:sz w:val="20"/>
                <w:szCs w:val="20"/>
              </w:rPr>
              <w:t>-</w:t>
            </w:r>
            <w:r w:rsidRPr="00BA56BC">
              <w:rPr>
                <w:rFonts w:ascii="Times New Roman" w:hAnsi="Times New Roman" w:cs="Times New Roman"/>
                <w:sz w:val="20"/>
                <w:szCs w:val="20"/>
              </w:rPr>
              <w:t>85.2</w:t>
            </w:r>
            <w:r>
              <w:rPr>
                <w:rFonts w:ascii="Times New Roman" w:hAnsi="Times New Roman" w:cs="Times New Roman"/>
                <w:sz w:val="20"/>
                <w:szCs w:val="20"/>
              </w:rPr>
              <w:t>]</w:t>
            </w:r>
          </w:p>
        </w:tc>
        <w:tc>
          <w:tcPr>
            <w:tcW w:w="671" w:type="pct"/>
          </w:tcPr>
          <w:p w14:paraId="709F1D14" w14:textId="57FA3972"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58.1 </w:t>
            </w:r>
            <w:r>
              <w:rPr>
                <w:rFonts w:ascii="Times New Roman" w:hAnsi="Times New Roman" w:cs="Times New Roman"/>
                <w:sz w:val="20"/>
                <w:szCs w:val="20"/>
              </w:rPr>
              <w:t>[</w:t>
            </w:r>
            <w:r w:rsidRPr="00BA56BC">
              <w:rPr>
                <w:rFonts w:ascii="Times New Roman" w:hAnsi="Times New Roman" w:cs="Times New Roman"/>
                <w:sz w:val="20"/>
                <w:szCs w:val="20"/>
              </w:rPr>
              <w:t>38.4</w:t>
            </w:r>
            <w:r>
              <w:rPr>
                <w:rFonts w:ascii="Times New Roman" w:hAnsi="Times New Roman" w:cs="Times New Roman"/>
                <w:sz w:val="20"/>
                <w:szCs w:val="20"/>
              </w:rPr>
              <w:t>-</w:t>
            </w:r>
            <w:r w:rsidRPr="00BA56BC">
              <w:rPr>
                <w:rFonts w:ascii="Times New Roman" w:hAnsi="Times New Roman" w:cs="Times New Roman"/>
                <w:sz w:val="20"/>
                <w:szCs w:val="20"/>
              </w:rPr>
              <w:t>79.4</w:t>
            </w:r>
            <w:r>
              <w:rPr>
                <w:rFonts w:ascii="Times New Roman" w:hAnsi="Times New Roman" w:cs="Times New Roman"/>
                <w:sz w:val="20"/>
                <w:szCs w:val="20"/>
              </w:rPr>
              <w:t>]</w:t>
            </w:r>
          </w:p>
        </w:tc>
      </w:tr>
      <w:tr w:rsidR="00562193" w:rsidRPr="00BE5726" w14:paraId="37F1F33E" w14:textId="77777777" w:rsidTr="00562193">
        <w:trPr>
          <w:trHeight w:val="113"/>
        </w:trPr>
        <w:tc>
          <w:tcPr>
            <w:tcW w:w="1406" w:type="pct"/>
          </w:tcPr>
          <w:p w14:paraId="53EF05A7" w14:textId="5FD855D0"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Missing</w:t>
            </w:r>
          </w:p>
        </w:tc>
        <w:tc>
          <w:tcPr>
            <w:tcW w:w="729" w:type="pct"/>
          </w:tcPr>
          <w:p w14:paraId="13B8C19F" w14:textId="36F5A48E"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47 (12.8)</w:t>
            </w:r>
          </w:p>
        </w:tc>
        <w:tc>
          <w:tcPr>
            <w:tcW w:w="766" w:type="pct"/>
          </w:tcPr>
          <w:p w14:paraId="31E89E18" w14:textId="08B6A671"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4405D470" w14:textId="621C0222"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13 (3.6)</w:t>
            </w:r>
          </w:p>
        </w:tc>
        <w:tc>
          <w:tcPr>
            <w:tcW w:w="671" w:type="pct"/>
          </w:tcPr>
          <w:p w14:paraId="2EB39EBC" w14:textId="678ABE52"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15 (4.1)</w:t>
            </w:r>
          </w:p>
        </w:tc>
        <w:tc>
          <w:tcPr>
            <w:tcW w:w="671" w:type="pct"/>
          </w:tcPr>
          <w:p w14:paraId="3BDD682A" w14:textId="50B4462D"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19 (5.2)</w:t>
            </w:r>
          </w:p>
        </w:tc>
      </w:tr>
      <w:tr w:rsidR="00562193" w:rsidRPr="00BE5726" w14:paraId="3178BB28" w14:textId="77777777" w:rsidTr="00562193">
        <w:trPr>
          <w:trHeight w:val="113"/>
        </w:trPr>
        <w:tc>
          <w:tcPr>
            <w:tcW w:w="1406" w:type="pct"/>
          </w:tcPr>
          <w:p w14:paraId="580D5F26" w14:textId="0AD9A7A8"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b/>
                <w:bCs/>
                <w:sz w:val="20"/>
                <w:szCs w:val="20"/>
              </w:rPr>
              <w:t>Albumin at 24 hours</w:t>
            </w:r>
          </w:p>
        </w:tc>
        <w:tc>
          <w:tcPr>
            <w:tcW w:w="729" w:type="pct"/>
          </w:tcPr>
          <w:p w14:paraId="1408158A" w14:textId="3FB3C3FD"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38.0 </w:t>
            </w:r>
            <w:r>
              <w:rPr>
                <w:rFonts w:ascii="Times New Roman" w:hAnsi="Times New Roman" w:cs="Times New Roman"/>
                <w:sz w:val="20"/>
                <w:szCs w:val="20"/>
              </w:rPr>
              <w:t>[</w:t>
            </w:r>
            <w:r w:rsidRPr="00BA56BC">
              <w:rPr>
                <w:rFonts w:ascii="Times New Roman" w:hAnsi="Times New Roman" w:cs="Times New Roman"/>
                <w:sz w:val="20"/>
                <w:szCs w:val="20"/>
              </w:rPr>
              <w:t>35.0</w:t>
            </w:r>
            <w:r>
              <w:rPr>
                <w:rFonts w:ascii="Times New Roman" w:hAnsi="Times New Roman" w:cs="Times New Roman"/>
                <w:sz w:val="20"/>
                <w:szCs w:val="20"/>
              </w:rPr>
              <w:t>-</w:t>
            </w:r>
            <w:r w:rsidRPr="00BA56BC">
              <w:rPr>
                <w:rFonts w:ascii="Times New Roman" w:hAnsi="Times New Roman" w:cs="Times New Roman"/>
                <w:sz w:val="20"/>
                <w:szCs w:val="20"/>
              </w:rPr>
              <w:t>40.0</w:t>
            </w:r>
            <w:r>
              <w:rPr>
                <w:rFonts w:ascii="Times New Roman" w:hAnsi="Times New Roman" w:cs="Times New Roman"/>
                <w:sz w:val="20"/>
                <w:szCs w:val="20"/>
              </w:rPr>
              <w:t>]</w:t>
            </w:r>
          </w:p>
        </w:tc>
        <w:tc>
          <w:tcPr>
            <w:tcW w:w="766" w:type="pct"/>
          </w:tcPr>
          <w:p w14:paraId="152F15B8" w14:textId="3D9C09F1"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37.0 </w:t>
            </w:r>
            <w:r>
              <w:rPr>
                <w:rFonts w:ascii="Times New Roman" w:hAnsi="Times New Roman" w:cs="Times New Roman"/>
                <w:sz w:val="20"/>
                <w:szCs w:val="20"/>
              </w:rPr>
              <w:t>[</w:t>
            </w:r>
            <w:r w:rsidRPr="00BA56BC">
              <w:rPr>
                <w:rFonts w:ascii="Times New Roman" w:hAnsi="Times New Roman" w:cs="Times New Roman"/>
                <w:sz w:val="20"/>
                <w:szCs w:val="20"/>
              </w:rPr>
              <w:t>35.0</w:t>
            </w:r>
            <w:r>
              <w:rPr>
                <w:rFonts w:ascii="Times New Roman" w:hAnsi="Times New Roman" w:cs="Times New Roman"/>
                <w:sz w:val="20"/>
                <w:szCs w:val="20"/>
              </w:rPr>
              <w:t>-</w:t>
            </w:r>
            <w:r w:rsidRPr="00BA56BC">
              <w:rPr>
                <w:rFonts w:ascii="Times New Roman" w:hAnsi="Times New Roman" w:cs="Times New Roman"/>
                <w:sz w:val="20"/>
                <w:szCs w:val="20"/>
              </w:rPr>
              <w:t>39.0</w:t>
            </w:r>
            <w:r>
              <w:rPr>
                <w:rFonts w:ascii="Times New Roman" w:hAnsi="Times New Roman" w:cs="Times New Roman"/>
                <w:sz w:val="20"/>
                <w:szCs w:val="20"/>
              </w:rPr>
              <w:t>]</w:t>
            </w:r>
          </w:p>
        </w:tc>
        <w:tc>
          <w:tcPr>
            <w:tcW w:w="757" w:type="pct"/>
          </w:tcPr>
          <w:p w14:paraId="4A60EB5E" w14:textId="0664C049"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38.0 </w:t>
            </w:r>
            <w:r>
              <w:rPr>
                <w:rFonts w:ascii="Times New Roman" w:hAnsi="Times New Roman" w:cs="Times New Roman"/>
                <w:sz w:val="20"/>
                <w:szCs w:val="20"/>
              </w:rPr>
              <w:t>[</w:t>
            </w:r>
            <w:r w:rsidRPr="00BA56BC">
              <w:rPr>
                <w:rFonts w:ascii="Times New Roman" w:hAnsi="Times New Roman" w:cs="Times New Roman"/>
                <w:sz w:val="20"/>
                <w:szCs w:val="20"/>
              </w:rPr>
              <w:t>35.0</w:t>
            </w:r>
            <w:r>
              <w:rPr>
                <w:rFonts w:ascii="Times New Roman" w:hAnsi="Times New Roman" w:cs="Times New Roman"/>
                <w:sz w:val="20"/>
                <w:szCs w:val="20"/>
              </w:rPr>
              <w:t>-</w:t>
            </w:r>
            <w:r w:rsidRPr="00BA56BC">
              <w:rPr>
                <w:rFonts w:ascii="Times New Roman" w:hAnsi="Times New Roman" w:cs="Times New Roman"/>
                <w:sz w:val="20"/>
                <w:szCs w:val="20"/>
              </w:rPr>
              <w:t>41.0</w:t>
            </w:r>
            <w:r>
              <w:rPr>
                <w:rFonts w:ascii="Times New Roman" w:hAnsi="Times New Roman" w:cs="Times New Roman"/>
                <w:sz w:val="20"/>
                <w:szCs w:val="20"/>
              </w:rPr>
              <w:t>]</w:t>
            </w:r>
          </w:p>
        </w:tc>
        <w:tc>
          <w:tcPr>
            <w:tcW w:w="671" w:type="pct"/>
          </w:tcPr>
          <w:p w14:paraId="03323F7B" w14:textId="1A99CD89"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40.0 </w:t>
            </w:r>
            <w:r>
              <w:rPr>
                <w:rFonts w:ascii="Times New Roman" w:hAnsi="Times New Roman" w:cs="Times New Roman"/>
                <w:sz w:val="20"/>
                <w:szCs w:val="20"/>
              </w:rPr>
              <w:t>[</w:t>
            </w:r>
            <w:r w:rsidRPr="00BA56BC">
              <w:rPr>
                <w:rFonts w:ascii="Times New Roman" w:hAnsi="Times New Roman" w:cs="Times New Roman"/>
                <w:sz w:val="20"/>
                <w:szCs w:val="20"/>
              </w:rPr>
              <w:t>38.0</w:t>
            </w:r>
            <w:r>
              <w:rPr>
                <w:rFonts w:ascii="Times New Roman" w:hAnsi="Times New Roman" w:cs="Times New Roman"/>
                <w:sz w:val="20"/>
                <w:szCs w:val="20"/>
              </w:rPr>
              <w:t>-</w:t>
            </w:r>
            <w:r w:rsidRPr="00BA56BC">
              <w:rPr>
                <w:rFonts w:ascii="Times New Roman" w:hAnsi="Times New Roman" w:cs="Times New Roman"/>
                <w:sz w:val="20"/>
                <w:szCs w:val="20"/>
              </w:rPr>
              <w:t>41.0</w:t>
            </w:r>
            <w:r>
              <w:rPr>
                <w:rFonts w:ascii="Times New Roman" w:hAnsi="Times New Roman" w:cs="Times New Roman"/>
                <w:sz w:val="20"/>
                <w:szCs w:val="20"/>
              </w:rPr>
              <w:t>]</w:t>
            </w:r>
          </w:p>
        </w:tc>
        <w:tc>
          <w:tcPr>
            <w:tcW w:w="671" w:type="pct"/>
          </w:tcPr>
          <w:p w14:paraId="39BA0C5A" w14:textId="4BA5F147"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36.0 </w:t>
            </w:r>
            <w:r>
              <w:rPr>
                <w:rFonts w:ascii="Times New Roman" w:hAnsi="Times New Roman" w:cs="Times New Roman"/>
                <w:sz w:val="20"/>
                <w:szCs w:val="20"/>
              </w:rPr>
              <w:t>[</w:t>
            </w:r>
            <w:r w:rsidRPr="00BA56BC">
              <w:rPr>
                <w:rFonts w:ascii="Times New Roman" w:hAnsi="Times New Roman" w:cs="Times New Roman"/>
                <w:sz w:val="20"/>
                <w:szCs w:val="20"/>
              </w:rPr>
              <w:t>33.0</w:t>
            </w:r>
            <w:r>
              <w:rPr>
                <w:rFonts w:ascii="Times New Roman" w:hAnsi="Times New Roman" w:cs="Times New Roman"/>
                <w:sz w:val="20"/>
                <w:szCs w:val="20"/>
              </w:rPr>
              <w:t>-</w:t>
            </w:r>
            <w:r w:rsidRPr="00BA56BC">
              <w:rPr>
                <w:rFonts w:ascii="Times New Roman" w:hAnsi="Times New Roman" w:cs="Times New Roman"/>
                <w:sz w:val="20"/>
                <w:szCs w:val="20"/>
              </w:rPr>
              <w:t>39.0</w:t>
            </w:r>
            <w:r>
              <w:rPr>
                <w:rFonts w:ascii="Times New Roman" w:hAnsi="Times New Roman" w:cs="Times New Roman"/>
                <w:sz w:val="20"/>
                <w:szCs w:val="20"/>
              </w:rPr>
              <w:t>]</w:t>
            </w:r>
          </w:p>
        </w:tc>
      </w:tr>
      <w:tr w:rsidR="00562193" w:rsidRPr="00BE5726" w14:paraId="35FFEE76" w14:textId="77777777" w:rsidTr="00562193">
        <w:trPr>
          <w:trHeight w:val="113"/>
        </w:trPr>
        <w:tc>
          <w:tcPr>
            <w:tcW w:w="1406" w:type="pct"/>
          </w:tcPr>
          <w:p w14:paraId="7FB0AB91" w14:textId="13CF39AE"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Missing</w:t>
            </w:r>
          </w:p>
        </w:tc>
        <w:tc>
          <w:tcPr>
            <w:tcW w:w="729" w:type="pct"/>
          </w:tcPr>
          <w:p w14:paraId="37B2E92A" w14:textId="2EF505E3"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14 (3.8)</w:t>
            </w:r>
          </w:p>
        </w:tc>
        <w:tc>
          <w:tcPr>
            <w:tcW w:w="766" w:type="pct"/>
          </w:tcPr>
          <w:p w14:paraId="65A7C41A" w14:textId="08EFB1A1"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 (1.4)</w:t>
            </w:r>
          </w:p>
        </w:tc>
        <w:tc>
          <w:tcPr>
            <w:tcW w:w="757" w:type="pct"/>
          </w:tcPr>
          <w:p w14:paraId="701AFD19" w14:textId="6E7E30FF"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671" w:type="pct"/>
          </w:tcPr>
          <w:p w14:paraId="566C9840" w14:textId="7A2A99B9"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7 (1.9)</w:t>
            </w:r>
          </w:p>
        </w:tc>
        <w:tc>
          <w:tcPr>
            <w:tcW w:w="671" w:type="pct"/>
          </w:tcPr>
          <w:p w14:paraId="1F19A5F2" w14:textId="4F584E69"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 (0.5)</w:t>
            </w:r>
          </w:p>
        </w:tc>
      </w:tr>
      <w:tr w:rsidR="00562193" w:rsidRPr="00BE5726" w14:paraId="369AD062" w14:textId="77777777" w:rsidTr="00562193">
        <w:trPr>
          <w:trHeight w:val="113"/>
        </w:trPr>
        <w:tc>
          <w:tcPr>
            <w:tcW w:w="1406" w:type="pct"/>
          </w:tcPr>
          <w:p w14:paraId="366BEB87" w14:textId="715507AF"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b/>
                <w:bCs/>
                <w:sz w:val="20"/>
                <w:szCs w:val="20"/>
              </w:rPr>
              <w:t>Calcium at 24 hours</w:t>
            </w:r>
          </w:p>
        </w:tc>
        <w:tc>
          <w:tcPr>
            <w:tcW w:w="729" w:type="pct"/>
          </w:tcPr>
          <w:p w14:paraId="65375888" w14:textId="24E60C5F"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2.1 </w:t>
            </w:r>
            <w:r>
              <w:rPr>
                <w:rFonts w:ascii="Times New Roman" w:hAnsi="Times New Roman" w:cs="Times New Roman"/>
                <w:sz w:val="20"/>
                <w:szCs w:val="20"/>
              </w:rPr>
              <w:t>[</w:t>
            </w:r>
            <w:r w:rsidRPr="00BA56BC">
              <w:rPr>
                <w:rFonts w:ascii="Times New Roman" w:hAnsi="Times New Roman" w:cs="Times New Roman"/>
                <w:sz w:val="20"/>
                <w:szCs w:val="20"/>
              </w:rPr>
              <w:t>2.0</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p>
        </w:tc>
        <w:tc>
          <w:tcPr>
            <w:tcW w:w="766" w:type="pct"/>
          </w:tcPr>
          <w:p w14:paraId="174C45FB" w14:textId="3B9CC4C8"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2.1 </w:t>
            </w:r>
            <w:r>
              <w:rPr>
                <w:rFonts w:ascii="Times New Roman" w:hAnsi="Times New Roman" w:cs="Times New Roman"/>
                <w:sz w:val="20"/>
                <w:szCs w:val="20"/>
              </w:rPr>
              <w:t>[</w:t>
            </w:r>
            <w:r w:rsidRPr="00BA56BC">
              <w:rPr>
                <w:rFonts w:ascii="Times New Roman" w:hAnsi="Times New Roman" w:cs="Times New Roman"/>
                <w:sz w:val="20"/>
                <w:szCs w:val="20"/>
              </w:rPr>
              <w:t>2.0</w:t>
            </w:r>
            <w:r>
              <w:rPr>
                <w:rFonts w:ascii="Times New Roman" w:hAnsi="Times New Roman" w:cs="Times New Roman"/>
                <w:sz w:val="20"/>
                <w:szCs w:val="20"/>
              </w:rPr>
              <w:t>-</w:t>
            </w:r>
            <w:r w:rsidRPr="00BA56BC">
              <w:rPr>
                <w:rFonts w:ascii="Times New Roman" w:hAnsi="Times New Roman" w:cs="Times New Roman"/>
                <w:sz w:val="20"/>
                <w:szCs w:val="20"/>
              </w:rPr>
              <w:t>2.3</w:t>
            </w:r>
            <w:r>
              <w:rPr>
                <w:rFonts w:ascii="Times New Roman" w:hAnsi="Times New Roman" w:cs="Times New Roman"/>
                <w:sz w:val="20"/>
                <w:szCs w:val="20"/>
              </w:rPr>
              <w:t>]</w:t>
            </w:r>
          </w:p>
        </w:tc>
        <w:tc>
          <w:tcPr>
            <w:tcW w:w="757" w:type="pct"/>
          </w:tcPr>
          <w:p w14:paraId="6425693A" w14:textId="1D5EB3E5"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2.1 </w:t>
            </w:r>
            <w:r>
              <w:rPr>
                <w:rFonts w:ascii="Times New Roman" w:hAnsi="Times New Roman" w:cs="Times New Roman"/>
                <w:sz w:val="20"/>
                <w:szCs w:val="20"/>
              </w:rPr>
              <w:t>[</w:t>
            </w:r>
            <w:r w:rsidRPr="00BA56BC">
              <w:rPr>
                <w:rFonts w:ascii="Times New Roman" w:hAnsi="Times New Roman" w:cs="Times New Roman"/>
                <w:sz w:val="20"/>
                <w:szCs w:val="20"/>
              </w:rPr>
              <w:t>2.0</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p>
        </w:tc>
        <w:tc>
          <w:tcPr>
            <w:tcW w:w="671" w:type="pct"/>
          </w:tcPr>
          <w:p w14:paraId="0A42B502" w14:textId="7EE3D34E"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2.1 </w:t>
            </w:r>
            <w:r>
              <w:rPr>
                <w:rFonts w:ascii="Times New Roman" w:hAnsi="Times New Roman" w:cs="Times New Roman"/>
                <w:sz w:val="20"/>
                <w:szCs w:val="20"/>
              </w:rPr>
              <w:t>[</w:t>
            </w:r>
            <w:r w:rsidRPr="00BA56BC">
              <w:rPr>
                <w:rFonts w:ascii="Times New Roman" w:hAnsi="Times New Roman" w:cs="Times New Roman"/>
                <w:sz w:val="20"/>
                <w:szCs w:val="20"/>
              </w:rPr>
              <w:t>2.0</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p>
        </w:tc>
        <w:tc>
          <w:tcPr>
            <w:tcW w:w="671" w:type="pct"/>
          </w:tcPr>
          <w:p w14:paraId="3C26C686" w14:textId="5AFB7C3F"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2.1 </w:t>
            </w:r>
            <w:r>
              <w:rPr>
                <w:rFonts w:ascii="Times New Roman" w:hAnsi="Times New Roman" w:cs="Times New Roman"/>
                <w:sz w:val="20"/>
                <w:szCs w:val="20"/>
              </w:rPr>
              <w:t>[</w:t>
            </w:r>
            <w:r w:rsidRPr="00BA56BC">
              <w:rPr>
                <w:rFonts w:ascii="Times New Roman" w:hAnsi="Times New Roman" w:cs="Times New Roman"/>
                <w:sz w:val="20"/>
                <w:szCs w:val="20"/>
              </w:rPr>
              <w:t>2.1</w:t>
            </w:r>
            <w:r>
              <w:rPr>
                <w:rFonts w:ascii="Times New Roman" w:hAnsi="Times New Roman" w:cs="Times New Roman"/>
                <w:sz w:val="20"/>
                <w:szCs w:val="20"/>
              </w:rPr>
              <w:t>-</w:t>
            </w:r>
            <w:r w:rsidRPr="00BA56BC">
              <w:rPr>
                <w:rFonts w:ascii="Times New Roman" w:hAnsi="Times New Roman" w:cs="Times New Roman"/>
                <w:sz w:val="20"/>
                <w:szCs w:val="20"/>
              </w:rPr>
              <w:t>2.2</w:t>
            </w:r>
            <w:r>
              <w:rPr>
                <w:rFonts w:ascii="Times New Roman" w:hAnsi="Times New Roman" w:cs="Times New Roman"/>
                <w:sz w:val="20"/>
                <w:szCs w:val="20"/>
              </w:rPr>
              <w:t>]</w:t>
            </w:r>
          </w:p>
        </w:tc>
      </w:tr>
      <w:tr w:rsidR="00562193" w:rsidRPr="00BE5726" w14:paraId="2C03F6BC" w14:textId="77777777" w:rsidTr="00562193">
        <w:trPr>
          <w:trHeight w:val="113"/>
        </w:trPr>
        <w:tc>
          <w:tcPr>
            <w:tcW w:w="1406" w:type="pct"/>
          </w:tcPr>
          <w:p w14:paraId="6E6D3A7E" w14:textId="19659D6D" w:rsidR="00462EB6" w:rsidRPr="00BA56BC" w:rsidRDefault="00462EB6" w:rsidP="000D14ED">
            <w:pPr>
              <w:pStyle w:val="Compact"/>
              <w:spacing w:before="0" w:after="0"/>
              <w:rPr>
                <w:rFonts w:ascii="Times New Roman" w:hAnsi="Times New Roman" w:cs="Times New Roman"/>
                <w:b/>
                <w:sz w:val="20"/>
                <w:szCs w:val="20"/>
              </w:rPr>
            </w:pPr>
            <w:r w:rsidRPr="00BA56BC">
              <w:rPr>
                <w:rFonts w:ascii="Times New Roman" w:hAnsi="Times New Roman" w:cs="Times New Roman"/>
                <w:sz w:val="20"/>
                <w:szCs w:val="20"/>
              </w:rPr>
              <w:t>   Missing</w:t>
            </w:r>
          </w:p>
        </w:tc>
        <w:tc>
          <w:tcPr>
            <w:tcW w:w="729" w:type="pct"/>
          </w:tcPr>
          <w:p w14:paraId="6F69DF71" w14:textId="09C4E3E5"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9 (2.5)</w:t>
            </w:r>
          </w:p>
        </w:tc>
        <w:tc>
          <w:tcPr>
            <w:tcW w:w="766" w:type="pct"/>
          </w:tcPr>
          <w:p w14:paraId="4BADF301" w14:textId="6167822F"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6B503811" w14:textId="5AFA358A"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671" w:type="pct"/>
          </w:tcPr>
          <w:p w14:paraId="7F83C1AF" w14:textId="4BE4E19F"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7 (1.9)</w:t>
            </w:r>
          </w:p>
        </w:tc>
        <w:tc>
          <w:tcPr>
            <w:tcW w:w="671" w:type="pct"/>
          </w:tcPr>
          <w:p w14:paraId="7CAA4AC9" w14:textId="26B07F95" w:rsidR="00462EB6" w:rsidRPr="00BA56BC" w:rsidRDefault="00462EB6"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 (0.5)</w:t>
            </w:r>
          </w:p>
        </w:tc>
      </w:tr>
      <w:tr w:rsidR="00562193" w:rsidRPr="00BE5726" w14:paraId="6790D192" w14:textId="77777777" w:rsidTr="00562193">
        <w:trPr>
          <w:trHeight w:val="113"/>
        </w:trPr>
        <w:tc>
          <w:tcPr>
            <w:tcW w:w="1406" w:type="pct"/>
          </w:tcPr>
          <w:p w14:paraId="4C8B6043" w14:textId="4FD7D5B7"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b/>
                <w:bCs/>
                <w:sz w:val="20"/>
                <w:szCs w:val="20"/>
              </w:rPr>
              <w:t>Corrected calcium at 24 hours</w:t>
            </w:r>
          </w:p>
        </w:tc>
        <w:tc>
          <w:tcPr>
            <w:tcW w:w="729" w:type="pct"/>
            <w:tcBorders>
              <w:top w:val="single" w:sz="4" w:space="0" w:color="auto"/>
              <w:left w:val="single" w:sz="4" w:space="0" w:color="auto"/>
              <w:right w:val="single" w:sz="4" w:space="0" w:color="auto"/>
            </w:tcBorders>
          </w:tcPr>
          <w:p w14:paraId="19F8B74B" w14:textId="23E7F5BB"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2.1 [2.0-2.2]</w:t>
            </w:r>
          </w:p>
        </w:tc>
        <w:tc>
          <w:tcPr>
            <w:tcW w:w="766" w:type="pct"/>
            <w:tcBorders>
              <w:top w:val="single" w:sz="4" w:space="0" w:color="auto"/>
              <w:left w:val="single" w:sz="4" w:space="0" w:color="auto"/>
              <w:right w:val="single" w:sz="4" w:space="0" w:color="auto"/>
            </w:tcBorders>
          </w:tcPr>
          <w:p w14:paraId="759C80A0" w14:textId="07507CBE"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2.0 [1.9-2.2]</w:t>
            </w:r>
          </w:p>
        </w:tc>
        <w:tc>
          <w:tcPr>
            <w:tcW w:w="757" w:type="pct"/>
            <w:tcBorders>
              <w:top w:val="single" w:sz="4" w:space="0" w:color="auto"/>
              <w:left w:val="single" w:sz="4" w:space="0" w:color="auto"/>
              <w:right w:val="single" w:sz="4" w:space="0" w:color="auto"/>
            </w:tcBorders>
          </w:tcPr>
          <w:p w14:paraId="0FFF65CD" w14:textId="21F61F06"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2.1 [2.0-2.2]</w:t>
            </w:r>
          </w:p>
        </w:tc>
        <w:tc>
          <w:tcPr>
            <w:tcW w:w="671" w:type="pct"/>
            <w:tcBorders>
              <w:top w:val="single" w:sz="4" w:space="0" w:color="auto"/>
              <w:left w:val="single" w:sz="4" w:space="0" w:color="auto"/>
              <w:right w:val="single" w:sz="4" w:space="0" w:color="auto"/>
            </w:tcBorders>
          </w:tcPr>
          <w:p w14:paraId="53F11DB2" w14:textId="0E01C858"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2.0 [1.9-2.1]</w:t>
            </w:r>
          </w:p>
        </w:tc>
        <w:tc>
          <w:tcPr>
            <w:tcW w:w="671" w:type="pct"/>
            <w:tcBorders>
              <w:top w:val="single" w:sz="4" w:space="0" w:color="auto"/>
              <w:left w:val="single" w:sz="4" w:space="0" w:color="auto"/>
              <w:right w:val="single" w:sz="4" w:space="0" w:color="auto"/>
            </w:tcBorders>
          </w:tcPr>
          <w:p w14:paraId="640D26A7" w14:textId="0AC6E4F1"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2.1 [2.0-2.2]</w:t>
            </w:r>
          </w:p>
        </w:tc>
      </w:tr>
      <w:tr w:rsidR="00562193" w:rsidRPr="00BE5726" w14:paraId="0FCAD86B" w14:textId="77777777" w:rsidTr="00562193">
        <w:trPr>
          <w:trHeight w:val="113"/>
        </w:trPr>
        <w:tc>
          <w:tcPr>
            <w:tcW w:w="1406" w:type="pct"/>
          </w:tcPr>
          <w:p w14:paraId="4A50BC28" w14:textId="07C9B035"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 xml:space="preserve">   Missing</w:t>
            </w:r>
          </w:p>
        </w:tc>
        <w:tc>
          <w:tcPr>
            <w:tcW w:w="729" w:type="pct"/>
            <w:tcBorders>
              <w:top w:val="single" w:sz="4" w:space="0" w:color="auto"/>
              <w:left w:val="single" w:sz="4" w:space="0" w:color="auto"/>
              <w:right w:val="single" w:sz="4" w:space="0" w:color="auto"/>
            </w:tcBorders>
          </w:tcPr>
          <w:p w14:paraId="164F2D71" w14:textId="02AA0CC7"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14 [3.8]</w:t>
            </w:r>
          </w:p>
        </w:tc>
        <w:tc>
          <w:tcPr>
            <w:tcW w:w="766" w:type="pct"/>
            <w:tcBorders>
              <w:top w:val="single" w:sz="4" w:space="0" w:color="auto"/>
              <w:left w:val="single" w:sz="4" w:space="0" w:color="auto"/>
              <w:right w:val="single" w:sz="4" w:space="0" w:color="auto"/>
            </w:tcBorders>
          </w:tcPr>
          <w:p w14:paraId="768EF288" w14:textId="5FE8122B"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5 [1.4]</w:t>
            </w:r>
          </w:p>
        </w:tc>
        <w:tc>
          <w:tcPr>
            <w:tcW w:w="757" w:type="pct"/>
            <w:tcBorders>
              <w:top w:val="single" w:sz="4" w:space="0" w:color="auto"/>
              <w:left w:val="single" w:sz="4" w:space="0" w:color="auto"/>
              <w:right w:val="single" w:sz="4" w:space="0" w:color="auto"/>
            </w:tcBorders>
          </w:tcPr>
          <w:p w14:paraId="64FB4B3B" w14:textId="63C207FD"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0 [0.0]</w:t>
            </w:r>
          </w:p>
        </w:tc>
        <w:tc>
          <w:tcPr>
            <w:tcW w:w="671" w:type="pct"/>
            <w:tcBorders>
              <w:top w:val="single" w:sz="4" w:space="0" w:color="auto"/>
              <w:left w:val="single" w:sz="4" w:space="0" w:color="auto"/>
              <w:right w:val="single" w:sz="4" w:space="0" w:color="auto"/>
            </w:tcBorders>
          </w:tcPr>
          <w:p w14:paraId="17821225" w14:textId="52200123"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7 [1.9]</w:t>
            </w:r>
          </w:p>
        </w:tc>
        <w:tc>
          <w:tcPr>
            <w:tcW w:w="671" w:type="pct"/>
            <w:tcBorders>
              <w:top w:val="single" w:sz="4" w:space="0" w:color="auto"/>
              <w:left w:val="single" w:sz="4" w:space="0" w:color="auto"/>
              <w:right w:val="single" w:sz="4" w:space="0" w:color="auto"/>
            </w:tcBorders>
          </w:tcPr>
          <w:p w14:paraId="73FEC4A5" w14:textId="79E3889C" w:rsidR="00224DC7" w:rsidRPr="00BA56BC" w:rsidRDefault="00224DC7" w:rsidP="000D14ED">
            <w:pPr>
              <w:pStyle w:val="Compact"/>
              <w:spacing w:before="0" w:after="0"/>
              <w:rPr>
                <w:rFonts w:ascii="Times New Roman" w:hAnsi="Times New Roman" w:cs="Times New Roman"/>
                <w:sz w:val="20"/>
                <w:szCs w:val="20"/>
              </w:rPr>
            </w:pPr>
            <w:r>
              <w:rPr>
                <w:rFonts w:ascii="Times New Roman" w:hAnsi="Times New Roman" w:cs="Times New Roman"/>
                <w:sz w:val="20"/>
                <w:szCs w:val="20"/>
              </w:rPr>
              <w:t>2 [0.5]</w:t>
            </w:r>
          </w:p>
        </w:tc>
      </w:tr>
      <w:tr w:rsidR="00562193" w:rsidRPr="00BE5726" w14:paraId="54BA697E" w14:textId="77777777" w:rsidTr="00562193">
        <w:trPr>
          <w:trHeight w:val="113"/>
        </w:trPr>
        <w:tc>
          <w:tcPr>
            <w:tcW w:w="1406" w:type="pct"/>
          </w:tcPr>
          <w:p w14:paraId="5EA70D00" w14:textId="6E088500" w:rsidR="00224DC7" w:rsidRPr="00BA56BC" w:rsidRDefault="00224DC7" w:rsidP="000D14ED">
            <w:pPr>
              <w:pStyle w:val="Compact"/>
              <w:spacing w:before="0" w:after="0"/>
              <w:rPr>
                <w:rFonts w:ascii="Times New Roman" w:hAnsi="Times New Roman" w:cs="Times New Roman"/>
                <w:b/>
                <w:sz w:val="20"/>
                <w:szCs w:val="20"/>
              </w:rPr>
            </w:pPr>
            <w:r w:rsidRPr="00BA56BC">
              <w:rPr>
                <w:rFonts w:ascii="Times New Roman" w:eastAsiaTheme="minorEastAsia" w:hAnsi="Times New Roman" w:cs="Times New Roman"/>
                <w:b/>
                <w:bCs/>
                <w:sz w:val="20"/>
                <w:szCs w:val="20"/>
              </w:rPr>
              <w:t>Δ</w:t>
            </w:r>
            <w:r>
              <w:rPr>
                <w:rFonts w:ascii="Times New Roman" w:eastAsiaTheme="minorEastAsia" w:hAnsi="Times New Roman" w:cs="Times New Roman"/>
                <w:b/>
                <w:bCs/>
                <w:sz w:val="20"/>
                <w:szCs w:val="20"/>
              </w:rPr>
              <w:t xml:space="preserve"> </w:t>
            </w:r>
            <w:r w:rsidRPr="00BA56BC">
              <w:rPr>
                <w:rFonts w:ascii="Times New Roman" w:eastAsiaTheme="minorEastAsia" w:hAnsi="Times New Roman" w:cs="Times New Roman"/>
                <w:b/>
                <w:bCs/>
                <w:sz w:val="20"/>
                <w:szCs w:val="20"/>
              </w:rPr>
              <w:t>C</w:t>
            </w:r>
            <w:r w:rsidRPr="00BA56BC">
              <w:rPr>
                <w:rFonts w:ascii="Times New Roman" w:hAnsi="Times New Roman" w:cs="Times New Roman"/>
                <w:b/>
                <w:bCs/>
                <w:sz w:val="20"/>
                <w:szCs w:val="20"/>
              </w:rPr>
              <w:t>orrected calcium</w:t>
            </w:r>
          </w:p>
        </w:tc>
        <w:tc>
          <w:tcPr>
            <w:tcW w:w="729" w:type="pct"/>
          </w:tcPr>
          <w:p w14:paraId="49AAA280" w14:textId="5E9456DF"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7.3 </w:t>
            </w:r>
            <w:r>
              <w:rPr>
                <w:rFonts w:ascii="Times New Roman" w:hAnsi="Times New Roman" w:cs="Times New Roman"/>
                <w:sz w:val="20"/>
                <w:szCs w:val="20"/>
              </w:rPr>
              <w:t>[</w:t>
            </w:r>
            <w:r w:rsidRPr="00BA56BC">
              <w:rPr>
                <w:rFonts w:ascii="Times New Roman" w:hAnsi="Times New Roman" w:cs="Times New Roman"/>
                <w:sz w:val="20"/>
                <w:szCs w:val="20"/>
              </w:rPr>
              <w:t>4.1</w:t>
            </w:r>
            <w:r>
              <w:rPr>
                <w:rFonts w:ascii="Times New Roman" w:hAnsi="Times New Roman" w:cs="Times New Roman"/>
                <w:sz w:val="20"/>
                <w:szCs w:val="20"/>
              </w:rPr>
              <w:t>-</w:t>
            </w:r>
            <w:r w:rsidRPr="00BA56BC">
              <w:rPr>
                <w:rFonts w:ascii="Times New Roman" w:hAnsi="Times New Roman" w:cs="Times New Roman"/>
                <w:sz w:val="20"/>
                <w:szCs w:val="20"/>
              </w:rPr>
              <w:t>11.7</w:t>
            </w:r>
            <w:r>
              <w:rPr>
                <w:rFonts w:ascii="Times New Roman" w:hAnsi="Times New Roman" w:cs="Times New Roman"/>
                <w:sz w:val="20"/>
                <w:szCs w:val="20"/>
              </w:rPr>
              <w:t>]</w:t>
            </w:r>
          </w:p>
        </w:tc>
        <w:tc>
          <w:tcPr>
            <w:tcW w:w="766" w:type="pct"/>
          </w:tcPr>
          <w:p w14:paraId="3228D8C0" w14:textId="4AECA124"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8.3 </w:t>
            </w:r>
            <w:r>
              <w:rPr>
                <w:rFonts w:ascii="Times New Roman" w:hAnsi="Times New Roman" w:cs="Times New Roman"/>
                <w:sz w:val="20"/>
                <w:szCs w:val="20"/>
              </w:rPr>
              <w:t>[</w:t>
            </w:r>
            <w:r w:rsidRPr="00BA56BC">
              <w:rPr>
                <w:rFonts w:ascii="Times New Roman" w:hAnsi="Times New Roman" w:cs="Times New Roman"/>
                <w:sz w:val="20"/>
                <w:szCs w:val="20"/>
              </w:rPr>
              <w:t>4.5</w:t>
            </w:r>
            <w:r>
              <w:rPr>
                <w:rFonts w:ascii="Times New Roman" w:hAnsi="Times New Roman" w:cs="Times New Roman"/>
                <w:sz w:val="20"/>
                <w:szCs w:val="20"/>
              </w:rPr>
              <w:t>-</w:t>
            </w:r>
            <w:r w:rsidRPr="00BA56BC">
              <w:rPr>
                <w:rFonts w:ascii="Times New Roman" w:hAnsi="Times New Roman" w:cs="Times New Roman"/>
                <w:sz w:val="20"/>
                <w:szCs w:val="20"/>
              </w:rPr>
              <w:t>12.6</w:t>
            </w:r>
            <w:r>
              <w:rPr>
                <w:rFonts w:ascii="Times New Roman" w:hAnsi="Times New Roman" w:cs="Times New Roman"/>
                <w:sz w:val="20"/>
                <w:szCs w:val="20"/>
              </w:rPr>
              <w:t>]</w:t>
            </w:r>
          </w:p>
        </w:tc>
        <w:tc>
          <w:tcPr>
            <w:tcW w:w="757" w:type="pct"/>
          </w:tcPr>
          <w:p w14:paraId="641005D4" w14:textId="4B5B7BAA"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8.2 </w:t>
            </w:r>
            <w:r>
              <w:rPr>
                <w:rFonts w:ascii="Times New Roman" w:hAnsi="Times New Roman" w:cs="Times New Roman"/>
                <w:sz w:val="20"/>
                <w:szCs w:val="20"/>
              </w:rPr>
              <w:t>[</w:t>
            </w:r>
            <w:r w:rsidRPr="00BA56BC">
              <w:rPr>
                <w:rFonts w:ascii="Times New Roman" w:hAnsi="Times New Roman" w:cs="Times New Roman"/>
                <w:sz w:val="20"/>
                <w:szCs w:val="20"/>
              </w:rPr>
              <w:t>4.7</w:t>
            </w:r>
            <w:r>
              <w:rPr>
                <w:rFonts w:ascii="Times New Roman" w:hAnsi="Times New Roman" w:cs="Times New Roman"/>
                <w:sz w:val="20"/>
                <w:szCs w:val="20"/>
              </w:rPr>
              <w:t>-</w:t>
            </w:r>
            <w:r w:rsidRPr="00BA56BC">
              <w:rPr>
                <w:rFonts w:ascii="Times New Roman" w:hAnsi="Times New Roman" w:cs="Times New Roman"/>
                <w:sz w:val="20"/>
                <w:szCs w:val="20"/>
              </w:rPr>
              <w:t>11.5</w:t>
            </w:r>
            <w:r>
              <w:rPr>
                <w:rFonts w:ascii="Times New Roman" w:hAnsi="Times New Roman" w:cs="Times New Roman"/>
                <w:sz w:val="20"/>
                <w:szCs w:val="20"/>
              </w:rPr>
              <w:t>]</w:t>
            </w:r>
          </w:p>
        </w:tc>
        <w:tc>
          <w:tcPr>
            <w:tcW w:w="671" w:type="pct"/>
          </w:tcPr>
          <w:p w14:paraId="55BC8C2D" w14:textId="22047942"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7.6 </w:t>
            </w:r>
            <w:r>
              <w:rPr>
                <w:rFonts w:ascii="Times New Roman" w:hAnsi="Times New Roman" w:cs="Times New Roman"/>
                <w:sz w:val="20"/>
                <w:szCs w:val="20"/>
              </w:rPr>
              <w:t>[</w:t>
            </w:r>
            <w:r w:rsidRPr="00BA56BC">
              <w:rPr>
                <w:rFonts w:ascii="Times New Roman" w:hAnsi="Times New Roman" w:cs="Times New Roman"/>
                <w:sz w:val="20"/>
                <w:szCs w:val="20"/>
              </w:rPr>
              <w:t>4.2</w:t>
            </w:r>
            <w:r>
              <w:rPr>
                <w:rFonts w:ascii="Times New Roman" w:hAnsi="Times New Roman" w:cs="Times New Roman"/>
                <w:sz w:val="20"/>
                <w:szCs w:val="20"/>
              </w:rPr>
              <w:t>-</w:t>
            </w:r>
            <w:r w:rsidRPr="00BA56BC">
              <w:rPr>
                <w:rFonts w:ascii="Times New Roman" w:hAnsi="Times New Roman" w:cs="Times New Roman"/>
                <w:sz w:val="20"/>
                <w:szCs w:val="20"/>
              </w:rPr>
              <w:t>12.1</w:t>
            </w:r>
            <w:r>
              <w:rPr>
                <w:rFonts w:ascii="Times New Roman" w:hAnsi="Times New Roman" w:cs="Times New Roman"/>
                <w:sz w:val="20"/>
                <w:szCs w:val="20"/>
              </w:rPr>
              <w:t>]</w:t>
            </w:r>
          </w:p>
        </w:tc>
        <w:tc>
          <w:tcPr>
            <w:tcW w:w="671" w:type="pct"/>
          </w:tcPr>
          <w:p w14:paraId="3D5A8559" w14:textId="1683D097"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6.1 </w:t>
            </w:r>
            <w:r>
              <w:rPr>
                <w:rFonts w:ascii="Times New Roman" w:hAnsi="Times New Roman" w:cs="Times New Roman"/>
                <w:sz w:val="20"/>
                <w:szCs w:val="20"/>
              </w:rPr>
              <w:t>[</w:t>
            </w:r>
            <w:r w:rsidRPr="00BA56BC">
              <w:rPr>
                <w:rFonts w:ascii="Times New Roman" w:hAnsi="Times New Roman" w:cs="Times New Roman"/>
                <w:sz w:val="20"/>
                <w:szCs w:val="20"/>
              </w:rPr>
              <w:t>3.0</w:t>
            </w:r>
            <w:r>
              <w:rPr>
                <w:rFonts w:ascii="Times New Roman" w:hAnsi="Times New Roman" w:cs="Times New Roman"/>
                <w:sz w:val="20"/>
                <w:szCs w:val="20"/>
              </w:rPr>
              <w:t>-</w:t>
            </w:r>
            <w:r w:rsidRPr="00BA56BC">
              <w:rPr>
                <w:rFonts w:ascii="Times New Roman" w:hAnsi="Times New Roman" w:cs="Times New Roman"/>
                <w:sz w:val="20"/>
                <w:szCs w:val="20"/>
              </w:rPr>
              <w:t>9.1</w:t>
            </w:r>
            <w:r>
              <w:rPr>
                <w:rFonts w:ascii="Times New Roman" w:hAnsi="Times New Roman" w:cs="Times New Roman"/>
                <w:sz w:val="20"/>
                <w:szCs w:val="20"/>
              </w:rPr>
              <w:t>]</w:t>
            </w:r>
          </w:p>
        </w:tc>
      </w:tr>
      <w:tr w:rsidR="00562193" w:rsidRPr="00BE5726" w14:paraId="7CDA0DC8" w14:textId="77777777" w:rsidTr="00562193">
        <w:trPr>
          <w:trHeight w:val="113"/>
        </w:trPr>
        <w:tc>
          <w:tcPr>
            <w:tcW w:w="1406" w:type="pct"/>
          </w:tcPr>
          <w:p w14:paraId="55BFE650" w14:textId="1CB4B399" w:rsidR="00224DC7" w:rsidRPr="00BA56BC" w:rsidRDefault="00224DC7" w:rsidP="000D14ED">
            <w:pPr>
              <w:pStyle w:val="Compact"/>
              <w:spacing w:before="0" w:after="0"/>
              <w:rPr>
                <w:rFonts w:ascii="Times New Roman" w:hAnsi="Times New Roman" w:cs="Times New Roman"/>
                <w:b/>
                <w:sz w:val="20"/>
                <w:szCs w:val="20"/>
              </w:rPr>
            </w:pPr>
            <w:r w:rsidRPr="00BA56BC">
              <w:rPr>
                <w:rFonts w:ascii="Times New Roman" w:hAnsi="Times New Roman" w:cs="Times New Roman"/>
                <w:sz w:val="20"/>
                <w:szCs w:val="20"/>
              </w:rPr>
              <w:t>   Missing</w:t>
            </w:r>
          </w:p>
        </w:tc>
        <w:tc>
          <w:tcPr>
            <w:tcW w:w="729" w:type="pct"/>
          </w:tcPr>
          <w:p w14:paraId="3DF378FC" w14:textId="5C1B4368"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33 (9.0)</w:t>
            </w:r>
          </w:p>
        </w:tc>
        <w:tc>
          <w:tcPr>
            <w:tcW w:w="766" w:type="pct"/>
          </w:tcPr>
          <w:p w14:paraId="407520EE" w14:textId="1CF5C32D"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 (1.4)</w:t>
            </w:r>
          </w:p>
        </w:tc>
        <w:tc>
          <w:tcPr>
            <w:tcW w:w="757" w:type="pct"/>
          </w:tcPr>
          <w:p w14:paraId="687D2BF1" w14:textId="1B4D5963"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(0.8)</w:t>
            </w:r>
          </w:p>
        </w:tc>
        <w:tc>
          <w:tcPr>
            <w:tcW w:w="671" w:type="pct"/>
          </w:tcPr>
          <w:p w14:paraId="250BA275" w14:textId="016ADBBF"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7 (1.9)</w:t>
            </w:r>
          </w:p>
        </w:tc>
        <w:tc>
          <w:tcPr>
            <w:tcW w:w="671" w:type="pct"/>
          </w:tcPr>
          <w:p w14:paraId="4A64172E" w14:textId="7B7CEB60"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18 (4.9)</w:t>
            </w:r>
          </w:p>
        </w:tc>
      </w:tr>
      <w:tr w:rsidR="00562193" w:rsidRPr="00BE5726" w14:paraId="404E6AAF" w14:textId="77777777" w:rsidTr="00562193">
        <w:trPr>
          <w:trHeight w:val="113"/>
        </w:trPr>
        <w:tc>
          <w:tcPr>
            <w:tcW w:w="1406" w:type="pct"/>
          </w:tcPr>
          <w:p w14:paraId="00FFFEF5" w14:textId="5678A96C" w:rsidR="00224DC7" w:rsidRPr="00BA56BC" w:rsidRDefault="00224DC7" w:rsidP="000D14ED">
            <w:pPr>
              <w:pStyle w:val="Compact"/>
              <w:spacing w:before="0" w:after="0"/>
              <w:rPr>
                <w:rFonts w:ascii="Times New Roman" w:hAnsi="Times New Roman" w:cs="Times New Roman"/>
                <w:b/>
                <w:sz w:val="20"/>
                <w:szCs w:val="20"/>
              </w:rPr>
            </w:pPr>
            <w:r w:rsidRPr="00BA56BC">
              <w:rPr>
                <w:rFonts w:ascii="Times New Roman" w:eastAsiaTheme="minorEastAsia" w:hAnsi="Times New Roman" w:cs="Times New Roman"/>
                <w:b/>
                <w:bCs/>
                <w:sz w:val="20"/>
                <w:szCs w:val="20"/>
              </w:rPr>
              <w:t>Δ</w:t>
            </w:r>
            <w:r>
              <w:rPr>
                <w:rFonts w:ascii="Times New Roman" w:eastAsiaTheme="minorEastAsia" w:hAnsi="Times New Roman" w:cs="Times New Roman"/>
                <w:b/>
                <w:bCs/>
                <w:sz w:val="20"/>
                <w:szCs w:val="20"/>
              </w:rPr>
              <w:t xml:space="preserve"> </w:t>
            </w:r>
            <w:r w:rsidRPr="00BA56BC">
              <w:rPr>
                <w:rFonts w:ascii="Times New Roman" w:eastAsiaTheme="minorEastAsia" w:hAnsi="Times New Roman" w:cs="Times New Roman"/>
                <w:b/>
                <w:bCs/>
                <w:sz w:val="20"/>
                <w:szCs w:val="20"/>
              </w:rPr>
              <w:t>C</w:t>
            </w:r>
            <w:r w:rsidRPr="00BA56BC">
              <w:rPr>
                <w:rFonts w:ascii="Times New Roman" w:hAnsi="Times New Roman" w:cs="Times New Roman"/>
                <w:b/>
                <w:bCs/>
                <w:sz w:val="20"/>
                <w:szCs w:val="20"/>
              </w:rPr>
              <w:t>alcium</w:t>
            </w:r>
          </w:p>
        </w:tc>
        <w:tc>
          <w:tcPr>
            <w:tcW w:w="729" w:type="pct"/>
          </w:tcPr>
          <w:p w14:paraId="77E49FFE" w14:textId="6FDCAE01"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10.1 </w:t>
            </w:r>
            <w:r>
              <w:rPr>
                <w:rFonts w:ascii="Times New Roman" w:hAnsi="Times New Roman" w:cs="Times New Roman"/>
                <w:sz w:val="20"/>
                <w:szCs w:val="20"/>
              </w:rPr>
              <w:t>[</w:t>
            </w:r>
            <w:r w:rsidRPr="00BA56BC">
              <w:rPr>
                <w:rFonts w:ascii="Times New Roman" w:hAnsi="Times New Roman" w:cs="Times New Roman"/>
                <w:sz w:val="20"/>
                <w:szCs w:val="20"/>
              </w:rPr>
              <w:t>6.7</w:t>
            </w:r>
            <w:r>
              <w:rPr>
                <w:rFonts w:ascii="Times New Roman" w:hAnsi="Times New Roman" w:cs="Times New Roman"/>
                <w:sz w:val="20"/>
                <w:szCs w:val="20"/>
              </w:rPr>
              <w:t>-</w:t>
            </w:r>
            <w:r w:rsidRPr="00BA56BC">
              <w:rPr>
                <w:rFonts w:ascii="Times New Roman" w:hAnsi="Times New Roman" w:cs="Times New Roman"/>
                <w:sz w:val="20"/>
                <w:szCs w:val="20"/>
              </w:rPr>
              <w:t>14.2</w:t>
            </w:r>
            <w:r>
              <w:rPr>
                <w:rFonts w:ascii="Times New Roman" w:hAnsi="Times New Roman" w:cs="Times New Roman"/>
                <w:sz w:val="20"/>
                <w:szCs w:val="20"/>
              </w:rPr>
              <w:t>]</w:t>
            </w:r>
          </w:p>
        </w:tc>
        <w:tc>
          <w:tcPr>
            <w:tcW w:w="766" w:type="pct"/>
          </w:tcPr>
          <w:p w14:paraId="18DACCD0" w14:textId="74B83EE3"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11.7 </w:t>
            </w:r>
            <w:r>
              <w:rPr>
                <w:rFonts w:ascii="Times New Roman" w:hAnsi="Times New Roman" w:cs="Times New Roman"/>
                <w:sz w:val="20"/>
                <w:szCs w:val="20"/>
              </w:rPr>
              <w:t>[</w:t>
            </w:r>
            <w:r w:rsidRPr="00BA56BC">
              <w:rPr>
                <w:rFonts w:ascii="Times New Roman" w:hAnsi="Times New Roman" w:cs="Times New Roman"/>
                <w:sz w:val="20"/>
                <w:szCs w:val="20"/>
              </w:rPr>
              <w:t>6.7</w:t>
            </w:r>
            <w:r>
              <w:rPr>
                <w:rFonts w:ascii="Times New Roman" w:hAnsi="Times New Roman" w:cs="Times New Roman"/>
                <w:sz w:val="20"/>
                <w:szCs w:val="20"/>
              </w:rPr>
              <w:t>-</w:t>
            </w:r>
            <w:r w:rsidRPr="00BA56BC">
              <w:rPr>
                <w:rFonts w:ascii="Times New Roman" w:hAnsi="Times New Roman" w:cs="Times New Roman"/>
                <w:sz w:val="20"/>
                <w:szCs w:val="20"/>
              </w:rPr>
              <w:t>17.0</w:t>
            </w:r>
            <w:r>
              <w:rPr>
                <w:rFonts w:ascii="Times New Roman" w:hAnsi="Times New Roman" w:cs="Times New Roman"/>
                <w:sz w:val="20"/>
                <w:szCs w:val="20"/>
              </w:rPr>
              <w:t>]</w:t>
            </w:r>
          </w:p>
        </w:tc>
        <w:tc>
          <w:tcPr>
            <w:tcW w:w="757" w:type="pct"/>
          </w:tcPr>
          <w:p w14:paraId="1CEFF80B" w14:textId="5F9E1FF8"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10.8 </w:t>
            </w:r>
            <w:r>
              <w:rPr>
                <w:rFonts w:ascii="Times New Roman" w:hAnsi="Times New Roman" w:cs="Times New Roman"/>
                <w:sz w:val="20"/>
                <w:szCs w:val="20"/>
              </w:rPr>
              <w:t>[</w:t>
            </w:r>
            <w:r w:rsidRPr="00BA56BC">
              <w:rPr>
                <w:rFonts w:ascii="Times New Roman" w:hAnsi="Times New Roman" w:cs="Times New Roman"/>
                <w:sz w:val="20"/>
                <w:szCs w:val="20"/>
              </w:rPr>
              <w:t>8.1</w:t>
            </w:r>
            <w:r>
              <w:rPr>
                <w:rFonts w:ascii="Times New Roman" w:hAnsi="Times New Roman" w:cs="Times New Roman"/>
                <w:sz w:val="20"/>
                <w:szCs w:val="20"/>
              </w:rPr>
              <w:t>-</w:t>
            </w:r>
            <w:r w:rsidRPr="00BA56BC">
              <w:rPr>
                <w:rFonts w:ascii="Times New Roman" w:hAnsi="Times New Roman" w:cs="Times New Roman"/>
                <w:sz w:val="20"/>
                <w:szCs w:val="20"/>
              </w:rPr>
              <w:t>14.5</w:t>
            </w:r>
            <w:r>
              <w:rPr>
                <w:rFonts w:ascii="Times New Roman" w:hAnsi="Times New Roman" w:cs="Times New Roman"/>
                <w:sz w:val="20"/>
                <w:szCs w:val="20"/>
              </w:rPr>
              <w:t>]</w:t>
            </w:r>
          </w:p>
        </w:tc>
        <w:tc>
          <w:tcPr>
            <w:tcW w:w="671" w:type="pct"/>
          </w:tcPr>
          <w:p w14:paraId="3D0B857A" w14:textId="5D9A052C"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10.0 </w:t>
            </w:r>
            <w:r>
              <w:rPr>
                <w:rFonts w:ascii="Times New Roman" w:hAnsi="Times New Roman" w:cs="Times New Roman"/>
                <w:sz w:val="20"/>
                <w:szCs w:val="20"/>
              </w:rPr>
              <w:t>[</w:t>
            </w:r>
            <w:r w:rsidRPr="00BA56BC">
              <w:rPr>
                <w:rFonts w:ascii="Times New Roman" w:hAnsi="Times New Roman" w:cs="Times New Roman"/>
                <w:sz w:val="20"/>
                <w:szCs w:val="20"/>
              </w:rPr>
              <w:t>6.7</w:t>
            </w:r>
            <w:r>
              <w:rPr>
                <w:rFonts w:ascii="Times New Roman" w:hAnsi="Times New Roman" w:cs="Times New Roman"/>
                <w:sz w:val="20"/>
                <w:szCs w:val="20"/>
              </w:rPr>
              <w:t>-</w:t>
            </w:r>
            <w:r w:rsidRPr="00BA56BC">
              <w:rPr>
                <w:rFonts w:ascii="Times New Roman" w:hAnsi="Times New Roman" w:cs="Times New Roman"/>
                <w:sz w:val="20"/>
                <w:szCs w:val="20"/>
              </w:rPr>
              <w:t>13.8</w:t>
            </w:r>
            <w:r>
              <w:rPr>
                <w:rFonts w:ascii="Times New Roman" w:hAnsi="Times New Roman" w:cs="Times New Roman"/>
                <w:sz w:val="20"/>
                <w:szCs w:val="20"/>
              </w:rPr>
              <w:t>]</w:t>
            </w:r>
          </w:p>
        </w:tc>
        <w:tc>
          <w:tcPr>
            <w:tcW w:w="671" w:type="pct"/>
          </w:tcPr>
          <w:p w14:paraId="7E0C7E18" w14:textId="42A44A32"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 xml:space="preserve">8.9 </w:t>
            </w:r>
            <w:r>
              <w:rPr>
                <w:rFonts w:ascii="Times New Roman" w:hAnsi="Times New Roman" w:cs="Times New Roman"/>
                <w:sz w:val="20"/>
                <w:szCs w:val="20"/>
              </w:rPr>
              <w:t>[</w:t>
            </w:r>
            <w:r w:rsidRPr="00BA56BC">
              <w:rPr>
                <w:rFonts w:ascii="Times New Roman" w:hAnsi="Times New Roman" w:cs="Times New Roman"/>
                <w:sz w:val="20"/>
                <w:szCs w:val="20"/>
              </w:rPr>
              <w:t>6.3</w:t>
            </w:r>
            <w:r>
              <w:rPr>
                <w:rFonts w:ascii="Times New Roman" w:hAnsi="Times New Roman" w:cs="Times New Roman"/>
                <w:sz w:val="20"/>
                <w:szCs w:val="20"/>
              </w:rPr>
              <w:t>-</w:t>
            </w:r>
            <w:r w:rsidRPr="00BA56BC">
              <w:rPr>
                <w:rFonts w:ascii="Times New Roman" w:hAnsi="Times New Roman" w:cs="Times New Roman"/>
                <w:sz w:val="20"/>
                <w:szCs w:val="20"/>
              </w:rPr>
              <w:t>12.4</w:t>
            </w:r>
            <w:r>
              <w:rPr>
                <w:rFonts w:ascii="Times New Roman" w:hAnsi="Times New Roman" w:cs="Times New Roman"/>
                <w:sz w:val="20"/>
                <w:szCs w:val="20"/>
              </w:rPr>
              <w:t>]</w:t>
            </w:r>
          </w:p>
        </w:tc>
      </w:tr>
      <w:tr w:rsidR="00562193" w:rsidRPr="00BE5726" w14:paraId="3E31D4B0" w14:textId="77777777" w:rsidTr="00562193">
        <w:trPr>
          <w:trHeight w:val="113"/>
        </w:trPr>
        <w:tc>
          <w:tcPr>
            <w:tcW w:w="1406" w:type="pct"/>
          </w:tcPr>
          <w:p w14:paraId="1A45D7B2" w14:textId="7A4BC118" w:rsidR="00224DC7" w:rsidRPr="00BA56BC" w:rsidRDefault="00224DC7" w:rsidP="000D14ED">
            <w:pPr>
              <w:pStyle w:val="Compact"/>
              <w:spacing w:before="0" w:after="0"/>
              <w:rPr>
                <w:rFonts w:ascii="Times New Roman" w:hAnsi="Times New Roman" w:cs="Times New Roman"/>
                <w:b/>
                <w:sz w:val="20"/>
                <w:szCs w:val="20"/>
              </w:rPr>
            </w:pPr>
            <w:r w:rsidRPr="00BA56BC">
              <w:rPr>
                <w:rFonts w:ascii="Times New Roman" w:hAnsi="Times New Roman" w:cs="Times New Roman"/>
                <w:sz w:val="20"/>
                <w:szCs w:val="20"/>
              </w:rPr>
              <w:t>   Missing</w:t>
            </w:r>
          </w:p>
        </w:tc>
        <w:tc>
          <w:tcPr>
            <w:tcW w:w="729" w:type="pct"/>
          </w:tcPr>
          <w:p w14:paraId="0470852F" w14:textId="025EBC8A"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26 (7.1)</w:t>
            </w:r>
          </w:p>
        </w:tc>
        <w:tc>
          <w:tcPr>
            <w:tcW w:w="766" w:type="pct"/>
          </w:tcPr>
          <w:p w14:paraId="6BB2146B" w14:textId="0773A020"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0 (0.0)</w:t>
            </w:r>
          </w:p>
        </w:tc>
        <w:tc>
          <w:tcPr>
            <w:tcW w:w="757" w:type="pct"/>
          </w:tcPr>
          <w:p w14:paraId="29C63D7D" w14:textId="79D2A29F"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(0.8)</w:t>
            </w:r>
          </w:p>
        </w:tc>
        <w:tc>
          <w:tcPr>
            <w:tcW w:w="671" w:type="pct"/>
          </w:tcPr>
          <w:p w14:paraId="3531BE8D" w14:textId="20B5AB09"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7 (1.9)</w:t>
            </w:r>
          </w:p>
        </w:tc>
        <w:tc>
          <w:tcPr>
            <w:tcW w:w="671" w:type="pct"/>
          </w:tcPr>
          <w:p w14:paraId="5067EE67" w14:textId="746F3795"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16 (4.4)</w:t>
            </w:r>
          </w:p>
        </w:tc>
      </w:tr>
      <w:tr w:rsidR="00562193" w:rsidRPr="00BE5726" w14:paraId="73B30351" w14:textId="77777777" w:rsidTr="00562193">
        <w:trPr>
          <w:trHeight w:val="113"/>
        </w:trPr>
        <w:tc>
          <w:tcPr>
            <w:tcW w:w="1406" w:type="pct"/>
          </w:tcPr>
          <w:p w14:paraId="5C8D6BD3" w14:textId="6621A12F" w:rsidR="00224DC7" w:rsidRPr="00BA56BC" w:rsidRDefault="00224DC7" w:rsidP="000D14ED">
            <w:pPr>
              <w:pStyle w:val="Compact"/>
              <w:spacing w:before="0" w:after="0"/>
              <w:rPr>
                <w:rFonts w:ascii="Times New Roman" w:hAnsi="Times New Roman" w:cs="Times New Roman"/>
                <w:b/>
                <w:sz w:val="20"/>
                <w:szCs w:val="20"/>
              </w:rPr>
            </w:pPr>
            <w:r w:rsidRPr="00BA56BC">
              <w:rPr>
                <w:rFonts w:ascii="Times New Roman" w:hAnsi="Times New Roman" w:cs="Times New Roman"/>
                <w:b/>
                <w:bCs/>
                <w:sz w:val="20"/>
                <w:szCs w:val="20"/>
              </w:rPr>
              <w:t>Readmissions related to hypocalcemia</w:t>
            </w:r>
          </w:p>
        </w:tc>
        <w:tc>
          <w:tcPr>
            <w:tcW w:w="729" w:type="pct"/>
          </w:tcPr>
          <w:p w14:paraId="386E771D" w14:textId="69B43B9F"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27 (7.4)</w:t>
            </w:r>
          </w:p>
        </w:tc>
        <w:tc>
          <w:tcPr>
            <w:tcW w:w="766" w:type="pct"/>
          </w:tcPr>
          <w:p w14:paraId="00DC57E0" w14:textId="42604390"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3 (4.8)</w:t>
            </w:r>
          </w:p>
        </w:tc>
        <w:tc>
          <w:tcPr>
            <w:tcW w:w="757" w:type="pct"/>
          </w:tcPr>
          <w:p w14:paraId="2023D2AA" w14:textId="020CCE5F"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9 (8.2)</w:t>
            </w:r>
          </w:p>
        </w:tc>
        <w:tc>
          <w:tcPr>
            <w:tcW w:w="671" w:type="pct"/>
          </w:tcPr>
          <w:p w14:paraId="195596A2" w14:textId="4055CAEF"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5 (4.3)</w:t>
            </w:r>
          </w:p>
        </w:tc>
        <w:tc>
          <w:tcPr>
            <w:tcW w:w="671" w:type="pct"/>
          </w:tcPr>
          <w:p w14:paraId="03807FC9" w14:textId="3657040D"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10 (12.8)</w:t>
            </w:r>
          </w:p>
        </w:tc>
      </w:tr>
      <w:tr w:rsidR="00562193" w:rsidRPr="00BE5726" w14:paraId="3512CA3B" w14:textId="77777777" w:rsidTr="00562193">
        <w:trPr>
          <w:trHeight w:val="113"/>
        </w:trPr>
        <w:tc>
          <w:tcPr>
            <w:tcW w:w="1406" w:type="pct"/>
          </w:tcPr>
          <w:p w14:paraId="09F7CDD0" w14:textId="62D3EC0F" w:rsidR="00224DC7" w:rsidRPr="00BA56BC" w:rsidRDefault="008F2B31" w:rsidP="000D14ED">
            <w:pPr>
              <w:pStyle w:val="Compact"/>
              <w:spacing w:before="0" w:after="0"/>
              <w:rPr>
                <w:rFonts w:ascii="Times New Roman" w:hAnsi="Times New Roman" w:cs="Times New Roman"/>
                <w:sz w:val="20"/>
                <w:szCs w:val="20"/>
              </w:rPr>
            </w:pPr>
            <w:r>
              <w:rPr>
                <w:rFonts w:ascii="Times New Roman" w:hAnsi="Times New Roman" w:cs="Times New Roman"/>
                <w:b/>
                <w:bCs/>
                <w:sz w:val="20"/>
                <w:szCs w:val="20"/>
              </w:rPr>
              <w:t>Persistent hypoparathyroidism</w:t>
            </w:r>
          </w:p>
        </w:tc>
        <w:tc>
          <w:tcPr>
            <w:tcW w:w="729" w:type="pct"/>
          </w:tcPr>
          <w:p w14:paraId="029F653B" w14:textId="43432D4E"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44 (12.0)</w:t>
            </w:r>
          </w:p>
        </w:tc>
        <w:tc>
          <w:tcPr>
            <w:tcW w:w="766" w:type="pct"/>
          </w:tcPr>
          <w:p w14:paraId="37FB328B" w14:textId="032DE73A"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12 (19.4)</w:t>
            </w:r>
          </w:p>
        </w:tc>
        <w:tc>
          <w:tcPr>
            <w:tcW w:w="757" w:type="pct"/>
          </w:tcPr>
          <w:p w14:paraId="3ACEDB7C" w14:textId="130C400A"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9 (8.2)</w:t>
            </w:r>
          </w:p>
        </w:tc>
        <w:tc>
          <w:tcPr>
            <w:tcW w:w="671" w:type="pct"/>
          </w:tcPr>
          <w:p w14:paraId="2CC6FE7D" w14:textId="58017A4E"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15 (12.9)</w:t>
            </w:r>
          </w:p>
        </w:tc>
        <w:tc>
          <w:tcPr>
            <w:tcW w:w="671" w:type="pct"/>
          </w:tcPr>
          <w:p w14:paraId="691DBE1A" w14:textId="4BBDD56E" w:rsidR="00224DC7" w:rsidRPr="00BA56BC" w:rsidRDefault="00224DC7" w:rsidP="000D14ED">
            <w:pPr>
              <w:pStyle w:val="Compact"/>
              <w:spacing w:before="0" w:after="0"/>
              <w:rPr>
                <w:rFonts w:ascii="Times New Roman" w:hAnsi="Times New Roman" w:cs="Times New Roman"/>
                <w:sz w:val="20"/>
                <w:szCs w:val="20"/>
              </w:rPr>
            </w:pPr>
            <w:r w:rsidRPr="00BA56BC">
              <w:rPr>
                <w:rFonts w:ascii="Times New Roman" w:hAnsi="Times New Roman" w:cs="Times New Roman"/>
                <w:sz w:val="20"/>
                <w:szCs w:val="20"/>
              </w:rPr>
              <w:t>8 (10.3)</w:t>
            </w:r>
          </w:p>
        </w:tc>
      </w:tr>
      <w:tr w:rsidR="00224DC7" w:rsidRPr="00A97A6B" w14:paraId="5916C832" w14:textId="77777777" w:rsidTr="00562193">
        <w:trPr>
          <w:trHeight w:val="113"/>
        </w:trPr>
        <w:tc>
          <w:tcPr>
            <w:tcW w:w="5000" w:type="pct"/>
            <w:gridSpan w:val="6"/>
          </w:tcPr>
          <w:p w14:paraId="43F6408A" w14:textId="61CE30F5" w:rsidR="00224DC7" w:rsidRPr="00BA56BC" w:rsidRDefault="00224DC7" w:rsidP="000D14ED">
            <w:pPr>
              <w:spacing w:after="0"/>
              <w:rPr>
                <w:rFonts w:ascii="Times New Roman" w:hAnsi="Times New Roman" w:cs="Times New Roman"/>
                <w:sz w:val="18"/>
                <w:szCs w:val="18"/>
              </w:rPr>
            </w:pPr>
            <w:r w:rsidRPr="007F5E00">
              <w:rPr>
                <w:rFonts w:ascii="Times New Roman" w:hAnsi="Times New Roman" w:cs="Times New Roman"/>
                <w:sz w:val="18"/>
                <w:szCs w:val="18"/>
              </w:rPr>
              <w:t>Data are expressed as numbers (percentage) or as median [IQR].</w:t>
            </w:r>
            <w:r>
              <w:rPr>
                <w:rFonts w:ascii="Times New Roman" w:hAnsi="Times New Roman" w:cs="Times New Roman"/>
                <w:sz w:val="18"/>
                <w:szCs w:val="18"/>
              </w:rPr>
              <w:br/>
            </w:r>
            <w:r w:rsidRPr="00BE5726">
              <w:rPr>
                <w:rFonts w:ascii="Times New Roman" w:hAnsi="Times New Roman" w:cs="Times New Roman"/>
                <w:sz w:val="18"/>
                <w:szCs w:val="18"/>
              </w:rPr>
              <w:t xml:space="preserve">Abbreviations: PTH, parathyroid hormone; </w:t>
            </w:r>
            <w:r w:rsidRPr="00BE5726">
              <w:rPr>
                <w:rFonts w:ascii="Times New Roman" w:eastAsiaTheme="minorEastAsia" w:hAnsi="Times New Roman" w:cs="Times New Roman"/>
                <w:sz w:val="18"/>
                <w:szCs w:val="18"/>
              </w:rPr>
              <w:t>Δ</w:t>
            </w:r>
            <w:r w:rsidRPr="00BE5726">
              <w:rPr>
                <w:rFonts w:ascii="Times New Roman" w:hAnsi="Times New Roman" w:cs="Times New Roman"/>
                <w:sz w:val="18"/>
                <w:szCs w:val="18"/>
              </w:rPr>
              <w:t xml:space="preserve">PTH, (PTH at baseline - postoperative PTH after 24 hours) / (PTH at baseline) x 100%; Corrected calcium, measured calcium (mmol/L) + 0.016 x (34 - albumin (g/L)); </w:t>
            </w:r>
            <w:r w:rsidRPr="00BE5726">
              <w:rPr>
                <w:rFonts w:ascii="Times New Roman" w:eastAsiaTheme="minorEastAsia" w:hAnsi="Times New Roman" w:cs="Times New Roman"/>
                <w:sz w:val="18"/>
                <w:szCs w:val="18"/>
              </w:rPr>
              <w:t>ΔCorrected calcium,</w:t>
            </w:r>
            <w:r w:rsidRPr="00BE5726">
              <w:rPr>
                <w:rFonts w:ascii="Times New Roman" w:hAnsi="Times New Roman" w:cs="Times New Roman"/>
                <w:sz w:val="18"/>
                <w:szCs w:val="18"/>
              </w:rPr>
              <w:t xml:space="preserve"> (corrected calcium  at baseline – postoperative corrected calcium after 24 hours) / (corrected calcium at baseline) x</w:t>
            </w:r>
            <w:r w:rsidRPr="00BE5726">
              <w:rPr>
                <w:rFonts w:ascii="Times New Roman" w:eastAsiaTheme="minorEastAsia" w:hAnsi="Times New Roman" w:cs="Times New Roman"/>
                <w:sz w:val="18"/>
                <w:szCs w:val="18"/>
              </w:rPr>
              <w:t xml:space="preserve"> </w:t>
            </w:r>
            <w:r w:rsidRPr="00BE5726">
              <w:rPr>
                <w:rFonts w:ascii="Times New Roman" w:hAnsi="Times New Roman" w:cs="Times New Roman"/>
                <w:sz w:val="18"/>
                <w:szCs w:val="18"/>
              </w:rPr>
              <w:t xml:space="preserve">100%; </w:t>
            </w:r>
            <w:r w:rsidRPr="00BE5726">
              <w:rPr>
                <w:rFonts w:ascii="Times New Roman" w:eastAsiaTheme="minorEastAsia" w:hAnsi="Times New Roman" w:cs="Times New Roman"/>
                <w:sz w:val="18"/>
                <w:szCs w:val="18"/>
              </w:rPr>
              <w:t>ΔC</w:t>
            </w:r>
            <w:r w:rsidRPr="00BE5726">
              <w:rPr>
                <w:rFonts w:ascii="Times New Roman" w:hAnsi="Times New Roman" w:cs="Times New Roman"/>
                <w:sz w:val="18"/>
                <w:szCs w:val="18"/>
              </w:rPr>
              <w:t>alcium, (calcium at baseline – postoperative calcium after 24 hours) / (calcium at baseline) x</w:t>
            </w:r>
            <w:r w:rsidRPr="00BE5726">
              <w:rPr>
                <w:rFonts w:ascii="Times New Roman" w:eastAsiaTheme="minorEastAsia" w:hAnsi="Times New Roman" w:cs="Times New Roman"/>
                <w:sz w:val="18"/>
                <w:szCs w:val="18"/>
              </w:rPr>
              <w:t xml:space="preserve"> </w:t>
            </w:r>
            <w:r w:rsidRPr="00BE5726">
              <w:rPr>
                <w:rFonts w:ascii="Times New Roman" w:hAnsi="Times New Roman" w:cs="Times New Roman"/>
                <w:sz w:val="18"/>
                <w:szCs w:val="18"/>
              </w:rPr>
              <w:t>10</w:t>
            </w:r>
            <w:r>
              <w:rPr>
                <w:rFonts w:ascii="Times New Roman" w:hAnsi="Times New Roman" w:cs="Times New Roman"/>
                <w:sz w:val="18"/>
                <w:szCs w:val="18"/>
              </w:rPr>
              <w:t>0%; LND, lymph node dissection.</w:t>
            </w:r>
          </w:p>
        </w:tc>
      </w:tr>
    </w:tbl>
    <w:p w14:paraId="024C3079" w14:textId="77777777" w:rsidR="006B2CB5" w:rsidRDefault="006B2CB5" w:rsidP="000D14ED">
      <w:pPr>
        <w:tabs>
          <w:tab w:val="left" w:pos="2540"/>
        </w:tabs>
        <w:spacing w:after="0"/>
        <w:rPr>
          <w:rFonts w:ascii="Arial" w:hAnsi="Arial" w:cs="Arial"/>
        </w:rPr>
      </w:pPr>
    </w:p>
    <w:p w14:paraId="63DA9FE5" w14:textId="77777777" w:rsidR="006B2CB5" w:rsidRDefault="006B2CB5" w:rsidP="000D14ED">
      <w:pPr>
        <w:tabs>
          <w:tab w:val="left" w:pos="2540"/>
        </w:tabs>
        <w:spacing w:after="0"/>
        <w:rPr>
          <w:rFonts w:ascii="Arial" w:hAnsi="Arial" w:cs="Arial"/>
        </w:rPr>
      </w:pPr>
    </w:p>
    <w:p w14:paraId="6FF79CE3" w14:textId="77777777" w:rsidR="006B2CB5" w:rsidRDefault="006B2CB5" w:rsidP="000D14ED">
      <w:pPr>
        <w:tabs>
          <w:tab w:val="left" w:pos="2540"/>
        </w:tabs>
        <w:spacing w:after="0"/>
        <w:rPr>
          <w:rFonts w:ascii="Arial" w:hAnsi="Arial" w:cs="Arial"/>
        </w:rPr>
      </w:pPr>
    </w:p>
    <w:p w14:paraId="0FF592A1" w14:textId="77777777" w:rsidR="006B2CB5" w:rsidRDefault="006B2CB5" w:rsidP="000D14ED">
      <w:pPr>
        <w:tabs>
          <w:tab w:val="left" w:pos="2540"/>
        </w:tabs>
        <w:spacing w:after="0"/>
        <w:rPr>
          <w:rFonts w:ascii="Arial" w:hAnsi="Arial" w:cs="Arial"/>
        </w:rPr>
      </w:pPr>
    </w:p>
    <w:p w14:paraId="32B1B091" w14:textId="77777777" w:rsidR="006B2CB5" w:rsidRDefault="006B2CB5" w:rsidP="000D14ED">
      <w:pPr>
        <w:tabs>
          <w:tab w:val="left" w:pos="2540"/>
        </w:tabs>
        <w:spacing w:after="0"/>
        <w:rPr>
          <w:rFonts w:ascii="Arial" w:hAnsi="Arial" w:cs="Arial"/>
        </w:rPr>
      </w:pPr>
    </w:p>
    <w:p w14:paraId="62330F1E" w14:textId="77777777" w:rsidR="006B2CB5" w:rsidRDefault="006B2CB5" w:rsidP="000D14ED">
      <w:pPr>
        <w:tabs>
          <w:tab w:val="left" w:pos="2540"/>
        </w:tabs>
        <w:spacing w:after="0"/>
        <w:rPr>
          <w:rFonts w:ascii="Arial" w:hAnsi="Arial" w:cs="Arial"/>
        </w:rPr>
      </w:pPr>
    </w:p>
    <w:p w14:paraId="0558CDAA" w14:textId="77777777" w:rsidR="006B2CB5" w:rsidRDefault="006B2CB5" w:rsidP="000D14ED">
      <w:pPr>
        <w:tabs>
          <w:tab w:val="left" w:pos="2540"/>
        </w:tabs>
        <w:spacing w:after="0"/>
        <w:rPr>
          <w:rFonts w:ascii="Arial" w:hAnsi="Arial" w:cs="Arial"/>
        </w:rPr>
      </w:pPr>
    </w:p>
    <w:p w14:paraId="5A0CE270" w14:textId="77777777" w:rsidR="006B2CB5" w:rsidRDefault="006B2CB5" w:rsidP="000D14ED">
      <w:pPr>
        <w:tabs>
          <w:tab w:val="left" w:pos="2540"/>
        </w:tabs>
        <w:spacing w:after="0"/>
        <w:rPr>
          <w:rFonts w:ascii="Arial" w:hAnsi="Arial" w:cs="Arial"/>
        </w:rPr>
      </w:pPr>
    </w:p>
    <w:p w14:paraId="32FED527" w14:textId="77777777" w:rsidR="006B2CB5" w:rsidRDefault="006B2CB5" w:rsidP="000D14ED">
      <w:pPr>
        <w:tabs>
          <w:tab w:val="left" w:pos="2540"/>
        </w:tabs>
        <w:spacing w:after="0"/>
        <w:rPr>
          <w:rFonts w:ascii="Arial" w:hAnsi="Arial" w:cs="Arial"/>
        </w:rPr>
      </w:pPr>
    </w:p>
    <w:tbl>
      <w:tblPr>
        <w:tblW w:w="9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1"/>
        <w:gridCol w:w="490"/>
        <w:gridCol w:w="1179"/>
        <w:gridCol w:w="530"/>
        <w:gridCol w:w="513"/>
        <w:gridCol w:w="490"/>
        <w:gridCol w:w="1179"/>
        <w:gridCol w:w="530"/>
        <w:gridCol w:w="513"/>
        <w:gridCol w:w="1796"/>
      </w:tblGrid>
      <w:tr w:rsidR="00BF4E45" w:rsidRPr="00AA5AC9" w14:paraId="0CCFD22C" w14:textId="77777777" w:rsidTr="002950A5">
        <w:trPr>
          <w:trHeight w:val="227"/>
        </w:trPr>
        <w:tc>
          <w:tcPr>
            <w:tcW w:w="9941" w:type="dxa"/>
            <w:gridSpan w:val="10"/>
          </w:tcPr>
          <w:p w14:paraId="078ED00A" w14:textId="272DC36E" w:rsidR="00BF4E45" w:rsidRPr="00BF4E45" w:rsidRDefault="00BF4E45" w:rsidP="00BF4E45">
            <w:pPr>
              <w:spacing w:after="0"/>
              <w:rPr>
                <w:rFonts w:ascii="Times New Roman" w:eastAsia="Times New Roman" w:hAnsi="Times New Roman" w:cs="Times New Roman"/>
                <w:b/>
                <w:color w:val="000000"/>
                <w:sz w:val="20"/>
                <w:szCs w:val="20"/>
                <w:lang w:eastAsia="nl-NL"/>
              </w:rPr>
            </w:pPr>
            <w:r w:rsidRPr="00AA5AC9">
              <w:rPr>
                <w:rFonts w:ascii="Times New Roman" w:eastAsia="Times New Roman" w:hAnsi="Times New Roman" w:cs="Times New Roman"/>
                <w:b/>
                <w:color w:val="000000"/>
                <w:sz w:val="20"/>
                <w:szCs w:val="20"/>
                <w:lang w:eastAsia="nl-NL"/>
              </w:rPr>
              <w:lastRenderedPageBreak/>
              <w:t>Table 2</w:t>
            </w:r>
            <w:r w:rsidRPr="00AA5AC9">
              <w:rPr>
                <w:rFonts w:ascii="Times New Roman" w:eastAsia="Times New Roman" w:hAnsi="Times New Roman" w:cs="Times New Roman"/>
                <w:color w:val="000000"/>
                <w:sz w:val="20"/>
                <w:szCs w:val="20"/>
                <w:lang w:eastAsia="nl-NL"/>
              </w:rPr>
              <w:t>. Full and final model predicting hypoparathyroidism, and calibrated model to predict readmission.</w:t>
            </w:r>
          </w:p>
        </w:tc>
      </w:tr>
      <w:tr w:rsidR="00BF4E45" w:rsidRPr="00AA5AC9" w14:paraId="37C7D157" w14:textId="77777777" w:rsidTr="002950A5">
        <w:trPr>
          <w:trHeight w:val="227"/>
        </w:trPr>
        <w:tc>
          <w:tcPr>
            <w:tcW w:w="2721" w:type="dxa"/>
          </w:tcPr>
          <w:p w14:paraId="1A0CB742" w14:textId="77777777" w:rsidR="00BF4E45" w:rsidRPr="00AA5AC9" w:rsidRDefault="00BF4E45" w:rsidP="00BF4E45">
            <w:pPr>
              <w:spacing w:after="0"/>
              <w:jc w:val="center"/>
              <w:rPr>
                <w:rFonts w:ascii="Times New Roman" w:eastAsia="Times New Roman" w:hAnsi="Times New Roman" w:cs="Times New Roman"/>
                <w:b/>
                <w:color w:val="000000"/>
                <w:sz w:val="20"/>
                <w:szCs w:val="20"/>
                <w:lang w:eastAsia="nl-NL"/>
              </w:rPr>
            </w:pPr>
          </w:p>
        </w:tc>
        <w:tc>
          <w:tcPr>
            <w:tcW w:w="0" w:type="auto"/>
            <w:gridSpan w:val="4"/>
            <w:shd w:val="clear" w:color="auto" w:fill="auto"/>
            <w:noWrap/>
          </w:tcPr>
          <w:p w14:paraId="74DF2DA6" w14:textId="569F52D2" w:rsidR="00BF4E45" w:rsidRPr="00AA5AC9" w:rsidRDefault="00BF4E45" w:rsidP="00BF4E45">
            <w:pPr>
              <w:spacing w:after="0"/>
              <w:jc w:val="center"/>
              <w:rPr>
                <w:rFonts w:ascii="Times New Roman" w:eastAsia="Times New Roman" w:hAnsi="Times New Roman" w:cs="Times New Roman"/>
                <w:b/>
                <w:color w:val="000000"/>
                <w:sz w:val="20"/>
                <w:szCs w:val="20"/>
                <w:lang w:val="nl-NL" w:eastAsia="nl-NL"/>
              </w:rPr>
            </w:pPr>
            <w:r w:rsidRPr="00AA5AC9">
              <w:rPr>
                <w:rFonts w:ascii="Times New Roman" w:eastAsia="Times New Roman" w:hAnsi="Times New Roman" w:cs="Times New Roman"/>
                <w:b/>
                <w:color w:val="000000"/>
                <w:sz w:val="20"/>
                <w:szCs w:val="20"/>
                <w:lang w:val="nl-NL" w:eastAsia="nl-NL"/>
              </w:rPr>
              <w:t>Full model</w:t>
            </w:r>
          </w:p>
        </w:tc>
        <w:tc>
          <w:tcPr>
            <w:tcW w:w="0" w:type="auto"/>
            <w:gridSpan w:val="4"/>
            <w:shd w:val="clear" w:color="auto" w:fill="auto"/>
            <w:noWrap/>
          </w:tcPr>
          <w:p w14:paraId="30E72EDE" w14:textId="39393801" w:rsidR="00BF4E45" w:rsidRPr="00AA5AC9" w:rsidRDefault="00BF4E45" w:rsidP="00BF4E45">
            <w:pPr>
              <w:spacing w:after="0"/>
              <w:jc w:val="center"/>
              <w:rPr>
                <w:rFonts w:ascii="Times New Roman" w:eastAsia="Times New Roman" w:hAnsi="Times New Roman" w:cs="Times New Roman"/>
                <w:b/>
                <w:color w:val="000000"/>
                <w:sz w:val="20"/>
                <w:szCs w:val="20"/>
                <w:lang w:val="nl-NL" w:eastAsia="nl-NL"/>
              </w:rPr>
            </w:pPr>
            <w:r w:rsidRPr="00AA5AC9">
              <w:rPr>
                <w:rFonts w:ascii="Times New Roman" w:eastAsia="Times New Roman" w:hAnsi="Times New Roman" w:cs="Times New Roman"/>
                <w:b/>
                <w:color w:val="000000"/>
                <w:sz w:val="20"/>
                <w:szCs w:val="20"/>
                <w:lang w:val="nl-NL" w:eastAsia="nl-NL"/>
              </w:rPr>
              <w:t>Final model</w:t>
            </w:r>
          </w:p>
        </w:tc>
        <w:tc>
          <w:tcPr>
            <w:tcW w:w="1796" w:type="dxa"/>
            <w:shd w:val="clear" w:color="auto" w:fill="auto"/>
            <w:noWrap/>
          </w:tcPr>
          <w:p w14:paraId="2FFDD457" w14:textId="4D60DF1C" w:rsidR="00BF4E45" w:rsidRPr="00AA5AC9" w:rsidRDefault="00BF4E45" w:rsidP="00BF4E45">
            <w:pPr>
              <w:spacing w:after="0"/>
              <w:jc w:val="center"/>
              <w:rPr>
                <w:rFonts w:ascii="Times New Roman" w:eastAsia="Times New Roman" w:hAnsi="Times New Roman" w:cs="Times New Roman"/>
                <w:b/>
                <w:color w:val="000000"/>
                <w:sz w:val="20"/>
                <w:szCs w:val="20"/>
                <w:lang w:val="nl-NL" w:eastAsia="nl-NL"/>
              </w:rPr>
            </w:pPr>
            <w:commentRangeStart w:id="0"/>
            <w:r w:rsidRPr="00AA5AC9">
              <w:rPr>
                <w:rFonts w:ascii="Times New Roman" w:eastAsia="Times New Roman" w:hAnsi="Times New Roman" w:cs="Times New Roman"/>
                <w:b/>
                <w:color w:val="000000"/>
                <w:sz w:val="20"/>
                <w:szCs w:val="20"/>
                <w:lang w:val="nl-NL" w:eastAsia="nl-NL"/>
              </w:rPr>
              <w:t>Readmission</w:t>
            </w:r>
            <w:commentRangeEnd w:id="0"/>
            <w:r w:rsidRPr="00AA5AC9">
              <w:rPr>
                <w:rStyle w:val="CommentReference"/>
                <w:rFonts w:ascii="Times New Roman" w:hAnsi="Times New Roman" w:cs="Times New Roman"/>
                <w:b/>
                <w:sz w:val="20"/>
                <w:szCs w:val="20"/>
              </w:rPr>
              <w:commentReference w:id="0"/>
            </w:r>
          </w:p>
        </w:tc>
      </w:tr>
      <w:tr w:rsidR="00BF4E45" w:rsidRPr="00AA5AC9" w14:paraId="31AB55C7" w14:textId="77777777" w:rsidTr="002950A5">
        <w:trPr>
          <w:trHeight w:val="227"/>
        </w:trPr>
        <w:tc>
          <w:tcPr>
            <w:tcW w:w="2721" w:type="dxa"/>
          </w:tcPr>
          <w:p w14:paraId="5819E520" w14:textId="77777777" w:rsidR="00BF4E45" w:rsidRPr="00AA5AC9" w:rsidRDefault="00BF4E45" w:rsidP="00BF4E45">
            <w:pPr>
              <w:spacing w:after="0"/>
              <w:rPr>
                <w:rFonts w:ascii="Times New Roman" w:eastAsia="Times New Roman" w:hAnsi="Times New Roman" w:cs="Times New Roman"/>
                <w:color w:val="000000"/>
                <w:sz w:val="20"/>
                <w:szCs w:val="20"/>
                <w:lang w:eastAsia="nl-NL"/>
              </w:rPr>
            </w:pPr>
          </w:p>
        </w:tc>
        <w:tc>
          <w:tcPr>
            <w:tcW w:w="0" w:type="auto"/>
            <w:shd w:val="clear" w:color="auto" w:fill="auto"/>
            <w:noWrap/>
          </w:tcPr>
          <w:p w14:paraId="7477DC01" w14:textId="0C9C87F2"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OR</w:t>
            </w:r>
          </w:p>
        </w:tc>
        <w:tc>
          <w:tcPr>
            <w:tcW w:w="0" w:type="auto"/>
            <w:shd w:val="clear" w:color="auto" w:fill="auto"/>
            <w:noWrap/>
          </w:tcPr>
          <w:p w14:paraId="35401B55" w14:textId="0F5EC78E"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95% CI</w:t>
            </w:r>
          </w:p>
        </w:tc>
        <w:tc>
          <w:tcPr>
            <w:tcW w:w="0" w:type="auto"/>
            <w:shd w:val="clear" w:color="auto" w:fill="auto"/>
            <w:noWrap/>
          </w:tcPr>
          <w:p w14:paraId="77656737" w14:textId="3DB4EE86"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SOR</w:t>
            </w:r>
          </w:p>
        </w:tc>
        <w:tc>
          <w:tcPr>
            <w:tcW w:w="0" w:type="auto"/>
            <w:shd w:val="clear" w:color="auto" w:fill="auto"/>
            <w:noWrap/>
          </w:tcPr>
          <w:p w14:paraId="083592EF" w14:textId="4CA6BA9B"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Imp.</w:t>
            </w:r>
          </w:p>
        </w:tc>
        <w:tc>
          <w:tcPr>
            <w:tcW w:w="0" w:type="auto"/>
            <w:shd w:val="clear" w:color="auto" w:fill="auto"/>
            <w:noWrap/>
          </w:tcPr>
          <w:p w14:paraId="0A52884F" w14:textId="5C4EE945"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OR</w:t>
            </w:r>
          </w:p>
        </w:tc>
        <w:tc>
          <w:tcPr>
            <w:tcW w:w="0" w:type="auto"/>
            <w:shd w:val="clear" w:color="auto" w:fill="auto"/>
            <w:noWrap/>
          </w:tcPr>
          <w:p w14:paraId="1B43FBFE" w14:textId="65EAA890"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95% CI</w:t>
            </w:r>
          </w:p>
        </w:tc>
        <w:tc>
          <w:tcPr>
            <w:tcW w:w="0" w:type="auto"/>
            <w:shd w:val="clear" w:color="auto" w:fill="auto"/>
            <w:noWrap/>
          </w:tcPr>
          <w:p w14:paraId="1A270915" w14:textId="754459E5"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SOR</w:t>
            </w:r>
          </w:p>
        </w:tc>
        <w:tc>
          <w:tcPr>
            <w:tcW w:w="0" w:type="auto"/>
            <w:shd w:val="clear" w:color="auto" w:fill="auto"/>
            <w:noWrap/>
          </w:tcPr>
          <w:p w14:paraId="66941AE1" w14:textId="7406AC90"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 xml:space="preserve">Imp. </w:t>
            </w:r>
          </w:p>
        </w:tc>
        <w:tc>
          <w:tcPr>
            <w:tcW w:w="1796" w:type="dxa"/>
            <w:shd w:val="clear" w:color="auto" w:fill="auto"/>
            <w:noWrap/>
          </w:tcPr>
          <w:p w14:paraId="5AD8290A" w14:textId="24AE2533"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val="nl-NL" w:eastAsia="nl-NL"/>
              </w:rPr>
              <w:t>CSOR</w:t>
            </w:r>
          </w:p>
        </w:tc>
      </w:tr>
      <w:tr w:rsidR="00BF4E45" w:rsidRPr="00AA5AC9" w14:paraId="5A842292" w14:textId="77777777" w:rsidTr="002950A5">
        <w:trPr>
          <w:trHeight w:val="227"/>
        </w:trPr>
        <w:tc>
          <w:tcPr>
            <w:tcW w:w="2721" w:type="dxa"/>
          </w:tcPr>
          <w:p w14:paraId="6461C0FC" w14:textId="56A5B0E1"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eastAsia="nl-NL"/>
              </w:rPr>
              <w:t>Intercept</w:t>
            </w:r>
          </w:p>
        </w:tc>
        <w:tc>
          <w:tcPr>
            <w:tcW w:w="0" w:type="auto"/>
            <w:shd w:val="clear" w:color="auto" w:fill="auto"/>
            <w:noWrap/>
            <w:vAlign w:val="bottom"/>
            <w:hideMark/>
          </w:tcPr>
          <w:p w14:paraId="1BACB9C7" w14:textId="23FFDDE3"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3.24</w:t>
            </w:r>
          </w:p>
        </w:tc>
        <w:tc>
          <w:tcPr>
            <w:tcW w:w="0" w:type="auto"/>
            <w:shd w:val="clear" w:color="auto" w:fill="auto"/>
            <w:noWrap/>
            <w:vAlign w:val="bottom"/>
            <w:hideMark/>
          </w:tcPr>
          <w:p w14:paraId="4C5FD49E" w14:textId="78CDFECC"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[2.23; 4.70]</w:t>
            </w:r>
          </w:p>
        </w:tc>
        <w:tc>
          <w:tcPr>
            <w:tcW w:w="0" w:type="auto"/>
            <w:shd w:val="clear" w:color="auto" w:fill="auto"/>
            <w:noWrap/>
            <w:vAlign w:val="bottom"/>
            <w:hideMark/>
          </w:tcPr>
          <w:p w14:paraId="136C9CA0" w14:textId="5E18520F"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2.52</w:t>
            </w:r>
          </w:p>
        </w:tc>
        <w:tc>
          <w:tcPr>
            <w:tcW w:w="0" w:type="auto"/>
            <w:shd w:val="clear" w:color="auto" w:fill="auto"/>
            <w:noWrap/>
            <w:vAlign w:val="bottom"/>
            <w:hideMark/>
          </w:tcPr>
          <w:p w14:paraId="48C156D4"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hideMark/>
          </w:tcPr>
          <w:p w14:paraId="3C2CDF67" w14:textId="30C7013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2.30</w:t>
            </w:r>
          </w:p>
        </w:tc>
        <w:tc>
          <w:tcPr>
            <w:tcW w:w="0" w:type="auto"/>
            <w:shd w:val="clear" w:color="auto" w:fill="auto"/>
            <w:noWrap/>
            <w:vAlign w:val="bottom"/>
            <w:hideMark/>
          </w:tcPr>
          <w:p w14:paraId="20834AD6" w14:textId="29316969"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[1.60; 3.29]</w:t>
            </w:r>
          </w:p>
        </w:tc>
        <w:tc>
          <w:tcPr>
            <w:tcW w:w="0" w:type="auto"/>
            <w:shd w:val="clear" w:color="auto" w:fill="auto"/>
            <w:noWrap/>
            <w:vAlign w:val="bottom"/>
            <w:hideMark/>
          </w:tcPr>
          <w:p w14:paraId="67DAB41A" w14:textId="5B0352BA"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1.86</w:t>
            </w:r>
          </w:p>
        </w:tc>
        <w:tc>
          <w:tcPr>
            <w:tcW w:w="0" w:type="auto"/>
            <w:shd w:val="clear" w:color="auto" w:fill="auto"/>
            <w:noWrap/>
            <w:vAlign w:val="bottom"/>
            <w:hideMark/>
          </w:tcPr>
          <w:p w14:paraId="4C3C4AC5"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1796" w:type="dxa"/>
            <w:shd w:val="clear" w:color="auto" w:fill="auto"/>
            <w:noWrap/>
            <w:vAlign w:val="bottom"/>
            <w:hideMark/>
          </w:tcPr>
          <w:p w14:paraId="400D5509" w14:textId="1EAAE07A"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0.67</w:t>
            </w:r>
          </w:p>
        </w:tc>
      </w:tr>
      <w:tr w:rsidR="00BF4E45" w:rsidRPr="00AA5AC9" w14:paraId="5E3C3881" w14:textId="77777777" w:rsidTr="002950A5">
        <w:trPr>
          <w:trHeight w:val="227"/>
        </w:trPr>
        <w:tc>
          <w:tcPr>
            <w:tcW w:w="2721" w:type="dxa"/>
          </w:tcPr>
          <w:p w14:paraId="2D7F867D" w14:textId="77777777" w:rsidR="00BF4E45" w:rsidRPr="00AA5AC9" w:rsidRDefault="00BF4E45" w:rsidP="00BF4E45">
            <w:pPr>
              <w:spacing w:after="0"/>
              <w:rPr>
                <w:rFonts w:ascii="Times New Roman" w:eastAsia="Times New Roman" w:hAnsi="Times New Roman" w:cs="Times New Roman"/>
                <w:color w:val="000000"/>
                <w:sz w:val="20"/>
                <w:szCs w:val="20"/>
                <w:lang w:eastAsia="nl-NL"/>
              </w:rPr>
            </w:pPr>
            <w:r w:rsidRPr="00AA5AC9">
              <w:rPr>
                <w:rFonts w:ascii="Times New Roman" w:eastAsiaTheme="minorEastAsia" w:hAnsi="Times New Roman" w:cs="Times New Roman"/>
                <w:color w:val="000000"/>
                <w:sz w:val="20"/>
                <w:szCs w:val="20"/>
                <w:lang w:val="nl-NL" w:eastAsia="nl-NL"/>
              </w:rPr>
              <w:t>Δ</w:t>
            </w:r>
            <w:r w:rsidRPr="00AA5AC9">
              <w:rPr>
                <w:rFonts w:ascii="Times New Roman" w:eastAsia="Times New Roman" w:hAnsi="Times New Roman" w:cs="Times New Roman"/>
                <w:color w:val="000000"/>
                <w:sz w:val="20"/>
                <w:szCs w:val="20"/>
                <w:lang w:eastAsia="nl-NL"/>
              </w:rPr>
              <w:t>PTH</w:t>
            </w:r>
          </w:p>
          <w:p w14:paraId="40B5F24D" w14:textId="10572402"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eastAsia="nl-NL"/>
              </w:rPr>
              <w:t xml:space="preserve">   (1% increase)</w:t>
            </w:r>
          </w:p>
        </w:tc>
        <w:tc>
          <w:tcPr>
            <w:tcW w:w="0" w:type="auto"/>
            <w:shd w:val="clear" w:color="auto" w:fill="auto"/>
            <w:noWrap/>
            <w:vAlign w:val="bottom"/>
            <w:hideMark/>
          </w:tcPr>
          <w:p w14:paraId="1A2F0EE3" w14:textId="6ED5DDA0"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1.09</w:t>
            </w:r>
          </w:p>
        </w:tc>
        <w:tc>
          <w:tcPr>
            <w:tcW w:w="0" w:type="auto"/>
            <w:shd w:val="clear" w:color="auto" w:fill="auto"/>
            <w:noWrap/>
            <w:vAlign w:val="bottom"/>
            <w:hideMark/>
          </w:tcPr>
          <w:p w14:paraId="1A5AD7C2" w14:textId="40C929EC"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[1.05; 1.14]</w:t>
            </w:r>
          </w:p>
        </w:tc>
        <w:tc>
          <w:tcPr>
            <w:tcW w:w="0" w:type="auto"/>
            <w:shd w:val="clear" w:color="auto" w:fill="auto"/>
            <w:noWrap/>
            <w:vAlign w:val="bottom"/>
            <w:hideMark/>
          </w:tcPr>
          <w:p w14:paraId="2A13F748" w14:textId="1B7A2B6A"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1.08</w:t>
            </w:r>
          </w:p>
        </w:tc>
        <w:tc>
          <w:tcPr>
            <w:tcW w:w="0" w:type="auto"/>
            <w:shd w:val="clear" w:color="auto" w:fill="auto"/>
            <w:noWrap/>
            <w:vAlign w:val="bottom"/>
            <w:hideMark/>
          </w:tcPr>
          <w:p w14:paraId="5B025BC6" w14:textId="0DD056E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20.6</w:t>
            </w:r>
          </w:p>
        </w:tc>
        <w:tc>
          <w:tcPr>
            <w:tcW w:w="0" w:type="auto"/>
            <w:shd w:val="clear" w:color="auto" w:fill="auto"/>
            <w:noWrap/>
            <w:vAlign w:val="bottom"/>
            <w:hideMark/>
          </w:tcPr>
          <w:p w14:paraId="048793E0" w14:textId="75EAF9AF"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1.09</w:t>
            </w:r>
          </w:p>
        </w:tc>
        <w:tc>
          <w:tcPr>
            <w:tcW w:w="0" w:type="auto"/>
            <w:shd w:val="clear" w:color="auto" w:fill="auto"/>
            <w:noWrap/>
            <w:vAlign w:val="bottom"/>
            <w:hideMark/>
          </w:tcPr>
          <w:p w14:paraId="60409CCA" w14:textId="1F475015"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[1.05; 1.13]</w:t>
            </w:r>
          </w:p>
        </w:tc>
        <w:tc>
          <w:tcPr>
            <w:tcW w:w="0" w:type="auto"/>
            <w:shd w:val="clear" w:color="auto" w:fill="auto"/>
            <w:noWrap/>
            <w:vAlign w:val="bottom"/>
            <w:hideMark/>
          </w:tcPr>
          <w:p w14:paraId="29CBD5DD" w14:textId="31248AD1"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1.08</w:t>
            </w:r>
          </w:p>
        </w:tc>
        <w:tc>
          <w:tcPr>
            <w:tcW w:w="0" w:type="auto"/>
            <w:shd w:val="clear" w:color="auto" w:fill="auto"/>
            <w:noWrap/>
            <w:vAlign w:val="bottom"/>
            <w:hideMark/>
          </w:tcPr>
          <w:p w14:paraId="0BD84905" w14:textId="0A50363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22.5</w:t>
            </w:r>
          </w:p>
        </w:tc>
        <w:tc>
          <w:tcPr>
            <w:tcW w:w="1796" w:type="dxa"/>
            <w:shd w:val="clear" w:color="auto" w:fill="auto"/>
            <w:noWrap/>
            <w:vAlign w:val="bottom"/>
            <w:hideMark/>
          </w:tcPr>
          <w:p w14:paraId="0375EE1B" w14:textId="49E26AE1"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1.06</w:t>
            </w:r>
          </w:p>
        </w:tc>
      </w:tr>
      <w:tr w:rsidR="00BF4E45" w:rsidRPr="00AA5AC9" w14:paraId="0CF6245A" w14:textId="77777777" w:rsidTr="002950A5">
        <w:trPr>
          <w:trHeight w:val="227"/>
        </w:trPr>
        <w:tc>
          <w:tcPr>
            <w:tcW w:w="2721" w:type="dxa"/>
          </w:tcPr>
          <w:p w14:paraId="7A0D15D9" w14:textId="77777777" w:rsidR="00BF4E45" w:rsidRPr="00AA5AC9" w:rsidRDefault="00BF4E45" w:rsidP="00BF4E45">
            <w:pPr>
              <w:spacing w:after="0"/>
              <w:rPr>
                <w:rFonts w:ascii="Times New Roman" w:eastAsia="Times New Roman" w:hAnsi="Times New Roman" w:cs="Times New Roman"/>
                <w:color w:val="000000"/>
                <w:sz w:val="20"/>
                <w:szCs w:val="20"/>
                <w:lang w:eastAsia="nl-NL"/>
              </w:rPr>
            </w:pPr>
            <w:r w:rsidRPr="00AA5AC9">
              <w:rPr>
                <w:rFonts w:ascii="Times New Roman" w:eastAsia="Times New Roman" w:hAnsi="Times New Roman" w:cs="Times New Roman"/>
                <w:color w:val="000000"/>
                <w:sz w:val="20"/>
                <w:szCs w:val="20"/>
                <w:lang w:eastAsia="nl-NL"/>
              </w:rPr>
              <w:t>Corrected calcium at 24 hours</w:t>
            </w:r>
          </w:p>
          <w:p w14:paraId="43756844" w14:textId="630C1DB7" w:rsidR="00BF4E45" w:rsidRPr="00AA5AC9" w:rsidRDefault="00BF4E45" w:rsidP="00BF4E45">
            <w:pPr>
              <w:spacing w:after="0"/>
              <w:rPr>
                <w:rFonts w:ascii="Times New Roman" w:eastAsia="Times New Roman" w:hAnsi="Times New Roman" w:cs="Times New Roman"/>
                <w:color w:val="000000"/>
                <w:sz w:val="20"/>
                <w:szCs w:val="20"/>
                <w:lang w:eastAsia="nl-NL"/>
              </w:rPr>
            </w:pPr>
            <w:r w:rsidRPr="00AA5AC9">
              <w:rPr>
                <w:rFonts w:ascii="Times New Roman" w:eastAsia="Times New Roman" w:hAnsi="Times New Roman" w:cs="Times New Roman"/>
                <w:color w:val="000000"/>
                <w:sz w:val="20"/>
                <w:szCs w:val="20"/>
                <w:lang w:eastAsia="nl-NL"/>
              </w:rPr>
              <w:t xml:space="preserve">   (0.2 versus 0.1)</w:t>
            </w:r>
          </w:p>
        </w:tc>
        <w:tc>
          <w:tcPr>
            <w:tcW w:w="0" w:type="auto"/>
            <w:shd w:val="clear" w:color="auto" w:fill="auto"/>
            <w:noWrap/>
            <w:vAlign w:val="bottom"/>
            <w:hideMark/>
          </w:tcPr>
          <w:p w14:paraId="47509DA1" w14:textId="264A3E8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1.56</w:t>
            </w:r>
          </w:p>
        </w:tc>
        <w:tc>
          <w:tcPr>
            <w:tcW w:w="0" w:type="auto"/>
            <w:shd w:val="clear" w:color="auto" w:fill="auto"/>
            <w:noWrap/>
            <w:vAlign w:val="bottom"/>
            <w:hideMark/>
          </w:tcPr>
          <w:p w14:paraId="7ABC117C" w14:textId="207B59D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[1.15; 2.12]</w:t>
            </w:r>
          </w:p>
        </w:tc>
        <w:tc>
          <w:tcPr>
            <w:tcW w:w="0" w:type="auto"/>
            <w:shd w:val="clear" w:color="auto" w:fill="auto"/>
            <w:noWrap/>
            <w:vAlign w:val="bottom"/>
            <w:hideMark/>
          </w:tcPr>
          <w:p w14:paraId="1BF7C6BF" w14:textId="4093B650"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1.47</w:t>
            </w:r>
          </w:p>
        </w:tc>
        <w:tc>
          <w:tcPr>
            <w:tcW w:w="0" w:type="auto"/>
            <w:shd w:val="clear" w:color="auto" w:fill="auto"/>
            <w:noWrap/>
            <w:vAlign w:val="bottom"/>
            <w:hideMark/>
          </w:tcPr>
          <w:p w14:paraId="0B905B3E" w14:textId="2F3FA8DB"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8.1</w:t>
            </w:r>
          </w:p>
        </w:tc>
        <w:tc>
          <w:tcPr>
            <w:tcW w:w="0" w:type="auto"/>
            <w:shd w:val="clear" w:color="auto" w:fill="auto"/>
            <w:noWrap/>
            <w:vAlign w:val="bottom"/>
            <w:hideMark/>
          </w:tcPr>
          <w:p w14:paraId="3C09026F" w14:textId="32855CD0"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1.52</w:t>
            </w:r>
          </w:p>
        </w:tc>
        <w:tc>
          <w:tcPr>
            <w:tcW w:w="0" w:type="auto"/>
            <w:shd w:val="clear" w:color="auto" w:fill="auto"/>
            <w:noWrap/>
            <w:vAlign w:val="bottom"/>
            <w:hideMark/>
          </w:tcPr>
          <w:p w14:paraId="40AF3CE8" w14:textId="45EF544C"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[1.13; 2.05]</w:t>
            </w:r>
          </w:p>
        </w:tc>
        <w:tc>
          <w:tcPr>
            <w:tcW w:w="0" w:type="auto"/>
            <w:shd w:val="clear" w:color="auto" w:fill="auto"/>
            <w:noWrap/>
            <w:vAlign w:val="bottom"/>
            <w:hideMark/>
          </w:tcPr>
          <w:p w14:paraId="1DC06F4B" w14:textId="52BBE0E1"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1.44</w:t>
            </w:r>
          </w:p>
        </w:tc>
        <w:tc>
          <w:tcPr>
            <w:tcW w:w="0" w:type="auto"/>
            <w:shd w:val="clear" w:color="auto" w:fill="auto"/>
            <w:noWrap/>
            <w:vAlign w:val="bottom"/>
            <w:hideMark/>
          </w:tcPr>
          <w:p w14:paraId="7A7A5002" w14:textId="2EB009DA"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7.8</w:t>
            </w:r>
          </w:p>
        </w:tc>
        <w:tc>
          <w:tcPr>
            <w:tcW w:w="1796" w:type="dxa"/>
            <w:shd w:val="clear" w:color="auto" w:fill="auto"/>
            <w:noWrap/>
            <w:vAlign w:val="bottom"/>
            <w:hideMark/>
          </w:tcPr>
          <w:p w14:paraId="415C4CAB" w14:textId="1145D78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1.34</w:t>
            </w:r>
          </w:p>
        </w:tc>
      </w:tr>
      <w:tr w:rsidR="00BF4E45" w:rsidRPr="00AA5AC9" w14:paraId="5E078A0F" w14:textId="77777777" w:rsidTr="002950A5">
        <w:trPr>
          <w:trHeight w:val="227"/>
        </w:trPr>
        <w:tc>
          <w:tcPr>
            <w:tcW w:w="2721" w:type="dxa"/>
          </w:tcPr>
          <w:p w14:paraId="1D2C1690" w14:textId="62DCE74B" w:rsidR="00BF4E45" w:rsidRPr="00AA5AC9" w:rsidRDefault="00BF4E45" w:rsidP="00BF4E45">
            <w:pPr>
              <w:spacing w:after="0"/>
              <w:rPr>
                <w:rFonts w:ascii="Times New Roman" w:eastAsia="Times New Roman" w:hAnsi="Times New Roman" w:cs="Times New Roman"/>
                <w:color w:val="000000"/>
                <w:sz w:val="20"/>
                <w:szCs w:val="20"/>
                <w:lang w:eastAsia="nl-NL"/>
              </w:rPr>
            </w:pPr>
            <w:r w:rsidRPr="00AA5AC9">
              <w:rPr>
                <w:rFonts w:ascii="Times New Roman" w:eastAsia="Times New Roman" w:hAnsi="Times New Roman" w:cs="Times New Roman"/>
                <w:color w:val="000000"/>
                <w:sz w:val="20"/>
                <w:szCs w:val="20"/>
                <w:lang w:eastAsia="nl-NL"/>
              </w:rPr>
              <w:t>Parathyroid gland not seen during surgery</w:t>
            </w:r>
          </w:p>
        </w:tc>
        <w:tc>
          <w:tcPr>
            <w:tcW w:w="0" w:type="auto"/>
            <w:shd w:val="clear" w:color="auto" w:fill="auto"/>
            <w:noWrap/>
            <w:vAlign w:val="bottom"/>
            <w:hideMark/>
          </w:tcPr>
          <w:p w14:paraId="59DD3735" w14:textId="034F8527"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4.48</w:t>
            </w:r>
          </w:p>
        </w:tc>
        <w:tc>
          <w:tcPr>
            <w:tcW w:w="0" w:type="auto"/>
            <w:shd w:val="clear" w:color="auto" w:fill="auto"/>
            <w:noWrap/>
            <w:vAlign w:val="bottom"/>
            <w:hideMark/>
          </w:tcPr>
          <w:p w14:paraId="169BD408" w14:textId="3C102D03"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[1.55; 12.94]</w:t>
            </w:r>
          </w:p>
        </w:tc>
        <w:tc>
          <w:tcPr>
            <w:tcW w:w="0" w:type="auto"/>
            <w:shd w:val="clear" w:color="auto" w:fill="auto"/>
            <w:noWrap/>
            <w:vAlign w:val="bottom"/>
            <w:hideMark/>
          </w:tcPr>
          <w:p w14:paraId="73220055" w14:textId="13F49BC0"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3.67</w:t>
            </w:r>
          </w:p>
        </w:tc>
        <w:tc>
          <w:tcPr>
            <w:tcW w:w="0" w:type="auto"/>
            <w:shd w:val="clear" w:color="auto" w:fill="auto"/>
            <w:noWrap/>
            <w:vAlign w:val="bottom"/>
            <w:hideMark/>
          </w:tcPr>
          <w:p w14:paraId="7A73BD61" w14:textId="08540257"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7.7</w:t>
            </w:r>
          </w:p>
        </w:tc>
        <w:tc>
          <w:tcPr>
            <w:tcW w:w="0" w:type="auto"/>
            <w:shd w:val="clear" w:color="auto" w:fill="auto"/>
            <w:noWrap/>
            <w:vAlign w:val="bottom"/>
            <w:hideMark/>
          </w:tcPr>
          <w:p w14:paraId="45351FDC" w14:textId="52EFD1E9"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4.85</w:t>
            </w:r>
          </w:p>
        </w:tc>
        <w:tc>
          <w:tcPr>
            <w:tcW w:w="0" w:type="auto"/>
            <w:shd w:val="clear" w:color="auto" w:fill="auto"/>
            <w:noWrap/>
            <w:vAlign w:val="bottom"/>
            <w:hideMark/>
          </w:tcPr>
          <w:p w14:paraId="22140ADF" w14:textId="30FDE79F"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[1.75; 13.41]</w:t>
            </w:r>
          </w:p>
        </w:tc>
        <w:tc>
          <w:tcPr>
            <w:tcW w:w="0" w:type="auto"/>
            <w:shd w:val="clear" w:color="auto" w:fill="auto"/>
            <w:noWrap/>
            <w:vAlign w:val="bottom"/>
            <w:hideMark/>
          </w:tcPr>
          <w:p w14:paraId="75F1DF94" w14:textId="2958682B"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3.94</w:t>
            </w:r>
          </w:p>
        </w:tc>
        <w:tc>
          <w:tcPr>
            <w:tcW w:w="0" w:type="auto"/>
            <w:shd w:val="clear" w:color="auto" w:fill="auto"/>
            <w:noWrap/>
            <w:vAlign w:val="bottom"/>
            <w:hideMark/>
          </w:tcPr>
          <w:p w14:paraId="5B1B3769" w14:textId="1D9A73E6"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9.3</w:t>
            </w:r>
          </w:p>
        </w:tc>
        <w:tc>
          <w:tcPr>
            <w:tcW w:w="1796" w:type="dxa"/>
            <w:shd w:val="clear" w:color="auto" w:fill="auto"/>
            <w:noWrap/>
            <w:vAlign w:val="bottom"/>
            <w:hideMark/>
          </w:tcPr>
          <w:p w14:paraId="3E29A0B8" w14:textId="1289575C"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3.02</w:t>
            </w:r>
          </w:p>
        </w:tc>
      </w:tr>
      <w:tr w:rsidR="00BF4E45" w:rsidRPr="00AA5AC9" w14:paraId="5D28FEC9" w14:textId="77777777" w:rsidTr="002950A5">
        <w:trPr>
          <w:trHeight w:val="227"/>
        </w:trPr>
        <w:tc>
          <w:tcPr>
            <w:tcW w:w="2721" w:type="dxa"/>
          </w:tcPr>
          <w:p w14:paraId="4FA22513" w14:textId="77777777" w:rsidR="00BF4E45" w:rsidRPr="00AA5AC9" w:rsidRDefault="00BF4E45" w:rsidP="00BF4E45">
            <w:pPr>
              <w:spacing w:after="0"/>
              <w:rPr>
                <w:rFonts w:ascii="Times New Roman" w:eastAsia="Times New Roman" w:hAnsi="Times New Roman" w:cs="Times New Roman"/>
                <w:color w:val="000000"/>
                <w:sz w:val="20"/>
                <w:szCs w:val="20"/>
                <w:lang w:eastAsia="nl-NL"/>
              </w:rPr>
            </w:pPr>
            <w:r w:rsidRPr="00AA5AC9">
              <w:rPr>
                <w:rFonts w:ascii="Times New Roman" w:eastAsia="Times New Roman" w:hAnsi="Times New Roman" w:cs="Times New Roman"/>
                <w:color w:val="000000"/>
                <w:sz w:val="20"/>
                <w:szCs w:val="20"/>
                <w:lang w:eastAsia="nl-NL"/>
              </w:rPr>
              <w:t>Age in years</w:t>
            </w:r>
          </w:p>
          <w:p w14:paraId="6F25F876" w14:textId="1A753B45" w:rsidR="00BF4E45" w:rsidRPr="00AA5AC9" w:rsidRDefault="00BF4E45" w:rsidP="00BF4E45">
            <w:pPr>
              <w:spacing w:after="0"/>
              <w:rPr>
                <w:rFonts w:ascii="Times New Roman" w:eastAsia="Times New Roman" w:hAnsi="Times New Roman" w:cs="Times New Roman"/>
                <w:color w:val="000000"/>
                <w:sz w:val="20"/>
                <w:szCs w:val="20"/>
                <w:lang w:eastAsia="nl-NL"/>
              </w:rPr>
            </w:pPr>
            <w:r w:rsidRPr="00AA5AC9">
              <w:rPr>
                <w:rFonts w:ascii="Times New Roman" w:eastAsia="Times New Roman" w:hAnsi="Times New Roman" w:cs="Times New Roman"/>
                <w:color w:val="000000"/>
                <w:sz w:val="20"/>
                <w:szCs w:val="20"/>
                <w:lang w:eastAsia="nl-NL"/>
              </w:rPr>
              <w:t xml:space="preserve">   (i.q.r. 69 versus 42 years)</w:t>
            </w:r>
          </w:p>
        </w:tc>
        <w:tc>
          <w:tcPr>
            <w:tcW w:w="0" w:type="auto"/>
            <w:shd w:val="clear" w:color="auto" w:fill="auto"/>
            <w:noWrap/>
            <w:vAlign w:val="bottom"/>
            <w:hideMark/>
          </w:tcPr>
          <w:p w14:paraId="62484BC5" w14:textId="3EF5FC57"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1.16</w:t>
            </w:r>
          </w:p>
        </w:tc>
        <w:tc>
          <w:tcPr>
            <w:tcW w:w="0" w:type="auto"/>
            <w:shd w:val="clear" w:color="auto" w:fill="auto"/>
            <w:noWrap/>
            <w:vAlign w:val="bottom"/>
            <w:hideMark/>
          </w:tcPr>
          <w:p w14:paraId="0A8FBB1B" w14:textId="56277F76"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[0.57; 2.37]</w:t>
            </w:r>
          </w:p>
        </w:tc>
        <w:tc>
          <w:tcPr>
            <w:tcW w:w="0" w:type="auto"/>
            <w:shd w:val="clear" w:color="auto" w:fill="auto"/>
            <w:noWrap/>
            <w:vAlign w:val="bottom"/>
            <w:hideMark/>
          </w:tcPr>
          <w:p w14:paraId="4709BBEC" w14:textId="0C68CE1A"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1.14</w:t>
            </w:r>
          </w:p>
        </w:tc>
        <w:tc>
          <w:tcPr>
            <w:tcW w:w="0" w:type="auto"/>
            <w:shd w:val="clear" w:color="auto" w:fill="auto"/>
            <w:noWrap/>
            <w:vAlign w:val="bottom"/>
            <w:hideMark/>
          </w:tcPr>
          <w:p w14:paraId="5B7B20A7" w14:textId="3777A1C9"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0.2</w:t>
            </w:r>
          </w:p>
        </w:tc>
        <w:tc>
          <w:tcPr>
            <w:tcW w:w="0" w:type="auto"/>
            <w:shd w:val="clear" w:color="auto" w:fill="auto"/>
            <w:noWrap/>
            <w:vAlign w:val="bottom"/>
            <w:hideMark/>
          </w:tcPr>
          <w:p w14:paraId="1DA0914B"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hideMark/>
          </w:tcPr>
          <w:p w14:paraId="33F2AFEE"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00541475"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34A17B8F"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1796" w:type="dxa"/>
            <w:shd w:val="clear" w:color="auto" w:fill="auto"/>
            <w:noWrap/>
            <w:vAlign w:val="bottom"/>
            <w:hideMark/>
          </w:tcPr>
          <w:p w14:paraId="320DF97D"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r>
      <w:tr w:rsidR="00BF4E45" w:rsidRPr="00AA5AC9" w14:paraId="6F830D25" w14:textId="77777777" w:rsidTr="002950A5">
        <w:trPr>
          <w:trHeight w:val="227"/>
        </w:trPr>
        <w:tc>
          <w:tcPr>
            <w:tcW w:w="2721" w:type="dxa"/>
          </w:tcPr>
          <w:p w14:paraId="54F7B33D" w14:textId="1E6F9917"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eastAsia="nl-NL"/>
              </w:rPr>
              <w:t>Males versus females</w:t>
            </w:r>
          </w:p>
        </w:tc>
        <w:tc>
          <w:tcPr>
            <w:tcW w:w="0" w:type="auto"/>
            <w:shd w:val="clear" w:color="auto" w:fill="auto"/>
            <w:noWrap/>
            <w:vAlign w:val="bottom"/>
            <w:hideMark/>
          </w:tcPr>
          <w:p w14:paraId="08C33EB6" w14:textId="58478BE3"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0.95</w:t>
            </w:r>
          </w:p>
        </w:tc>
        <w:tc>
          <w:tcPr>
            <w:tcW w:w="0" w:type="auto"/>
            <w:shd w:val="clear" w:color="auto" w:fill="auto"/>
            <w:noWrap/>
            <w:vAlign w:val="bottom"/>
            <w:hideMark/>
          </w:tcPr>
          <w:p w14:paraId="45498FDA" w14:textId="473A46DF"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[0.40; 2.25]</w:t>
            </w:r>
          </w:p>
        </w:tc>
        <w:tc>
          <w:tcPr>
            <w:tcW w:w="0" w:type="auto"/>
            <w:shd w:val="clear" w:color="auto" w:fill="auto"/>
            <w:noWrap/>
            <w:vAlign w:val="bottom"/>
            <w:hideMark/>
          </w:tcPr>
          <w:p w14:paraId="32207FD4" w14:textId="02EE049E"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0.95</w:t>
            </w:r>
          </w:p>
        </w:tc>
        <w:tc>
          <w:tcPr>
            <w:tcW w:w="0" w:type="auto"/>
            <w:shd w:val="clear" w:color="auto" w:fill="auto"/>
            <w:noWrap/>
            <w:vAlign w:val="bottom"/>
            <w:hideMark/>
          </w:tcPr>
          <w:p w14:paraId="23D4B57E" w14:textId="5DB9FB39"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0.0</w:t>
            </w:r>
          </w:p>
        </w:tc>
        <w:tc>
          <w:tcPr>
            <w:tcW w:w="0" w:type="auto"/>
            <w:shd w:val="clear" w:color="auto" w:fill="auto"/>
            <w:noWrap/>
            <w:vAlign w:val="bottom"/>
            <w:hideMark/>
          </w:tcPr>
          <w:p w14:paraId="32437592"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hideMark/>
          </w:tcPr>
          <w:p w14:paraId="610230DD"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2C196B6C"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663ADF9B"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1796" w:type="dxa"/>
            <w:shd w:val="clear" w:color="auto" w:fill="auto"/>
            <w:noWrap/>
            <w:vAlign w:val="bottom"/>
            <w:hideMark/>
          </w:tcPr>
          <w:p w14:paraId="7BA1212F"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r>
      <w:tr w:rsidR="00BF4E45" w:rsidRPr="00AA5AC9" w14:paraId="31CB9428" w14:textId="77777777" w:rsidTr="002950A5">
        <w:trPr>
          <w:trHeight w:val="227"/>
        </w:trPr>
        <w:tc>
          <w:tcPr>
            <w:tcW w:w="2721" w:type="dxa"/>
          </w:tcPr>
          <w:p w14:paraId="58918079" w14:textId="3A50C4B9"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color w:val="000000"/>
                <w:sz w:val="20"/>
                <w:szCs w:val="20"/>
                <w:lang w:eastAsia="nl-NL"/>
              </w:rPr>
              <w:t>Completion surgery versus total</w:t>
            </w:r>
          </w:p>
        </w:tc>
        <w:tc>
          <w:tcPr>
            <w:tcW w:w="0" w:type="auto"/>
            <w:shd w:val="clear" w:color="auto" w:fill="auto"/>
            <w:noWrap/>
            <w:vAlign w:val="bottom"/>
            <w:hideMark/>
          </w:tcPr>
          <w:p w14:paraId="119C3510" w14:textId="4B10C604"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1.56</w:t>
            </w:r>
          </w:p>
        </w:tc>
        <w:tc>
          <w:tcPr>
            <w:tcW w:w="0" w:type="auto"/>
            <w:shd w:val="clear" w:color="auto" w:fill="auto"/>
            <w:noWrap/>
            <w:vAlign w:val="bottom"/>
            <w:hideMark/>
          </w:tcPr>
          <w:p w14:paraId="30AC5A97" w14:textId="7D9C66E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[0.39; 6.25]</w:t>
            </w:r>
          </w:p>
        </w:tc>
        <w:tc>
          <w:tcPr>
            <w:tcW w:w="0" w:type="auto"/>
            <w:shd w:val="clear" w:color="auto" w:fill="auto"/>
            <w:noWrap/>
            <w:vAlign w:val="bottom"/>
            <w:hideMark/>
          </w:tcPr>
          <w:p w14:paraId="5F1C1A09" w14:textId="61F15421"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1.47</w:t>
            </w:r>
          </w:p>
        </w:tc>
        <w:tc>
          <w:tcPr>
            <w:tcW w:w="0" w:type="auto"/>
            <w:shd w:val="clear" w:color="auto" w:fill="auto"/>
            <w:noWrap/>
            <w:vAlign w:val="bottom"/>
            <w:hideMark/>
          </w:tcPr>
          <w:p w14:paraId="541FBA8A" w14:textId="55802471"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0.4</w:t>
            </w:r>
          </w:p>
        </w:tc>
        <w:tc>
          <w:tcPr>
            <w:tcW w:w="0" w:type="auto"/>
            <w:shd w:val="clear" w:color="auto" w:fill="auto"/>
            <w:noWrap/>
            <w:vAlign w:val="bottom"/>
            <w:hideMark/>
          </w:tcPr>
          <w:p w14:paraId="60440FDB"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hideMark/>
          </w:tcPr>
          <w:p w14:paraId="2E212897"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491EEF23"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42C8FA17"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1796" w:type="dxa"/>
            <w:shd w:val="clear" w:color="auto" w:fill="auto"/>
            <w:noWrap/>
            <w:vAlign w:val="bottom"/>
            <w:hideMark/>
          </w:tcPr>
          <w:p w14:paraId="332F1F2B"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r>
      <w:tr w:rsidR="00BF4E45" w:rsidRPr="00AA5AC9" w14:paraId="181BA000" w14:textId="77777777" w:rsidTr="002950A5">
        <w:trPr>
          <w:trHeight w:val="227"/>
        </w:trPr>
        <w:tc>
          <w:tcPr>
            <w:tcW w:w="2721" w:type="dxa"/>
          </w:tcPr>
          <w:p w14:paraId="055AA80D" w14:textId="4797BDFB" w:rsidR="00BF4E45" w:rsidRPr="00AA5AC9" w:rsidRDefault="00BF4E45" w:rsidP="00BF4E45">
            <w:pPr>
              <w:spacing w:after="0"/>
              <w:rPr>
                <w:rFonts w:ascii="Times New Roman" w:eastAsia="Times New Roman" w:hAnsi="Times New Roman" w:cs="Times New Roman"/>
                <w:color w:val="000000"/>
                <w:sz w:val="20"/>
                <w:szCs w:val="20"/>
                <w:lang w:eastAsia="nl-NL"/>
              </w:rPr>
            </w:pPr>
            <w:r w:rsidRPr="00AA5AC9">
              <w:rPr>
                <w:rFonts w:ascii="Times New Roman" w:eastAsia="Times New Roman" w:hAnsi="Times New Roman" w:cs="Times New Roman"/>
                <w:color w:val="000000"/>
                <w:sz w:val="20"/>
                <w:szCs w:val="20"/>
                <w:lang w:eastAsia="nl-NL"/>
              </w:rPr>
              <w:t>Central LND = Yes versus No</w:t>
            </w:r>
          </w:p>
        </w:tc>
        <w:tc>
          <w:tcPr>
            <w:tcW w:w="0" w:type="auto"/>
            <w:shd w:val="clear" w:color="auto" w:fill="auto"/>
            <w:noWrap/>
            <w:vAlign w:val="bottom"/>
            <w:hideMark/>
          </w:tcPr>
          <w:p w14:paraId="69FF8CB5" w14:textId="792BBC23"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1.39</w:t>
            </w:r>
          </w:p>
        </w:tc>
        <w:tc>
          <w:tcPr>
            <w:tcW w:w="0" w:type="auto"/>
            <w:shd w:val="clear" w:color="auto" w:fill="auto"/>
            <w:noWrap/>
            <w:vAlign w:val="bottom"/>
            <w:hideMark/>
          </w:tcPr>
          <w:p w14:paraId="0BC5F537" w14:textId="56EACDE8"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[0.57; 3.37]</w:t>
            </w:r>
          </w:p>
        </w:tc>
        <w:tc>
          <w:tcPr>
            <w:tcW w:w="0" w:type="auto"/>
            <w:shd w:val="clear" w:color="auto" w:fill="auto"/>
            <w:noWrap/>
            <w:vAlign w:val="bottom"/>
            <w:hideMark/>
          </w:tcPr>
          <w:p w14:paraId="445D0351" w14:textId="1B03C9B7"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1.33</w:t>
            </w:r>
          </w:p>
        </w:tc>
        <w:tc>
          <w:tcPr>
            <w:tcW w:w="0" w:type="auto"/>
            <w:shd w:val="clear" w:color="auto" w:fill="auto"/>
            <w:noWrap/>
            <w:vAlign w:val="bottom"/>
            <w:hideMark/>
          </w:tcPr>
          <w:p w14:paraId="3F550714" w14:textId="69125644"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0.5</w:t>
            </w:r>
          </w:p>
        </w:tc>
        <w:tc>
          <w:tcPr>
            <w:tcW w:w="0" w:type="auto"/>
            <w:shd w:val="clear" w:color="auto" w:fill="auto"/>
            <w:noWrap/>
            <w:vAlign w:val="bottom"/>
            <w:hideMark/>
          </w:tcPr>
          <w:p w14:paraId="3BFD5D23"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hideMark/>
          </w:tcPr>
          <w:p w14:paraId="01EADD83"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2A409D3E"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0BDD2547"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1796" w:type="dxa"/>
            <w:shd w:val="clear" w:color="auto" w:fill="auto"/>
            <w:noWrap/>
            <w:vAlign w:val="bottom"/>
            <w:hideMark/>
          </w:tcPr>
          <w:p w14:paraId="3DEBBF6D"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r>
      <w:tr w:rsidR="00BF4E45" w:rsidRPr="00AA5AC9" w14:paraId="3BDFF2BC" w14:textId="77777777" w:rsidTr="002950A5">
        <w:trPr>
          <w:trHeight w:val="227"/>
        </w:trPr>
        <w:tc>
          <w:tcPr>
            <w:tcW w:w="2721" w:type="dxa"/>
          </w:tcPr>
          <w:p w14:paraId="16AB076B" w14:textId="236018AF"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eastAsia="Times New Roman" w:hAnsi="Times New Roman" w:cs="Times New Roman"/>
                <w:i/>
                <w:color w:val="000000"/>
                <w:sz w:val="20"/>
                <w:szCs w:val="20"/>
                <w:lang w:val="nl-NL" w:eastAsia="nl-NL"/>
              </w:rPr>
              <w:t>Concordance index</w:t>
            </w:r>
          </w:p>
        </w:tc>
        <w:tc>
          <w:tcPr>
            <w:tcW w:w="0" w:type="auto"/>
            <w:shd w:val="clear" w:color="auto" w:fill="auto"/>
            <w:noWrap/>
            <w:vAlign w:val="bottom"/>
            <w:hideMark/>
          </w:tcPr>
          <w:p w14:paraId="76D5ECF3" w14:textId="115E487B"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0.88</w:t>
            </w:r>
          </w:p>
        </w:tc>
        <w:tc>
          <w:tcPr>
            <w:tcW w:w="0" w:type="auto"/>
            <w:shd w:val="clear" w:color="auto" w:fill="auto"/>
            <w:noWrap/>
            <w:vAlign w:val="bottom"/>
            <w:hideMark/>
          </w:tcPr>
          <w:p w14:paraId="07F01506" w14:textId="0C23C6FB"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[0.85; 0.92]</w:t>
            </w:r>
          </w:p>
        </w:tc>
        <w:tc>
          <w:tcPr>
            <w:tcW w:w="0" w:type="auto"/>
            <w:shd w:val="clear" w:color="auto" w:fill="auto"/>
            <w:noWrap/>
            <w:vAlign w:val="bottom"/>
            <w:hideMark/>
          </w:tcPr>
          <w:p w14:paraId="20634CA4"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hideMark/>
          </w:tcPr>
          <w:p w14:paraId="1C7FF1AB"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hideMark/>
          </w:tcPr>
          <w:p w14:paraId="7366E889" w14:textId="21BF51FB"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0.88</w:t>
            </w:r>
          </w:p>
        </w:tc>
        <w:tc>
          <w:tcPr>
            <w:tcW w:w="0" w:type="auto"/>
            <w:shd w:val="clear" w:color="auto" w:fill="auto"/>
            <w:noWrap/>
            <w:vAlign w:val="bottom"/>
            <w:hideMark/>
          </w:tcPr>
          <w:p w14:paraId="4DF3D18B" w14:textId="222B443D" w:rsidR="00BF4E45" w:rsidRPr="00AA5AC9" w:rsidRDefault="00BF4E45" w:rsidP="00BF4E45">
            <w:pPr>
              <w:spacing w:after="0"/>
              <w:rPr>
                <w:rFonts w:ascii="Times New Roman" w:eastAsia="Times New Roman" w:hAnsi="Times New Roman" w:cs="Times New Roman"/>
                <w:color w:val="000000"/>
                <w:sz w:val="20"/>
                <w:szCs w:val="20"/>
                <w:lang w:val="nl-NL" w:eastAsia="nl-NL"/>
              </w:rPr>
            </w:pPr>
            <w:r w:rsidRPr="00AA5AC9">
              <w:rPr>
                <w:rFonts w:ascii="Times New Roman" w:hAnsi="Times New Roman" w:cs="Times New Roman"/>
                <w:color w:val="000000"/>
                <w:sz w:val="20"/>
                <w:szCs w:val="20"/>
              </w:rPr>
              <w:t>[0.84; 0.92]</w:t>
            </w:r>
          </w:p>
        </w:tc>
        <w:tc>
          <w:tcPr>
            <w:tcW w:w="0" w:type="auto"/>
            <w:shd w:val="clear" w:color="auto" w:fill="auto"/>
            <w:noWrap/>
            <w:vAlign w:val="bottom"/>
            <w:hideMark/>
          </w:tcPr>
          <w:p w14:paraId="1DBAB26A" w14:textId="77777777" w:rsidR="00BF4E45" w:rsidRPr="00AA5AC9" w:rsidRDefault="00BF4E45" w:rsidP="00BF4E45">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hideMark/>
          </w:tcPr>
          <w:p w14:paraId="1E5B5C16"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c>
          <w:tcPr>
            <w:tcW w:w="1796" w:type="dxa"/>
            <w:shd w:val="clear" w:color="auto" w:fill="auto"/>
            <w:noWrap/>
            <w:vAlign w:val="bottom"/>
            <w:hideMark/>
          </w:tcPr>
          <w:p w14:paraId="31E867B9" w14:textId="77777777" w:rsidR="00BF4E45" w:rsidRPr="00AA5AC9" w:rsidRDefault="00BF4E45" w:rsidP="00BF4E45">
            <w:pPr>
              <w:spacing w:after="0"/>
              <w:rPr>
                <w:rFonts w:ascii="Times New Roman" w:eastAsia="Times New Roman" w:hAnsi="Times New Roman" w:cs="Times New Roman"/>
                <w:sz w:val="20"/>
                <w:szCs w:val="20"/>
                <w:lang w:val="nl-NL" w:eastAsia="nl-NL"/>
              </w:rPr>
            </w:pPr>
          </w:p>
        </w:tc>
      </w:tr>
      <w:tr w:rsidR="00BF4E45" w:rsidRPr="00AA5AC9" w14:paraId="291FCB6D" w14:textId="77777777" w:rsidTr="002950A5">
        <w:trPr>
          <w:trHeight w:val="227"/>
        </w:trPr>
        <w:tc>
          <w:tcPr>
            <w:tcW w:w="9941" w:type="dxa"/>
            <w:gridSpan w:val="10"/>
          </w:tcPr>
          <w:p w14:paraId="4F206717" w14:textId="30B04D05" w:rsidR="00BF4E45" w:rsidRPr="00BF4E45" w:rsidRDefault="00BF4E45" w:rsidP="00BF4E45">
            <w:pPr>
              <w:spacing w:after="0"/>
              <w:rPr>
                <w:rFonts w:ascii="Times New Roman" w:eastAsia="Times New Roman" w:hAnsi="Times New Roman" w:cs="Times New Roman"/>
                <w:sz w:val="20"/>
                <w:szCs w:val="20"/>
                <w:lang w:eastAsia="nl-NL"/>
              </w:rPr>
            </w:pPr>
            <w:r w:rsidRPr="00AA5AC9">
              <w:rPr>
                <w:rFonts w:ascii="Times New Roman" w:eastAsia="Times New Roman" w:hAnsi="Times New Roman" w:cs="Times New Roman"/>
                <w:sz w:val="20"/>
                <w:szCs w:val="20"/>
                <w:lang w:eastAsia="nl-NL"/>
              </w:rPr>
              <w:t xml:space="preserve">Table displays odds ratios and the 95% confidence intervals of the logistic regression model predicting the probability of hypoparathyroidism. The final model is selected using backward selection with p-values &lt; 0.05. The coefficients are averaged over the ten imputed data sets. The Concordance index is corrected for optimism by bootstrapping </w:t>
            </w:r>
            <w:ins w:id="1" w:author="C.H.M. Maas [5]" w:date="2023-08-17T16:33:00Z">
              <w:r w:rsidRPr="00AA5AC9">
                <w:rPr>
                  <w:rFonts w:ascii="Times New Roman" w:eastAsia="Times New Roman" w:hAnsi="Times New Roman" w:cs="Times New Roman"/>
                  <w:sz w:val="20"/>
                  <w:szCs w:val="20"/>
                  <w:lang w:eastAsia="nl-NL"/>
                </w:rPr>
                <w:t>using the full hypoparathyroidism model</w:t>
              </w:r>
            </w:ins>
            <w:r w:rsidRPr="00AA5AC9">
              <w:rPr>
                <w:rFonts w:ascii="Times New Roman" w:eastAsia="Times New Roman" w:hAnsi="Times New Roman" w:cs="Times New Roman"/>
                <w:sz w:val="20"/>
                <w:szCs w:val="20"/>
                <w:lang w:eastAsia="nl-NL"/>
              </w:rPr>
              <w:t xml:space="preserve">. </w:t>
            </w:r>
            <w:r w:rsidRPr="00AA5AC9">
              <w:rPr>
                <w:rFonts w:ascii="Times New Roman" w:eastAsia="Times New Roman" w:hAnsi="Times New Roman" w:cs="Times New Roman"/>
                <w:sz w:val="20"/>
                <w:szCs w:val="20"/>
                <w:lang w:eastAsia="nl-NL"/>
              </w:rPr>
              <w:br/>
              <w:t xml:space="preserve">Abbreviations: OR, odds ratio; CI, confidence interval; </w:t>
            </w:r>
            <w:r w:rsidRPr="00AA5AC9">
              <w:rPr>
                <w:rFonts w:ascii="Times New Roman" w:eastAsia="Times New Roman" w:hAnsi="Times New Roman" w:cs="Times New Roman"/>
                <w:sz w:val="20"/>
                <w:szCs w:val="20"/>
                <w:highlight w:val="yellow"/>
                <w:lang w:eastAsia="nl-NL"/>
              </w:rPr>
              <w:t xml:space="preserve">SOR, shrunk odds ratio </w:t>
            </w:r>
            <w:r w:rsidRPr="00AA5AC9">
              <w:rPr>
                <w:rFonts w:ascii="Times New Roman" w:hAnsi="Times New Roman" w:cs="Times New Roman"/>
                <w:sz w:val="20"/>
                <w:szCs w:val="20"/>
                <w:highlight w:val="yellow"/>
              </w:rPr>
              <w:t>with a uniform shrinkage factor of 0.868</w:t>
            </w:r>
            <w:r w:rsidRPr="00AA5AC9">
              <w:rPr>
                <w:rFonts w:ascii="Times New Roman" w:eastAsia="Times New Roman" w:hAnsi="Times New Roman" w:cs="Times New Roman"/>
                <w:sz w:val="20"/>
                <w:szCs w:val="20"/>
                <w:highlight w:val="yellow"/>
                <w:lang w:eastAsia="nl-NL"/>
              </w:rPr>
              <w:t>; CSOR, calibrated shrunk odds ratio for readmission with a uniform shrinkage factor of 0.868 and calibration factor of 0.81;</w:t>
            </w:r>
            <w:r w:rsidRPr="00AA5AC9">
              <w:rPr>
                <w:rFonts w:ascii="Times New Roman" w:eastAsia="Times New Roman" w:hAnsi="Times New Roman" w:cs="Times New Roman"/>
                <w:sz w:val="20"/>
                <w:szCs w:val="20"/>
                <w:lang w:eastAsia="nl-NL"/>
              </w:rPr>
              <w:t xml:space="preserve"> Imp., importance defined by the Chi-square of the Wald-statistic; PTH, parathyroid hormone; </w:t>
            </w:r>
            <w:r w:rsidRPr="00AA5AC9">
              <w:rPr>
                <w:rFonts w:ascii="Times New Roman" w:eastAsia="Times New Roman" w:hAnsi="Times New Roman" w:cs="Times New Roman"/>
                <w:sz w:val="20"/>
                <w:szCs w:val="20"/>
                <w:lang w:val="nl-NL" w:eastAsia="nl-NL"/>
              </w:rPr>
              <w:t>Δ</w:t>
            </w:r>
            <w:r w:rsidRPr="00AA5AC9">
              <w:rPr>
                <w:rFonts w:ascii="Times New Roman" w:eastAsia="Times New Roman" w:hAnsi="Times New Roman" w:cs="Times New Roman"/>
                <w:sz w:val="20"/>
                <w:szCs w:val="20"/>
                <w:lang w:eastAsia="nl-NL"/>
              </w:rPr>
              <w:t>PTH, (PTH at baseline - postoperative PTH after 24 hours) / (PTH at baseline) x 100%; Corrected calcium, measured calcium (mmol/L) + 0.016 x (34 - albumin (g/L)); LND, lymph node dissection.</w:t>
            </w:r>
          </w:p>
        </w:tc>
      </w:tr>
    </w:tbl>
    <w:p w14:paraId="4EC23607" w14:textId="77777777" w:rsidR="008723FD" w:rsidRDefault="008723FD" w:rsidP="000D14ED">
      <w:pPr>
        <w:spacing w:after="0"/>
        <w:rPr>
          <w:rFonts w:ascii="Arial" w:hAnsi="Arial" w:cs="Arial"/>
        </w:rPr>
      </w:pPr>
    </w:p>
    <w:tbl>
      <w:tblPr>
        <w:tblStyle w:val="TableGrid"/>
        <w:tblW w:w="8359" w:type="dxa"/>
        <w:tblLook w:val="04A0" w:firstRow="1" w:lastRow="0" w:firstColumn="1" w:lastColumn="0" w:noHBand="0" w:noVBand="1"/>
      </w:tblPr>
      <w:tblGrid>
        <w:gridCol w:w="3397"/>
        <w:gridCol w:w="1418"/>
        <w:gridCol w:w="1843"/>
        <w:gridCol w:w="1701"/>
      </w:tblGrid>
      <w:tr w:rsidR="008723FD" w14:paraId="07D89031" w14:textId="77777777" w:rsidTr="00EE21E4">
        <w:tc>
          <w:tcPr>
            <w:tcW w:w="8359" w:type="dxa"/>
            <w:gridSpan w:val="4"/>
          </w:tcPr>
          <w:p w14:paraId="22EA0BEF" w14:textId="59A269E5" w:rsidR="008723FD" w:rsidRPr="002A661F" w:rsidRDefault="008723FD" w:rsidP="000D14ED">
            <w:pPr>
              <w:rPr>
                <w:rFonts w:ascii="Times New Roman" w:hAnsi="Times New Roman" w:cs="Times New Roman"/>
                <w:b/>
                <w:sz w:val="20"/>
                <w:szCs w:val="20"/>
              </w:rPr>
            </w:pPr>
            <w:r w:rsidRPr="002A661F">
              <w:rPr>
                <w:rFonts w:ascii="Times New Roman" w:hAnsi="Times New Roman" w:cs="Times New Roman"/>
                <w:b/>
                <w:sz w:val="20"/>
                <w:szCs w:val="20"/>
              </w:rPr>
              <w:t xml:space="preserve">Table 3. </w:t>
            </w:r>
            <w:r w:rsidRPr="002A661F">
              <w:rPr>
                <w:rFonts w:ascii="Times New Roman" w:hAnsi="Times New Roman" w:cs="Times New Roman"/>
                <w:sz w:val="20"/>
                <w:szCs w:val="20"/>
              </w:rPr>
              <w:t>Predictions of hypo</w:t>
            </w:r>
            <w:ins w:id="2" w:author="C.H.M. Maas [6]" w:date="2023-08-21T12:40:00Z">
              <w:r w:rsidR="001F036F">
                <w:rPr>
                  <w:rFonts w:ascii="Times New Roman" w:hAnsi="Times New Roman" w:cs="Times New Roman"/>
                  <w:sz w:val="20"/>
                  <w:szCs w:val="20"/>
                </w:rPr>
                <w:t>para</w:t>
              </w:r>
            </w:ins>
            <w:r w:rsidRPr="002A661F">
              <w:rPr>
                <w:rFonts w:ascii="Times New Roman" w:hAnsi="Times New Roman" w:cs="Times New Roman"/>
                <w:sz w:val="20"/>
                <w:szCs w:val="20"/>
              </w:rPr>
              <w:t>thyroidism and readmission for</w:t>
            </w:r>
            <w:r w:rsidR="00551EAC">
              <w:rPr>
                <w:rFonts w:ascii="Times New Roman" w:hAnsi="Times New Roman" w:cs="Times New Roman"/>
                <w:sz w:val="20"/>
                <w:szCs w:val="20"/>
              </w:rPr>
              <w:t>s</w:t>
            </w:r>
            <w:r w:rsidRPr="002A661F">
              <w:rPr>
                <w:rFonts w:ascii="Times New Roman" w:hAnsi="Times New Roman" w:cs="Times New Roman"/>
                <w:sz w:val="20"/>
                <w:szCs w:val="20"/>
              </w:rPr>
              <w:t xml:space="preserve"> all patients.</w:t>
            </w:r>
          </w:p>
        </w:tc>
      </w:tr>
      <w:tr w:rsidR="008723FD" w14:paraId="6B888B0B" w14:textId="77777777" w:rsidTr="00EE21E4">
        <w:tc>
          <w:tcPr>
            <w:tcW w:w="3397" w:type="dxa"/>
          </w:tcPr>
          <w:p w14:paraId="1A205C67" w14:textId="77777777" w:rsidR="008723FD" w:rsidRDefault="008723FD" w:rsidP="000D14ED">
            <w:pPr>
              <w:rPr>
                <w:rFonts w:ascii="Arial" w:hAnsi="Arial" w:cs="Arial"/>
                <w:b/>
              </w:rPr>
            </w:pPr>
          </w:p>
        </w:tc>
        <w:tc>
          <w:tcPr>
            <w:tcW w:w="4962" w:type="dxa"/>
            <w:gridSpan w:val="3"/>
          </w:tcPr>
          <w:p w14:paraId="1F988556" w14:textId="4C4EFB5F" w:rsidR="008723FD" w:rsidRDefault="008723FD" w:rsidP="000D14ED">
            <w:pPr>
              <w:jc w:val="center"/>
              <w:rPr>
                <w:rFonts w:ascii="Arial" w:hAnsi="Arial" w:cs="Arial"/>
                <w:b/>
              </w:rPr>
            </w:pPr>
            <w:r w:rsidRPr="00BC4C97">
              <w:rPr>
                <w:rFonts w:ascii="Times New Roman" w:hAnsi="Times New Roman" w:cs="Times New Roman"/>
                <w:sz w:val="20"/>
                <w:szCs w:val="20"/>
              </w:rPr>
              <w:t>Predicted probability of hypoparathyroidism</w:t>
            </w:r>
          </w:p>
        </w:tc>
      </w:tr>
      <w:tr w:rsidR="008723FD" w14:paraId="11DE377A" w14:textId="77777777" w:rsidTr="00EE21E4">
        <w:tc>
          <w:tcPr>
            <w:tcW w:w="3397" w:type="dxa"/>
          </w:tcPr>
          <w:p w14:paraId="704B0979" w14:textId="77777777" w:rsidR="008723FD" w:rsidRDefault="008723FD" w:rsidP="000D14ED">
            <w:pPr>
              <w:rPr>
                <w:rFonts w:ascii="Arial" w:hAnsi="Arial" w:cs="Arial"/>
                <w:b/>
              </w:rPr>
            </w:pPr>
          </w:p>
        </w:tc>
        <w:tc>
          <w:tcPr>
            <w:tcW w:w="1418" w:type="dxa"/>
          </w:tcPr>
          <w:p w14:paraId="486B0987" w14:textId="722F2E7E" w:rsidR="008723FD" w:rsidRPr="008723FD" w:rsidRDefault="00266AB3" w:rsidP="000D14ED">
            <w:pPr>
              <w:jc w:val="center"/>
              <w:rPr>
                <w:rFonts w:ascii="Times New Roman" w:hAnsi="Times New Roman" w:cs="Times New Roman"/>
                <w:b/>
                <w:sz w:val="20"/>
                <w:szCs w:val="20"/>
              </w:rPr>
            </w:pPr>
            <w:r>
              <w:rPr>
                <w:rFonts w:ascii="Times New Roman" w:hAnsi="Times New Roman" w:cs="Times New Roman"/>
                <w:b/>
                <w:sz w:val="20"/>
                <w:szCs w:val="20"/>
              </w:rPr>
              <w:t xml:space="preserve">Low </w:t>
            </w:r>
            <w:r w:rsidR="008723FD" w:rsidRPr="008723FD">
              <w:rPr>
                <w:rFonts w:ascii="Times New Roman" w:hAnsi="Times New Roman" w:cs="Times New Roman"/>
                <w:b/>
                <w:sz w:val="20"/>
                <w:szCs w:val="20"/>
              </w:rPr>
              <w:t>risk</w:t>
            </w:r>
          </w:p>
          <w:p w14:paraId="73C1E247" w14:textId="7A6F2706" w:rsidR="008723FD" w:rsidRDefault="008723FD" w:rsidP="000D14ED">
            <w:pPr>
              <w:jc w:val="center"/>
              <w:rPr>
                <w:rFonts w:ascii="Times New Roman" w:hAnsi="Times New Roman" w:cs="Times New Roman"/>
                <w:sz w:val="20"/>
                <w:szCs w:val="20"/>
              </w:rPr>
            </w:pPr>
            <w:r>
              <w:rPr>
                <w:rFonts w:ascii="Times New Roman" w:hAnsi="Times New Roman" w:cs="Times New Roman"/>
                <w:sz w:val="20"/>
                <w:szCs w:val="20"/>
              </w:rPr>
              <w:t>(</w:t>
            </w:r>
            <w:r w:rsidRPr="00BC4C97">
              <w:rPr>
                <w:rFonts w:ascii="Times New Roman" w:hAnsi="Times New Roman" w:cs="Times New Roman"/>
                <w:sz w:val="20"/>
                <w:szCs w:val="20"/>
              </w:rPr>
              <w:t>p &lt; 10%</w:t>
            </w:r>
            <w:r>
              <w:rPr>
                <w:rFonts w:ascii="Times New Roman" w:hAnsi="Times New Roman" w:cs="Times New Roman"/>
                <w:sz w:val="20"/>
                <w:szCs w:val="20"/>
              </w:rPr>
              <w:t>)</w:t>
            </w:r>
          </w:p>
          <w:p w14:paraId="09B75721" w14:textId="2447FE52" w:rsidR="008723FD" w:rsidRDefault="00C563F9" w:rsidP="000D14ED">
            <w:pPr>
              <w:jc w:val="center"/>
              <w:rPr>
                <w:rFonts w:ascii="Arial" w:hAnsi="Arial" w:cs="Arial"/>
                <w:b/>
              </w:rPr>
            </w:pPr>
            <w:r>
              <w:rPr>
                <w:rFonts w:ascii="Times New Roman" w:hAnsi="Times New Roman" w:cs="Times New Roman"/>
                <w:sz w:val="20"/>
                <w:szCs w:val="20"/>
              </w:rPr>
              <w:t>n=229</w:t>
            </w:r>
          </w:p>
        </w:tc>
        <w:tc>
          <w:tcPr>
            <w:tcW w:w="1843" w:type="dxa"/>
          </w:tcPr>
          <w:p w14:paraId="4F3F7CAF" w14:textId="0A0CFD53" w:rsidR="008723FD" w:rsidRPr="008723FD" w:rsidRDefault="005A6ED4" w:rsidP="000D14ED">
            <w:pPr>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Intermediate</w:t>
            </w:r>
            <w:r w:rsidR="008723FD" w:rsidRPr="008723FD">
              <w:rPr>
                <w:rFonts w:ascii="Times New Roman" w:eastAsiaTheme="minorEastAsia" w:hAnsi="Times New Roman" w:cs="Times New Roman"/>
                <w:b/>
                <w:sz w:val="20"/>
                <w:szCs w:val="20"/>
              </w:rPr>
              <w:t xml:space="preserve"> risk</w:t>
            </w:r>
          </w:p>
          <w:p w14:paraId="15F0C0C6" w14:textId="637BD509" w:rsidR="008723FD" w:rsidRDefault="008723FD" w:rsidP="000D14ED">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Pr="00BC4C97">
              <w:rPr>
                <w:rFonts w:ascii="Times New Roman" w:eastAsiaTheme="minorEastAsia" w:hAnsi="Times New Roman" w:cs="Times New Roman"/>
                <w:sz w:val="20"/>
                <w:szCs w:val="20"/>
              </w:rPr>
              <w:t>10% ≤ p ≤ 30%</w:t>
            </w:r>
            <w:r>
              <w:rPr>
                <w:rFonts w:ascii="Times New Roman" w:eastAsiaTheme="minorEastAsia" w:hAnsi="Times New Roman" w:cs="Times New Roman"/>
                <w:sz w:val="20"/>
                <w:szCs w:val="20"/>
              </w:rPr>
              <w:t>)</w:t>
            </w:r>
          </w:p>
          <w:p w14:paraId="73BB2C55" w14:textId="7F45287D" w:rsidR="008723FD" w:rsidRDefault="00C563F9" w:rsidP="000D14ED">
            <w:pPr>
              <w:jc w:val="center"/>
              <w:rPr>
                <w:rFonts w:ascii="Arial" w:hAnsi="Arial" w:cs="Arial"/>
                <w:b/>
              </w:rPr>
            </w:pPr>
            <w:r>
              <w:rPr>
                <w:rFonts w:ascii="Times New Roman" w:eastAsiaTheme="minorEastAsia" w:hAnsi="Times New Roman" w:cs="Times New Roman"/>
                <w:sz w:val="20"/>
                <w:szCs w:val="20"/>
              </w:rPr>
              <w:t>n=74</w:t>
            </w:r>
          </w:p>
        </w:tc>
        <w:tc>
          <w:tcPr>
            <w:tcW w:w="1701" w:type="dxa"/>
          </w:tcPr>
          <w:p w14:paraId="237701B8" w14:textId="77777777" w:rsidR="008723FD" w:rsidRPr="008723FD" w:rsidRDefault="008723FD" w:rsidP="000D14ED">
            <w:pPr>
              <w:jc w:val="center"/>
              <w:rPr>
                <w:rFonts w:ascii="Times New Roman" w:hAnsi="Times New Roman" w:cs="Times New Roman"/>
                <w:b/>
                <w:sz w:val="20"/>
                <w:szCs w:val="20"/>
              </w:rPr>
            </w:pPr>
            <w:r w:rsidRPr="008723FD">
              <w:rPr>
                <w:rFonts w:ascii="Times New Roman" w:hAnsi="Times New Roman" w:cs="Times New Roman"/>
                <w:b/>
                <w:sz w:val="20"/>
                <w:szCs w:val="20"/>
              </w:rPr>
              <w:t>High risk</w:t>
            </w:r>
          </w:p>
          <w:p w14:paraId="7DC30F08" w14:textId="693C7093" w:rsidR="008723FD" w:rsidRDefault="008723FD" w:rsidP="000D14ED">
            <w:pPr>
              <w:jc w:val="center"/>
              <w:rPr>
                <w:rFonts w:ascii="Times New Roman" w:hAnsi="Times New Roman" w:cs="Times New Roman"/>
                <w:sz w:val="20"/>
                <w:szCs w:val="20"/>
              </w:rPr>
            </w:pPr>
            <w:r>
              <w:rPr>
                <w:rFonts w:ascii="Times New Roman" w:hAnsi="Times New Roman" w:cs="Times New Roman"/>
                <w:sz w:val="20"/>
                <w:szCs w:val="20"/>
              </w:rPr>
              <w:t>(</w:t>
            </w:r>
            <w:r w:rsidRPr="00BC4C97">
              <w:rPr>
                <w:rFonts w:ascii="Times New Roman" w:hAnsi="Times New Roman" w:cs="Times New Roman"/>
                <w:sz w:val="20"/>
                <w:szCs w:val="20"/>
              </w:rPr>
              <w:t>p &gt; 30%</w:t>
            </w:r>
            <w:r>
              <w:rPr>
                <w:rFonts w:ascii="Times New Roman" w:hAnsi="Times New Roman" w:cs="Times New Roman"/>
                <w:sz w:val="20"/>
                <w:szCs w:val="20"/>
              </w:rPr>
              <w:t>)</w:t>
            </w:r>
          </w:p>
          <w:p w14:paraId="24094D7C" w14:textId="3F24AE5A" w:rsidR="008723FD" w:rsidRDefault="008723FD" w:rsidP="000D14ED">
            <w:pPr>
              <w:jc w:val="center"/>
              <w:rPr>
                <w:rFonts w:ascii="Arial" w:hAnsi="Arial" w:cs="Arial"/>
                <w:b/>
              </w:rPr>
            </w:pPr>
            <w:r>
              <w:rPr>
                <w:rFonts w:ascii="Times New Roman" w:hAnsi="Times New Roman" w:cs="Times New Roman"/>
                <w:sz w:val="20"/>
                <w:szCs w:val="20"/>
              </w:rPr>
              <w:t>n=63</w:t>
            </w:r>
          </w:p>
        </w:tc>
      </w:tr>
      <w:tr w:rsidR="008723FD" w:rsidRPr="00C563F9" w14:paraId="689622DB" w14:textId="77777777" w:rsidTr="00EE21E4">
        <w:tc>
          <w:tcPr>
            <w:tcW w:w="3397" w:type="dxa"/>
          </w:tcPr>
          <w:p w14:paraId="1502F8F9" w14:textId="4EDECA12" w:rsidR="008723FD" w:rsidRPr="00C563F9" w:rsidRDefault="008F2B31" w:rsidP="000D14ED">
            <w:pPr>
              <w:rPr>
                <w:rFonts w:ascii="Arial" w:hAnsi="Arial" w:cs="Arial"/>
                <w:b/>
              </w:rPr>
            </w:pPr>
            <w:r>
              <w:rPr>
                <w:rFonts w:ascii="Times New Roman" w:hAnsi="Times New Roman" w:cs="Times New Roman"/>
                <w:sz w:val="20"/>
                <w:szCs w:val="20"/>
              </w:rPr>
              <w:t>Persistent hypoparathyroidism</w:t>
            </w:r>
          </w:p>
        </w:tc>
        <w:tc>
          <w:tcPr>
            <w:tcW w:w="1418" w:type="dxa"/>
          </w:tcPr>
          <w:p w14:paraId="2E161E08" w14:textId="1D0665A7" w:rsidR="008723FD" w:rsidRPr="00C563F9" w:rsidRDefault="00C563F9" w:rsidP="000D14ED">
            <w:pPr>
              <w:rPr>
                <w:rFonts w:ascii="Arial" w:hAnsi="Arial" w:cs="Arial"/>
                <w:b/>
              </w:rPr>
            </w:pPr>
            <w:r w:rsidRPr="00C563F9">
              <w:rPr>
                <w:rFonts w:ascii="Times New Roman" w:hAnsi="Times New Roman" w:cs="Times New Roman"/>
                <w:sz w:val="20"/>
                <w:szCs w:val="20"/>
              </w:rPr>
              <w:t>4 (1.7%)</w:t>
            </w:r>
          </w:p>
        </w:tc>
        <w:tc>
          <w:tcPr>
            <w:tcW w:w="1843" w:type="dxa"/>
          </w:tcPr>
          <w:p w14:paraId="69D48376" w14:textId="28F406DA" w:rsidR="008723FD" w:rsidRPr="00C563F9" w:rsidRDefault="00C563F9" w:rsidP="000D14ED">
            <w:pPr>
              <w:rPr>
                <w:rFonts w:ascii="Arial" w:hAnsi="Arial" w:cs="Arial"/>
                <w:b/>
              </w:rPr>
            </w:pPr>
            <w:r w:rsidRPr="00C563F9">
              <w:rPr>
                <w:rFonts w:ascii="Times New Roman" w:hAnsi="Times New Roman" w:cs="Times New Roman"/>
                <w:sz w:val="20"/>
                <w:szCs w:val="20"/>
              </w:rPr>
              <w:t>12 (16.2%)</w:t>
            </w:r>
          </w:p>
        </w:tc>
        <w:tc>
          <w:tcPr>
            <w:tcW w:w="1701" w:type="dxa"/>
          </w:tcPr>
          <w:p w14:paraId="3C95D427" w14:textId="59CF9BC5" w:rsidR="008723FD" w:rsidRPr="00C563F9" w:rsidRDefault="00C563F9" w:rsidP="000D14ED">
            <w:pPr>
              <w:rPr>
                <w:rFonts w:ascii="Arial" w:hAnsi="Arial" w:cs="Arial"/>
                <w:b/>
              </w:rPr>
            </w:pPr>
            <w:r w:rsidRPr="00C563F9">
              <w:rPr>
                <w:rFonts w:ascii="Times New Roman" w:hAnsi="Times New Roman" w:cs="Times New Roman"/>
                <w:sz w:val="20"/>
                <w:szCs w:val="20"/>
              </w:rPr>
              <w:t>28 (44.4%)</w:t>
            </w:r>
          </w:p>
        </w:tc>
      </w:tr>
      <w:tr w:rsidR="00827A9E" w:rsidRPr="00C563F9" w14:paraId="0B85D7FD" w14:textId="77777777" w:rsidTr="00EE21E4">
        <w:tc>
          <w:tcPr>
            <w:tcW w:w="3397" w:type="dxa"/>
          </w:tcPr>
          <w:p w14:paraId="62C42012" w14:textId="3B49BC53" w:rsidR="00827A9E" w:rsidRPr="00C563F9" w:rsidRDefault="00827A9E" w:rsidP="000D14ED">
            <w:pPr>
              <w:rPr>
                <w:rFonts w:ascii="Arial" w:hAnsi="Arial" w:cs="Arial"/>
                <w:b/>
              </w:rPr>
            </w:pPr>
            <w:r w:rsidRPr="007D5304">
              <w:rPr>
                <w:rFonts w:ascii="Times New Roman" w:hAnsi="Times New Roman" w:cs="Times New Roman"/>
                <w:sz w:val="20"/>
                <w:szCs w:val="20"/>
              </w:rPr>
              <w:t>Hypocalcemia-related readmission</w:t>
            </w:r>
          </w:p>
        </w:tc>
        <w:tc>
          <w:tcPr>
            <w:tcW w:w="1418" w:type="dxa"/>
          </w:tcPr>
          <w:p w14:paraId="190F3DB0" w14:textId="653AD4E0" w:rsidR="00827A9E" w:rsidRPr="00C563F9" w:rsidRDefault="00827A9E" w:rsidP="000D14ED">
            <w:pPr>
              <w:rPr>
                <w:rFonts w:ascii="Arial" w:hAnsi="Arial" w:cs="Arial"/>
                <w:b/>
              </w:rPr>
            </w:pPr>
            <w:r w:rsidRPr="00C563F9">
              <w:rPr>
                <w:rFonts w:ascii="Times New Roman" w:hAnsi="Times New Roman" w:cs="Times New Roman"/>
                <w:sz w:val="20"/>
                <w:szCs w:val="20"/>
              </w:rPr>
              <w:t>2 (0.9%)</w:t>
            </w:r>
          </w:p>
        </w:tc>
        <w:tc>
          <w:tcPr>
            <w:tcW w:w="1843" w:type="dxa"/>
          </w:tcPr>
          <w:p w14:paraId="396A8EC7" w14:textId="6DF6B18A" w:rsidR="00827A9E" w:rsidRPr="00C563F9" w:rsidRDefault="00827A9E" w:rsidP="000D14ED">
            <w:pPr>
              <w:rPr>
                <w:rFonts w:ascii="Arial" w:hAnsi="Arial" w:cs="Arial"/>
                <w:b/>
              </w:rPr>
            </w:pPr>
            <w:r w:rsidRPr="00C563F9">
              <w:rPr>
                <w:rFonts w:ascii="Times New Roman" w:hAnsi="Times New Roman" w:cs="Times New Roman"/>
                <w:sz w:val="20"/>
                <w:szCs w:val="20"/>
              </w:rPr>
              <w:t>7 (9.5%)</w:t>
            </w:r>
          </w:p>
        </w:tc>
        <w:tc>
          <w:tcPr>
            <w:tcW w:w="1701" w:type="dxa"/>
          </w:tcPr>
          <w:p w14:paraId="0054E722" w14:textId="76F546B7" w:rsidR="00827A9E" w:rsidRPr="00C563F9" w:rsidRDefault="00827A9E" w:rsidP="000D14ED">
            <w:pPr>
              <w:rPr>
                <w:rFonts w:ascii="Arial" w:hAnsi="Arial" w:cs="Arial"/>
                <w:b/>
              </w:rPr>
            </w:pPr>
            <w:r w:rsidRPr="00C563F9">
              <w:rPr>
                <w:rFonts w:ascii="Times New Roman" w:hAnsi="Times New Roman" w:cs="Times New Roman"/>
                <w:sz w:val="20"/>
                <w:szCs w:val="20"/>
              </w:rPr>
              <w:t>18 (28.6%)</w:t>
            </w:r>
          </w:p>
        </w:tc>
      </w:tr>
      <w:tr w:rsidR="008723FD" w14:paraId="3A3612D6" w14:textId="77777777" w:rsidTr="00EE21E4">
        <w:tc>
          <w:tcPr>
            <w:tcW w:w="8359" w:type="dxa"/>
            <w:gridSpan w:val="4"/>
          </w:tcPr>
          <w:p w14:paraId="5D69AD9C" w14:textId="02C1DB68" w:rsidR="008723FD" w:rsidRDefault="008723FD" w:rsidP="000D14ED">
            <w:pPr>
              <w:rPr>
                <w:rFonts w:ascii="Arial" w:hAnsi="Arial" w:cs="Arial"/>
                <w:b/>
              </w:rPr>
            </w:pPr>
            <w:r w:rsidRPr="00303900">
              <w:rPr>
                <w:rFonts w:ascii="Times New Roman" w:hAnsi="Times New Roman" w:cs="Times New Roman"/>
                <w:sz w:val="18"/>
                <w:szCs w:val="18"/>
              </w:rPr>
              <w:t xml:space="preserve">The predictions </w:t>
            </w:r>
            <w:r w:rsidR="00674789">
              <w:rPr>
                <w:rFonts w:ascii="Times New Roman" w:hAnsi="Times New Roman" w:cs="Times New Roman"/>
                <w:sz w:val="18"/>
                <w:szCs w:val="18"/>
              </w:rPr>
              <w:t>were</w:t>
            </w:r>
            <w:r w:rsidR="00674789" w:rsidRPr="00303900">
              <w:rPr>
                <w:rFonts w:ascii="Times New Roman" w:hAnsi="Times New Roman" w:cs="Times New Roman"/>
                <w:sz w:val="18"/>
                <w:szCs w:val="18"/>
              </w:rPr>
              <w:t xml:space="preserve"> </w:t>
            </w:r>
            <w:r w:rsidRPr="00303900">
              <w:rPr>
                <w:rFonts w:ascii="Times New Roman" w:hAnsi="Times New Roman" w:cs="Times New Roman"/>
                <w:sz w:val="18"/>
                <w:szCs w:val="18"/>
              </w:rPr>
              <w:t>averaged over the ten imputed data sets.</w:t>
            </w:r>
          </w:p>
        </w:tc>
      </w:tr>
    </w:tbl>
    <w:p w14:paraId="39F3D0E4" w14:textId="77777777" w:rsidR="0098353D" w:rsidRDefault="0098353D" w:rsidP="000D14ED">
      <w:pPr>
        <w:spacing w:after="0"/>
        <w:rPr>
          <w:ins w:id="3" w:author="C.H.M. Maas [5]" w:date="2023-08-17T16:34:00Z"/>
          <w:rFonts w:ascii="Arial" w:hAnsi="Arial" w:cs="Arial"/>
          <w:b/>
        </w:rPr>
      </w:pPr>
    </w:p>
    <w:p w14:paraId="77AF357F" w14:textId="2CAB128F" w:rsidR="003A4354" w:rsidRDefault="003A4354" w:rsidP="000D14ED">
      <w:pPr>
        <w:spacing w:after="0"/>
        <w:rPr>
          <w:rFonts w:ascii="Arial" w:hAnsi="Arial" w:cs="Arial"/>
          <w:b/>
        </w:rPr>
      </w:pPr>
      <w:r>
        <w:rPr>
          <w:rFonts w:ascii="Arial" w:hAnsi="Arial" w:cs="Arial"/>
          <w:b/>
        </w:rPr>
        <w:br w:type="page"/>
      </w:r>
    </w:p>
    <w:p w14:paraId="79922567" w14:textId="6C9E5868" w:rsidR="00AE021C" w:rsidRPr="00FB6AE7" w:rsidRDefault="00AE021C" w:rsidP="000D14ED">
      <w:pPr>
        <w:spacing w:after="0"/>
        <w:rPr>
          <w:rFonts w:ascii="Times New Roman" w:hAnsi="Times New Roman" w:cs="Times New Roman"/>
          <w:b/>
          <w:sz w:val="20"/>
          <w:szCs w:val="20"/>
        </w:rPr>
      </w:pPr>
      <w:r w:rsidRPr="00FB6AE7">
        <w:rPr>
          <w:rFonts w:ascii="Times New Roman" w:hAnsi="Times New Roman" w:cs="Times New Roman"/>
          <w:b/>
          <w:sz w:val="20"/>
          <w:szCs w:val="20"/>
        </w:rPr>
        <w:lastRenderedPageBreak/>
        <w:t xml:space="preserve">Figure 1. </w:t>
      </w:r>
      <w:r w:rsidRPr="00FB6AE7">
        <w:rPr>
          <w:rFonts w:ascii="Times New Roman" w:hAnsi="Times New Roman" w:cs="Times New Roman"/>
          <w:sz w:val="20"/>
          <w:szCs w:val="20"/>
        </w:rPr>
        <w:t>Patient enrollment process flowchart</w:t>
      </w:r>
      <w:r w:rsidR="00BC4C97" w:rsidRPr="00FB6AE7">
        <w:rPr>
          <w:rFonts w:ascii="Times New Roman" w:hAnsi="Times New Roman" w:cs="Times New Roman"/>
          <w:sz w:val="20"/>
          <w:szCs w:val="20"/>
        </w:rPr>
        <w:t>.</w:t>
      </w:r>
    </w:p>
    <w:p w14:paraId="705199B9" w14:textId="77777777" w:rsidR="00574C0C" w:rsidRPr="00574C0C" w:rsidRDefault="00574C0C" w:rsidP="000D14ED">
      <w:pPr>
        <w:spacing w:after="0"/>
        <w:rPr>
          <w:rFonts w:ascii="Calibri" w:eastAsia="Calibri" w:hAnsi="Calibri" w:cs="Calibri"/>
        </w:rPr>
      </w:pPr>
    </w:p>
    <w:p w14:paraId="058339CF" w14:textId="1D10E001"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300" distR="114300" simplePos="0" relativeHeight="251666432" behindDoc="0" locked="0" layoutInCell="1" allowOverlap="1" wp14:anchorId="0A027583" wp14:editId="286746B9">
                <wp:simplePos x="0" y="0"/>
                <wp:positionH relativeFrom="column">
                  <wp:posOffset>-434975</wp:posOffset>
                </wp:positionH>
                <wp:positionV relativeFrom="paragraph">
                  <wp:posOffset>530225</wp:posOffset>
                </wp:positionV>
                <wp:extent cx="1276985" cy="391160"/>
                <wp:effectExtent l="12700" t="12700" r="15240" b="15240"/>
                <wp:wrapNone/>
                <wp:docPr id="35"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76985" cy="391160"/>
                        </a:xfrm>
                        <a:prstGeom prst="flowChartAlternateProcess">
                          <a:avLst/>
                        </a:prstGeom>
                        <a:solidFill>
                          <a:srgbClr val="93CDDD"/>
                        </a:solidFill>
                        <a:ln w="25400" cap="flat" cmpd="sng" algn="ctr">
                          <a:solidFill>
                            <a:srgbClr val="000000"/>
                          </a:solidFill>
                          <a:prstDash val="solid"/>
                          <a:miter lim="800000"/>
                          <a:headEnd/>
                          <a:tailEnd/>
                        </a:ln>
                      </wps:spPr>
                      <wps:txbx>
                        <w:txbxContent>
                          <w:p w14:paraId="20F75A17" w14:textId="77777777" w:rsidR="003731A5" w:rsidRPr="00574C0C" w:rsidRDefault="003731A5" w:rsidP="00574C0C">
                            <w:pPr>
                              <w:jc w:val="center"/>
                              <w:rPr>
                                <w:rFonts w:cs="Calibri"/>
                                <w:b/>
                                <w:color w:val="000000"/>
                                <w:sz w:val="22"/>
                                <w:szCs w:val="22"/>
                              </w:rPr>
                            </w:pPr>
                            <w:r w:rsidRPr="00574C0C">
                              <w:rPr>
                                <w:rFonts w:cs="Calibri"/>
                                <w:b/>
                                <w:color w:val="000000"/>
                                <w:sz w:val="22"/>
                                <w:szCs w:val="22"/>
                              </w:rPr>
                              <w:t>Identification</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0275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34.25pt;margin-top:41.75pt;width:100.55pt;height:30.8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" fillcolor="#93cddd" strokeweight="2pt">
                <v:textbox style="layout-flow:vertical;mso-layout-flow-alt:bottom-to-top">
                  <w:txbxContent>
                    <w:p w14:paraId="20F75A17" w14:textId="77777777" w:rsidR="003731A5" w:rsidRPr="00574C0C" w:rsidRDefault="003731A5" w:rsidP="00574C0C">
                      <w:pPr>
                        <w:jc w:val="center"/>
                        <w:rPr>
                          <w:rFonts w:cs="Calibri"/>
                          <w:b/>
                          <w:color w:val="000000"/>
                          <w:sz w:val="22"/>
                          <w:szCs w:val="22"/>
                        </w:rPr>
                      </w:pPr>
                      <w:r w:rsidRPr="00574C0C">
                        <w:rPr>
                          <w:rFonts w:cs="Calibri"/>
                          <w:b/>
                          <w:color w:val="000000"/>
                          <w:sz w:val="22"/>
                          <w:szCs w:val="22"/>
                        </w:rPr>
                        <w:t>Identification</w:t>
                      </w:r>
                    </w:p>
                  </w:txbxContent>
                </v:textbox>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98E53BC" wp14:editId="721C83BA">
                <wp:simplePos x="0" y="0"/>
                <wp:positionH relativeFrom="column">
                  <wp:posOffset>557530</wp:posOffset>
                </wp:positionH>
                <wp:positionV relativeFrom="paragraph">
                  <wp:posOffset>78105</wp:posOffset>
                </wp:positionV>
                <wp:extent cx="2009775" cy="1362075"/>
                <wp:effectExtent l="0" t="0" r="9525" b="9525"/>
                <wp:wrapNone/>
                <wp:docPr id="3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775" cy="1362075"/>
                        </a:xfrm>
                        <a:prstGeom prst="rect">
                          <a:avLst/>
                        </a:prstGeom>
                        <a:noFill/>
                        <a:ln w="25400" cap="flat" cmpd="sng" algn="ctr">
                          <a:solidFill>
                            <a:sysClr val="windowText" lastClr="000000"/>
                          </a:solidFill>
                          <a:prstDash val="solid"/>
                        </a:ln>
                        <a:effectLst/>
                      </wps:spPr>
                      <wps:txbx>
                        <w:txbxContent>
                          <w:p w14:paraId="4444C0FA" w14:textId="77777777" w:rsidR="003731A5" w:rsidRPr="00BC4C97" w:rsidRDefault="003731A5" w:rsidP="00574C0C">
                            <w:pPr>
                              <w:ind w:left="284"/>
                              <w:rPr>
                                <w:rFonts w:ascii="Times New Roman" w:hAnsi="Times New Roman" w:cs="Times New Roman"/>
                                <w:color w:val="000000"/>
                                <w:sz w:val="22"/>
                                <w:szCs w:val="22"/>
                              </w:rPr>
                            </w:pPr>
                            <w:r w:rsidRPr="00BC4C97">
                              <w:rPr>
                                <w:rFonts w:ascii="Times New Roman" w:hAnsi="Times New Roman" w:cs="Times New Roman"/>
                                <w:color w:val="000000"/>
                                <w:sz w:val="22"/>
                                <w:szCs w:val="22"/>
                              </w:rPr>
                              <w:t xml:space="preserve">1280 patients with total or completion thyroidectomy identified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E53BC" id="Rectangle 1" o:spid="_x0000_s1027" style="position:absolute;margin-left:43.9pt;margin-top:6.15pt;width:158.25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" filled="f" strokecolor="windowText" strokeweight="2pt">
                <v:path arrowok="t"/>
                <v:textbox>
                  <w:txbxContent>
                    <w:p w14:paraId="4444C0FA" w14:textId="77777777" w:rsidR="003731A5" w:rsidRPr="00BC4C97" w:rsidRDefault="003731A5" w:rsidP="00574C0C">
                      <w:pPr>
                        <w:ind w:left="284"/>
                        <w:rPr>
                          <w:rFonts w:ascii="Times New Roman" w:hAnsi="Times New Roman" w:cs="Times New Roman"/>
                          <w:color w:val="000000"/>
                          <w:sz w:val="22"/>
                          <w:szCs w:val="22"/>
                        </w:rPr>
                      </w:pPr>
                      <w:r w:rsidRPr="00BC4C97">
                        <w:rPr>
                          <w:rFonts w:ascii="Times New Roman" w:hAnsi="Times New Roman" w:cs="Times New Roman"/>
                          <w:color w:val="000000"/>
                          <w:sz w:val="22"/>
                          <w:szCs w:val="22"/>
                        </w:rPr>
                        <w:t xml:space="preserve">1280 patients with total or completion thyroidectomy identified </w:t>
                      </w:r>
                    </w:p>
                  </w:txbxContent>
                </v:textbox>
              </v:rect>
            </w:pict>
          </mc:Fallback>
        </mc:AlternateContent>
      </w:r>
    </w:p>
    <w:p w14:paraId="164D6762" w14:textId="06AA3947"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300" distR="114300" simplePos="0" relativeHeight="251660288" behindDoc="0" locked="0" layoutInCell="1" allowOverlap="1" wp14:anchorId="7814D19E" wp14:editId="0DE0DDD0">
                <wp:simplePos x="0" y="0"/>
                <wp:positionH relativeFrom="column">
                  <wp:posOffset>3286760</wp:posOffset>
                </wp:positionH>
                <wp:positionV relativeFrom="paragraph">
                  <wp:posOffset>10160</wp:posOffset>
                </wp:positionV>
                <wp:extent cx="1887220" cy="1242695"/>
                <wp:effectExtent l="0" t="0" r="0" b="0"/>
                <wp:wrapNone/>
                <wp:docPr id="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7220" cy="1242695"/>
                        </a:xfrm>
                        <a:prstGeom prst="rect">
                          <a:avLst/>
                        </a:prstGeom>
                        <a:noFill/>
                        <a:ln w="25400" cap="flat" cmpd="sng" algn="ctr">
                          <a:solidFill>
                            <a:sysClr val="windowText" lastClr="000000"/>
                          </a:solidFill>
                          <a:prstDash val="solid"/>
                        </a:ln>
                        <a:effectLst/>
                      </wps:spPr>
                      <wps:txbx>
                        <w:txbxContent>
                          <w:p w14:paraId="1CAC001A" w14:textId="77777777" w:rsidR="003731A5" w:rsidRPr="00BC4C97" w:rsidRDefault="003731A5" w:rsidP="00574C0C">
                            <w:pPr>
                              <w:pStyle w:val="ListParagraph"/>
                              <w:ind w:left="284"/>
                              <w:rPr>
                                <w:rFonts w:ascii="Times New Roman" w:hAnsi="Times New Roman" w:cs="Times New Roman"/>
                                <w:color w:val="000000"/>
                                <w:sz w:val="22"/>
                                <w:szCs w:val="22"/>
                              </w:rPr>
                            </w:pPr>
                            <w:r w:rsidRPr="00BC4C97">
                              <w:rPr>
                                <w:rFonts w:ascii="Times New Roman" w:hAnsi="Times New Roman" w:cs="Times New Roman"/>
                                <w:color w:val="000000"/>
                                <w:sz w:val="22"/>
                                <w:szCs w:val="22"/>
                              </w:rPr>
                              <w:t xml:space="preserve">897 patients excluded due to ineligibility </w:t>
                            </w:r>
                          </w:p>
                          <w:p w14:paraId="0D8CB1A7"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no PTH measurements</w:t>
                            </w:r>
                          </w:p>
                          <w:p w14:paraId="6987FCBA"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less than one year follow-up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D19E" id="Rectangle 17" o:spid="_x0000_s1028" style="position:absolute;margin-left:258.8pt;margin-top:.8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" filled="f" strokecolor="windowText" strokeweight="2pt">
                <v:path arrowok="t"/>
                <v:textbox>
                  <w:txbxContent>
                    <w:p w14:paraId="1CAC001A" w14:textId="77777777" w:rsidR="003731A5" w:rsidRPr="00BC4C97" w:rsidRDefault="003731A5" w:rsidP="00574C0C">
                      <w:pPr>
                        <w:pStyle w:val="ListParagraph"/>
                        <w:ind w:left="284"/>
                        <w:rPr>
                          <w:rFonts w:ascii="Times New Roman" w:hAnsi="Times New Roman" w:cs="Times New Roman"/>
                          <w:color w:val="000000"/>
                          <w:sz w:val="22"/>
                          <w:szCs w:val="22"/>
                        </w:rPr>
                      </w:pPr>
                      <w:r w:rsidRPr="00BC4C97">
                        <w:rPr>
                          <w:rFonts w:ascii="Times New Roman" w:hAnsi="Times New Roman" w:cs="Times New Roman"/>
                          <w:color w:val="000000"/>
                          <w:sz w:val="22"/>
                          <w:szCs w:val="22"/>
                        </w:rPr>
                        <w:t xml:space="preserve">897 patients excluded due to ineligibility </w:t>
                      </w:r>
                    </w:p>
                    <w:p w14:paraId="0D8CB1A7"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no PTH measurements</w:t>
                      </w:r>
                    </w:p>
                    <w:p w14:paraId="6987FCBA"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less than one year follow-up</w:t>
                      </w:r>
                    </w:p>
                  </w:txbxContent>
                </v:textbox>
              </v:rect>
            </w:pict>
          </mc:Fallback>
        </mc:AlternateContent>
      </w:r>
    </w:p>
    <w:p w14:paraId="3283E262" w14:textId="5AD6F5D4" w:rsidR="00574C0C" w:rsidRPr="00574C0C" w:rsidRDefault="00574C0C" w:rsidP="000D14ED">
      <w:pPr>
        <w:spacing w:after="0"/>
        <w:rPr>
          <w:rFonts w:ascii="Calibri" w:eastAsia="Calibri" w:hAnsi="Calibri" w:cs="Calibri"/>
        </w:rPr>
      </w:pPr>
    </w:p>
    <w:p w14:paraId="0890A3E5" w14:textId="77777777" w:rsidR="00574C0C" w:rsidRPr="00574C0C" w:rsidRDefault="00574C0C" w:rsidP="000D14ED">
      <w:pPr>
        <w:spacing w:after="0"/>
        <w:rPr>
          <w:rFonts w:ascii="Calibri" w:eastAsia="Calibri" w:hAnsi="Calibri" w:cs="Calibri"/>
        </w:rPr>
      </w:pPr>
    </w:p>
    <w:p w14:paraId="2FEC36F3" w14:textId="1ED570AC"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4294967295" distB="4294967295" distL="114300" distR="114300" simplePos="0" relativeHeight="251664384" behindDoc="0" locked="0" layoutInCell="1" allowOverlap="1" wp14:anchorId="4FA0D96D" wp14:editId="54B0D482">
                <wp:simplePos x="0" y="0"/>
                <wp:positionH relativeFrom="column">
                  <wp:posOffset>2616835</wp:posOffset>
                </wp:positionH>
                <wp:positionV relativeFrom="paragraph">
                  <wp:posOffset>19049</wp:posOffset>
                </wp:positionV>
                <wp:extent cx="563245" cy="0"/>
                <wp:effectExtent l="0" t="76200" r="8255" b="76200"/>
                <wp:wrapNone/>
                <wp:docPr id="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245"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A63181C" id="_x0000_t32" coordsize="21600,21600" o:spt="32" o:oned="t" path="m,l21600,21600e" filled="f">
                <v:path arrowok="t" fillok="f" o:connecttype="none"/>
                <o:lock v:ext="edit" shapetype="t"/>
              </v:shapetype>
              <v:shape id="Straight Arrow Connector 14" o:spid="_x0000_s1026" type="#_x0000_t32" style="position:absolute;margin-left:206.05pt;margin-top:1.5pt;width:44.3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" strokecolor="windowText">
                <v:stroke endarrow="block"/>
                <o:lock v:ext="edit" shapetype="f"/>
              </v:shape>
            </w:pict>
          </mc:Fallback>
        </mc:AlternateContent>
      </w:r>
    </w:p>
    <w:p w14:paraId="1404C8F2" w14:textId="77777777" w:rsidR="00574C0C" w:rsidRPr="00574C0C" w:rsidRDefault="00574C0C" w:rsidP="000D14ED">
      <w:pPr>
        <w:spacing w:after="0"/>
        <w:rPr>
          <w:rFonts w:ascii="Calibri" w:eastAsia="Calibri" w:hAnsi="Calibri" w:cs="Calibri"/>
        </w:rPr>
      </w:pPr>
    </w:p>
    <w:p w14:paraId="169D9607" w14:textId="77777777" w:rsidR="00574C0C" w:rsidRPr="00574C0C" w:rsidRDefault="00574C0C" w:rsidP="000D14ED">
      <w:pPr>
        <w:spacing w:after="0"/>
        <w:rPr>
          <w:rFonts w:ascii="Calibri" w:eastAsia="Calibri" w:hAnsi="Calibri" w:cs="Calibri"/>
        </w:rPr>
      </w:pPr>
    </w:p>
    <w:p w14:paraId="3691412B" w14:textId="77777777" w:rsidR="00574C0C" w:rsidRPr="00574C0C" w:rsidRDefault="00574C0C" w:rsidP="000D14ED">
      <w:pPr>
        <w:spacing w:after="0"/>
        <w:rPr>
          <w:rFonts w:ascii="Calibri" w:eastAsia="Calibri" w:hAnsi="Calibri" w:cs="Calibri"/>
        </w:rPr>
      </w:pPr>
    </w:p>
    <w:p w14:paraId="7D7DD20E" w14:textId="177658E9"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299" distR="114299" simplePos="0" relativeHeight="251670528" behindDoc="0" locked="0" layoutInCell="1" allowOverlap="1" wp14:anchorId="3D2C888F" wp14:editId="38079F48">
                <wp:simplePos x="0" y="0"/>
                <wp:positionH relativeFrom="column">
                  <wp:posOffset>1523999</wp:posOffset>
                </wp:positionH>
                <wp:positionV relativeFrom="paragraph">
                  <wp:posOffset>8255</wp:posOffset>
                </wp:positionV>
                <wp:extent cx="0" cy="746125"/>
                <wp:effectExtent l="76200" t="0" r="38100" b="34925"/>
                <wp:wrapNone/>
                <wp:docPr id="28"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61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A50E85" id="Straight Arrow Connector 19" o:spid="_x0000_s1026" type="#_x0000_t32" style="position:absolute;margin-left:120pt;margin-top:.65pt;width:0;height:58.7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" strokecolor="windowText">
                <v:stroke endarrow="block"/>
                <o:lock v:ext="edit" shapetype="f"/>
              </v:shape>
            </w:pict>
          </mc:Fallback>
        </mc:AlternateContent>
      </w:r>
    </w:p>
    <w:p w14:paraId="5EF04F35" w14:textId="070F0C8C"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300" distR="114300" simplePos="0" relativeHeight="251667456" behindDoc="0" locked="0" layoutInCell="1" allowOverlap="1" wp14:anchorId="17A6D0EE" wp14:editId="28EF8005">
                <wp:simplePos x="0" y="0"/>
                <wp:positionH relativeFrom="column">
                  <wp:posOffset>-849630</wp:posOffset>
                </wp:positionH>
                <wp:positionV relativeFrom="paragraph">
                  <wp:posOffset>1040130</wp:posOffset>
                </wp:positionV>
                <wp:extent cx="2096770" cy="381000"/>
                <wp:effectExtent l="12700" t="20320" r="15875" b="16510"/>
                <wp:wrapNone/>
                <wp:docPr id="27" name="Flowchart: Alternate Proces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96770" cy="381000"/>
                        </a:xfrm>
                        <a:prstGeom prst="flowChartAlternateProcess">
                          <a:avLst/>
                        </a:prstGeom>
                        <a:solidFill>
                          <a:srgbClr val="93CDDD"/>
                        </a:solidFill>
                        <a:ln w="25400" cap="flat" cmpd="sng" algn="ctr">
                          <a:solidFill>
                            <a:srgbClr val="000000"/>
                          </a:solidFill>
                          <a:prstDash val="solid"/>
                          <a:miter lim="800000"/>
                          <a:headEnd/>
                          <a:tailEnd/>
                        </a:ln>
                      </wps:spPr>
                      <wps:txbx>
                        <w:txbxContent>
                          <w:p w14:paraId="371FFE11" w14:textId="77777777" w:rsidR="003731A5" w:rsidRPr="00574C0C" w:rsidRDefault="003731A5" w:rsidP="00574C0C">
                            <w:pPr>
                              <w:jc w:val="center"/>
                              <w:rPr>
                                <w:rFonts w:cs="Calibri"/>
                                <w:b/>
                                <w:color w:val="000000"/>
                                <w:sz w:val="22"/>
                                <w:szCs w:val="22"/>
                              </w:rPr>
                            </w:pPr>
                            <w:r w:rsidRPr="00574C0C">
                              <w:rPr>
                                <w:rFonts w:cs="Calibri"/>
                                <w:b/>
                                <w:color w:val="000000"/>
                                <w:sz w:val="22"/>
                                <w:szCs w:val="22"/>
                              </w:rPr>
                              <w:t>Screening</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A6D0EE" id="Flowchart: Alternate Process 32" o:spid="_x0000_s1029" type="#_x0000_t176" style="position:absolute;margin-left:-66.9pt;margin-top:81.9pt;width:165.1pt;height:30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" fillcolor="#93cddd" strokeweight="2pt">
                <v:textbox style="layout-flow:vertical;mso-layout-flow-alt:bottom-to-top">
                  <w:txbxContent>
                    <w:p w14:paraId="371FFE11" w14:textId="77777777" w:rsidR="003731A5" w:rsidRPr="00574C0C" w:rsidRDefault="003731A5" w:rsidP="00574C0C">
                      <w:pPr>
                        <w:jc w:val="center"/>
                        <w:rPr>
                          <w:rFonts w:cs="Calibri"/>
                          <w:b/>
                          <w:color w:val="000000"/>
                          <w:sz w:val="22"/>
                          <w:szCs w:val="22"/>
                        </w:rPr>
                      </w:pPr>
                      <w:r w:rsidRPr="00574C0C">
                        <w:rPr>
                          <w:rFonts w:cs="Calibri"/>
                          <w:b/>
                          <w:color w:val="000000"/>
                          <w:sz w:val="22"/>
                          <w:szCs w:val="22"/>
                        </w:rPr>
                        <w:t>Screening</w:t>
                      </w:r>
                    </w:p>
                  </w:txbxContent>
                </v:textbox>
              </v:shape>
            </w:pict>
          </mc:Fallback>
        </mc:AlternateContent>
      </w:r>
    </w:p>
    <w:p w14:paraId="441B824A" w14:textId="77777777" w:rsidR="00574C0C" w:rsidRPr="00574C0C" w:rsidRDefault="00574C0C" w:rsidP="000D14ED">
      <w:pPr>
        <w:spacing w:after="0"/>
        <w:rPr>
          <w:rFonts w:ascii="Calibri" w:eastAsia="Calibri" w:hAnsi="Calibri" w:cs="Calibri"/>
        </w:rPr>
      </w:pPr>
    </w:p>
    <w:p w14:paraId="6E622925" w14:textId="77777777" w:rsidR="00574C0C" w:rsidRPr="00574C0C" w:rsidRDefault="00574C0C" w:rsidP="000D14ED">
      <w:pPr>
        <w:spacing w:after="0"/>
        <w:rPr>
          <w:rFonts w:ascii="Calibri" w:eastAsia="Calibri" w:hAnsi="Calibri" w:cs="Calibri"/>
        </w:rPr>
      </w:pPr>
    </w:p>
    <w:p w14:paraId="46D16F98" w14:textId="634A7347"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300" distR="114300" simplePos="0" relativeHeight="251662336" behindDoc="0" locked="0" layoutInCell="1" allowOverlap="1" wp14:anchorId="5CD1F329" wp14:editId="460FB2C8">
                <wp:simplePos x="0" y="0"/>
                <wp:positionH relativeFrom="column">
                  <wp:posOffset>3215005</wp:posOffset>
                </wp:positionH>
                <wp:positionV relativeFrom="paragraph">
                  <wp:posOffset>150495</wp:posOffset>
                </wp:positionV>
                <wp:extent cx="2038350" cy="1152525"/>
                <wp:effectExtent l="0" t="0" r="0" b="9525"/>
                <wp:wrapNone/>
                <wp:docPr id="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8350" cy="1152525"/>
                        </a:xfrm>
                        <a:prstGeom prst="rect">
                          <a:avLst/>
                        </a:prstGeom>
                        <a:noFill/>
                        <a:ln w="25400" cap="flat" cmpd="sng" algn="ctr">
                          <a:solidFill>
                            <a:sysClr val="windowText" lastClr="000000"/>
                          </a:solidFill>
                          <a:prstDash val="solid"/>
                        </a:ln>
                        <a:effectLst/>
                      </wps:spPr>
                      <wps:txbx>
                        <w:txbxContent>
                          <w:p w14:paraId="0079BB24" w14:textId="77777777" w:rsidR="003731A5" w:rsidRPr="00BC4C97" w:rsidRDefault="003731A5" w:rsidP="00574C0C">
                            <w:pPr>
                              <w:rPr>
                                <w:rFonts w:ascii="Times New Roman" w:hAnsi="Times New Roman" w:cs="Times New Roman"/>
                                <w:color w:val="000000"/>
                                <w:sz w:val="22"/>
                                <w:szCs w:val="22"/>
                              </w:rPr>
                            </w:pPr>
                            <w:r w:rsidRPr="00BC4C97">
                              <w:rPr>
                                <w:rFonts w:ascii="Times New Roman" w:hAnsi="Times New Roman" w:cs="Times New Roman"/>
                                <w:color w:val="000000"/>
                                <w:sz w:val="22"/>
                                <w:szCs w:val="22"/>
                              </w:rPr>
                              <w:t>17 patients excluded based on exclusion criteria</w:t>
                            </w:r>
                          </w:p>
                          <w:p w14:paraId="590D169D"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16 patients with central lymph node dissection within one year</w:t>
                            </w:r>
                          </w:p>
                          <w:p w14:paraId="66296A43"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1 patients with external neck radiation within one year</w:t>
                            </w:r>
                          </w:p>
                          <w:p w14:paraId="5DDE80DA" w14:textId="77777777" w:rsidR="003731A5" w:rsidRPr="00574C0C" w:rsidRDefault="003731A5" w:rsidP="00574C0C">
                            <w:pPr>
                              <w:rPr>
                                <w:rFonts w:ascii="Arial" w:hAnsi="Arial" w:cs="Arial"/>
                                <w:color w:val="000000"/>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F329" id="Rectangle 6" o:spid="_x0000_s1030" style="position:absolute;margin-left:253.15pt;margin-top:11.85pt;width:160.5pt;height:9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" filled="f" strokecolor="windowText" strokeweight="2pt">
                <v:path arrowok="t"/>
                <v:textbox>
                  <w:txbxContent>
                    <w:p w14:paraId="0079BB24" w14:textId="77777777" w:rsidR="003731A5" w:rsidRPr="00BC4C97" w:rsidRDefault="003731A5" w:rsidP="00574C0C">
                      <w:pPr>
                        <w:rPr>
                          <w:rFonts w:ascii="Times New Roman" w:hAnsi="Times New Roman" w:cs="Times New Roman"/>
                          <w:color w:val="000000"/>
                          <w:sz w:val="22"/>
                          <w:szCs w:val="22"/>
                        </w:rPr>
                      </w:pPr>
                      <w:r w:rsidRPr="00BC4C97">
                        <w:rPr>
                          <w:rFonts w:ascii="Times New Roman" w:hAnsi="Times New Roman" w:cs="Times New Roman"/>
                          <w:color w:val="000000"/>
                          <w:sz w:val="22"/>
                          <w:szCs w:val="22"/>
                        </w:rPr>
                        <w:t>17 patients excluded based on exclusion criteria</w:t>
                      </w:r>
                    </w:p>
                    <w:p w14:paraId="590D169D"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16 patients with central lymph node dissection within one year</w:t>
                      </w:r>
                    </w:p>
                    <w:p w14:paraId="66296A43" w14:textId="77777777" w:rsidR="003731A5" w:rsidRPr="00BC4C97" w:rsidRDefault="003731A5" w:rsidP="00574C0C">
                      <w:pPr>
                        <w:pStyle w:val="ListParagraph"/>
                        <w:numPr>
                          <w:ilvl w:val="0"/>
                          <w:numId w:val="2"/>
                        </w:numPr>
                        <w:spacing w:after="0"/>
                        <w:rPr>
                          <w:rFonts w:ascii="Times New Roman" w:hAnsi="Times New Roman" w:cs="Times New Roman"/>
                          <w:color w:val="000000"/>
                          <w:sz w:val="16"/>
                          <w:szCs w:val="16"/>
                        </w:rPr>
                      </w:pPr>
                      <w:r w:rsidRPr="00BC4C97">
                        <w:rPr>
                          <w:rFonts w:ascii="Times New Roman" w:hAnsi="Times New Roman" w:cs="Times New Roman"/>
                          <w:color w:val="000000"/>
                          <w:sz w:val="16"/>
                          <w:szCs w:val="16"/>
                        </w:rPr>
                        <w:t>1 patients with external neck radiation within one year</w:t>
                      </w:r>
                    </w:p>
                    <w:p w14:paraId="5DDE80DA" w14:textId="77777777" w:rsidR="003731A5" w:rsidRPr="00574C0C" w:rsidRDefault="003731A5" w:rsidP="00574C0C">
                      <w:pPr>
                        <w:rPr>
                          <w:rFonts w:ascii="Arial" w:hAnsi="Arial" w:cs="Arial"/>
                          <w:color w:val="000000"/>
                          <w:sz w:val="18"/>
                          <w:szCs w:val="20"/>
                        </w:rPr>
                      </w:pPr>
                    </w:p>
                  </w:txbxContent>
                </v:textbox>
              </v:rect>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21F65567" wp14:editId="6ABDBC21">
                <wp:simplePos x="0" y="0"/>
                <wp:positionH relativeFrom="column">
                  <wp:posOffset>526415</wp:posOffset>
                </wp:positionH>
                <wp:positionV relativeFrom="paragraph">
                  <wp:posOffset>83820</wp:posOffset>
                </wp:positionV>
                <wp:extent cx="2039620" cy="1038225"/>
                <wp:effectExtent l="0" t="0" r="0" b="9525"/>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9620" cy="1038225"/>
                        </a:xfrm>
                        <a:prstGeom prst="rect">
                          <a:avLst/>
                        </a:prstGeom>
                        <a:noFill/>
                        <a:ln w="25400" cap="flat" cmpd="sng" algn="ctr">
                          <a:solidFill>
                            <a:sysClr val="windowText" lastClr="000000"/>
                          </a:solidFill>
                          <a:prstDash val="solid"/>
                        </a:ln>
                        <a:effectLst/>
                      </wps:spPr>
                      <wps:txbx>
                        <w:txbxContent>
                          <w:p w14:paraId="3C021658" w14:textId="77777777" w:rsidR="003731A5" w:rsidRPr="00BC4C97" w:rsidRDefault="003731A5" w:rsidP="00574C0C">
                            <w:pPr>
                              <w:jc w:val="center"/>
                              <w:rPr>
                                <w:rFonts w:ascii="Times New Roman" w:hAnsi="Times New Roman" w:cs="Times New Roman"/>
                                <w:color w:val="000000"/>
                                <w:sz w:val="22"/>
                                <w:szCs w:val="22"/>
                              </w:rPr>
                            </w:pPr>
                            <w:r w:rsidRPr="00574C0C">
                              <w:rPr>
                                <w:rFonts w:cs="Calibri"/>
                                <w:color w:val="000000"/>
                                <w:sz w:val="22"/>
                                <w:szCs w:val="22"/>
                              </w:rPr>
                              <w:br/>
                            </w:r>
                            <w:r w:rsidRPr="00BC4C97">
                              <w:rPr>
                                <w:rFonts w:ascii="Times New Roman" w:hAnsi="Times New Roman" w:cs="Times New Roman"/>
                                <w:color w:val="000000"/>
                                <w:sz w:val="22"/>
                                <w:szCs w:val="22"/>
                              </w:rPr>
                              <w:t>383 eligible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65567" id="Rectangle 3" o:spid="_x0000_s1031" style="position:absolute;margin-left:41.45pt;margin-top:6.6pt;width:160.6pt;height: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" filled="f" strokecolor="windowText" strokeweight="2pt">
                <v:path arrowok="t"/>
                <v:textbox>
                  <w:txbxContent>
                    <w:p w14:paraId="3C021658" w14:textId="77777777" w:rsidR="003731A5" w:rsidRPr="00BC4C97" w:rsidRDefault="003731A5" w:rsidP="00574C0C">
                      <w:pPr>
                        <w:jc w:val="center"/>
                        <w:rPr>
                          <w:rFonts w:ascii="Times New Roman" w:hAnsi="Times New Roman" w:cs="Times New Roman"/>
                          <w:color w:val="000000"/>
                          <w:sz w:val="22"/>
                          <w:szCs w:val="22"/>
                        </w:rPr>
                      </w:pPr>
                      <w:r w:rsidRPr="00574C0C">
                        <w:rPr>
                          <w:rFonts w:cs="Calibri"/>
                          <w:color w:val="000000"/>
                          <w:sz w:val="22"/>
                          <w:szCs w:val="22"/>
                        </w:rPr>
                        <w:br/>
                      </w:r>
                      <w:r w:rsidRPr="00BC4C97">
                        <w:rPr>
                          <w:rFonts w:ascii="Times New Roman" w:hAnsi="Times New Roman" w:cs="Times New Roman"/>
                          <w:color w:val="000000"/>
                          <w:sz w:val="22"/>
                          <w:szCs w:val="22"/>
                        </w:rPr>
                        <w:t>383 eligible patients</w:t>
                      </w:r>
                    </w:p>
                  </w:txbxContent>
                </v:textbox>
              </v:rect>
            </w:pict>
          </mc:Fallback>
        </mc:AlternateContent>
      </w:r>
    </w:p>
    <w:p w14:paraId="6BB2FD7F" w14:textId="77777777" w:rsidR="00574C0C" w:rsidRPr="00574C0C" w:rsidRDefault="00574C0C" w:rsidP="000D14ED">
      <w:pPr>
        <w:spacing w:after="0"/>
        <w:rPr>
          <w:rFonts w:ascii="Calibri" w:eastAsia="Calibri" w:hAnsi="Calibri" w:cs="Calibri"/>
        </w:rPr>
      </w:pPr>
    </w:p>
    <w:p w14:paraId="4CB3E4D3" w14:textId="084E41D7" w:rsidR="00574C0C" w:rsidRPr="00574C0C" w:rsidRDefault="00574C0C" w:rsidP="000D14ED">
      <w:pPr>
        <w:spacing w:after="0"/>
        <w:rPr>
          <w:rFonts w:ascii="Calibri" w:eastAsia="Calibri" w:hAnsi="Calibri" w:cs="Calibri"/>
        </w:rPr>
      </w:pPr>
    </w:p>
    <w:p w14:paraId="2C5E5DE0" w14:textId="0BEBC447"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4294967295" distB="4294967295" distL="114300" distR="114300" simplePos="0" relativeHeight="251665408" behindDoc="0" locked="0" layoutInCell="1" allowOverlap="1" wp14:anchorId="7D13DA38" wp14:editId="71595A58">
                <wp:simplePos x="0" y="0"/>
                <wp:positionH relativeFrom="column">
                  <wp:posOffset>2614295</wp:posOffset>
                </wp:positionH>
                <wp:positionV relativeFrom="paragraph">
                  <wp:posOffset>134619</wp:posOffset>
                </wp:positionV>
                <wp:extent cx="563245" cy="0"/>
                <wp:effectExtent l="0" t="76200" r="8255" b="76200"/>
                <wp:wrapNone/>
                <wp:docPr id="2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245"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ADD2856" id="Straight Arrow Connector 16" o:spid="_x0000_s1026" type="#_x0000_t32" style="position:absolute;margin-left:205.85pt;margin-top:10.6pt;width:44.3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" strokecolor="windowText">
                <v:stroke endarrow="block"/>
                <o:lock v:ext="edit" shapetype="f"/>
              </v:shape>
            </w:pict>
          </mc:Fallback>
        </mc:AlternateContent>
      </w:r>
    </w:p>
    <w:p w14:paraId="3B443171" w14:textId="77777777" w:rsidR="00574C0C" w:rsidRPr="00574C0C" w:rsidRDefault="00574C0C" w:rsidP="000D14ED">
      <w:pPr>
        <w:spacing w:after="0"/>
        <w:rPr>
          <w:rFonts w:ascii="Calibri" w:eastAsia="Calibri" w:hAnsi="Calibri" w:cs="Calibri"/>
        </w:rPr>
      </w:pPr>
    </w:p>
    <w:p w14:paraId="42299870" w14:textId="77777777" w:rsidR="00574C0C" w:rsidRPr="00574C0C" w:rsidRDefault="00574C0C" w:rsidP="000D14ED">
      <w:pPr>
        <w:spacing w:after="0"/>
        <w:rPr>
          <w:rFonts w:ascii="Calibri" w:eastAsia="Calibri" w:hAnsi="Calibri" w:cs="Calibri"/>
        </w:rPr>
      </w:pPr>
    </w:p>
    <w:p w14:paraId="50C9D91A" w14:textId="323E3CF4"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299" distR="114299" simplePos="0" relativeHeight="251669504" behindDoc="0" locked="0" layoutInCell="1" allowOverlap="1" wp14:anchorId="3EA92112" wp14:editId="394F4CB3">
                <wp:simplePos x="0" y="0"/>
                <wp:positionH relativeFrom="column">
                  <wp:posOffset>1515109</wp:posOffset>
                </wp:positionH>
                <wp:positionV relativeFrom="paragraph">
                  <wp:posOffset>161925</wp:posOffset>
                </wp:positionV>
                <wp:extent cx="0" cy="746125"/>
                <wp:effectExtent l="76200" t="0" r="38100" b="34925"/>
                <wp:wrapNone/>
                <wp:docPr id="22"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61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704B380" id="Straight Arrow Connector 19" o:spid="_x0000_s1026" type="#_x0000_t32" style="position:absolute;margin-left:119.3pt;margin-top:12.75pt;width:0;height:58.7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" strokecolor="windowText">
                <v:stroke endarrow="block"/>
                <o:lock v:ext="edit" shapetype="f"/>
              </v:shape>
            </w:pict>
          </mc:Fallback>
        </mc:AlternateContent>
      </w:r>
    </w:p>
    <w:p w14:paraId="6A9AA12B" w14:textId="77777777" w:rsidR="00574C0C" w:rsidRPr="00574C0C" w:rsidRDefault="00574C0C" w:rsidP="000D14ED">
      <w:pPr>
        <w:spacing w:after="0"/>
        <w:rPr>
          <w:rFonts w:ascii="Calibri" w:eastAsia="Calibri" w:hAnsi="Calibri" w:cs="Calibri"/>
        </w:rPr>
      </w:pPr>
    </w:p>
    <w:p w14:paraId="4925EFF2" w14:textId="77777777" w:rsidR="00574C0C" w:rsidRPr="00574C0C" w:rsidRDefault="00574C0C" w:rsidP="000D14ED">
      <w:pPr>
        <w:spacing w:after="0"/>
        <w:rPr>
          <w:rFonts w:ascii="Calibri" w:eastAsia="Calibri" w:hAnsi="Calibri" w:cs="Calibri"/>
        </w:rPr>
      </w:pPr>
    </w:p>
    <w:p w14:paraId="4F730462" w14:textId="77777777" w:rsidR="00574C0C" w:rsidRPr="00574C0C" w:rsidRDefault="00574C0C" w:rsidP="000D14ED">
      <w:pPr>
        <w:spacing w:after="0"/>
        <w:rPr>
          <w:rFonts w:ascii="Calibri" w:eastAsia="Calibri" w:hAnsi="Calibri" w:cs="Calibri"/>
        </w:rPr>
      </w:pPr>
    </w:p>
    <w:p w14:paraId="0A7C0BE8" w14:textId="6B21E741"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300" distR="114300" simplePos="0" relativeHeight="251668480" behindDoc="0" locked="0" layoutInCell="1" allowOverlap="1" wp14:anchorId="055B0C60" wp14:editId="5574565C">
                <wp:simplePos x="0" y="0"/>
                <wp:positionH relativeFrom="column">
                  <wp:posOffset>-226060</wp:posOffset>
                </wp:positionH>
                <wp:positionV relativeFrom="paragraph">
                  <wp:posOffset>400050</wp:posOffset>
                </wp:positionV>
                <wp:extent cx="859790" cy="391160"/>
                <wp:effectExtent l="12700" t="21590" r="15240" b="13970"/>
                <wp:wrapNone/>
                <wp:docPr id="21" name="Flowchart: Alternate Proces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59790" cy="391160"/>
                        </a:xfrm>
                        <a:prstGeom prst="flowChartAlternateProcess">
                          <a:avLst/>
                        </a:prstGeom>
                        <a:solidFill>
                          <a:srgbClr val="93CDDD"/>
                        </a:solidFill>
                        <a:ln w="25400" cap="flat" cmpd="sng" algn="ctr">
                          <a:solidFill>
                            <a:srgbClr val="000000"/>
                          </a:solidFill>
                          <a:prstDash val="solid"/>
                          <a:miter lim="800000"/>
                          <a:headEnd/>
                          <a:tailEnd/>
                        </a:ln>
                      </wps:spPr>
                      <wps:txbx>
                        <w:txbxContent>
                          <w:p w14:paraId="66C36048" w14:textId="77777777" w:rsidR="003731A5" w:rsidRPr="00574C0C" w:rsidRDefault="003731A5" w:rsidP="00574C0C">
                            <w:pPr>
                              <w:jc w:val="center"/>
                              <w:rPr>
                                <w:rFonts w:cs="Calibri"/>
                                <w:b/>
                                <w:color w:val="000000"/>
                                <w:sz w:val="22"/>
                                <w:szCs w:val="22"/>
                              </w:rPr>
                            </w:pPr>
                            <w:r w:rsidRPr="00574C0C">
                              <w:rPr>
                                <w:rFonts w:cs="Calibri"/>
                                <w:b/>
                                <w:color w:val="000000"/>
                                <w:sz w:val="22"/>
                                <w:szCs w:val="22"/>
                              </w:rPr>
                              <w:t>Included</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55B0C60" id="Flowchart: Alternate Process 33" o:spid="_x0000_s1032" type="#_x0000_t176" style="position:absolute;margin-left:-17.8pt;margin-top:31.5pt;width:67.7pt;height:30.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" fillcolor="#93cddd" strokeweight="2pt">
                <v:textbox style="layout-flow:vertical;mso-layout-flow-alt:bottom-to-top">
                  <w:txbxContent>
                    <w:p w14:paraId="66C36048" w14:textId="77777777" w:rsidR="003731A5" w:rsidRPr="00574C0C" w:rsidRDefault="003731A5" w:rsidP="00574C0C">
                      <w:pPr>
                        <w:jc w:val="center"/>
                        <w:rPr>
                          <w:rFonts w:cs="Calibri"/>
                          <w:b/>
                          <w:color w:val="000000"/>
                          <w:sz w:val="22"/>
                          <w:szCs w:val="22"/>
                        </w:rPr>
                      </w:pPr>
                      <w:r w:rsidRPr="00574C0C">
                        <w:rPr>
                          <w:rFonts w:cs="Calibri"/>
                          <w:b/>
                          <w:color w:val="000000"/>
                          <w:sz w:val="22"/>
                          <w:szCs w:val="22"/>
                        </w:rPr>
                        <w:t>Included</w:t>
                      </w:r>
                    </w:p>
                  </w:txbxContent>
                </v:textbox>
              </v:shape>
            </w:pict>
          </mc:Fallback>
        </mc:AlternateContent>
      </w:r>
    </w:p>
    <w:p w14:paraId="53E170C3" w14:textId="5E8F27DE" w:rsidR="00574C0C" w:rsidRPr="00574C0C" w:rsidRDefault="00976639" w:rsidP="000D14ED">
      <w:pPr>
        <w:spacing w:after="0"/>
        <w:rPr>
          <w:rFonts w:ascii="Calibri" w:eastAsia="Calibri" w:hAnsi="Calibri" w:cs="Calibri"/>
        </w:rPr>
      </w:pPr>
      <w:r>
        <w:rPr>
          <w:noProof/>
          <w:lang w:val="nl-NL" w:eastAsia="nl-NL"/>
        </w:rPr>
        <mc:AlternateContent>
          <mc:Choice Requires="wps">
            <w:drawing>
              <wp:anchor distT="0" distB="0" distL="114300" distR="114300" simplePos="0" relativeHeight="251663360" behindDoc="0" locked="0" layoutInCell="1" allowOverlap="1" wp14:anchorId="405BED3E" wp14:editId="0577C362">
                <wp:simplePos x="0" y="0"/>
                <wp:positionH relativeFrom="column">
                  <wp:posOffset>559435</wp:posOffset>
                </wp:positionH>
                <wp:positionV relativeFrom="paragraph">
                  <wp:posOffset>20955</wp:posOffset>
                </wp:positionV>
                <wp:extent cx="1887220" cy="723900"/>
                <wp:effectExtent l="0" t="0" r="0" b="0"/>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7220" cy="723900"/>
                        </a:xfrm>
                        <a:prstGeom prst="rect">
                          <a:avLst/>
                        </a:prstGeom>
                        <a:noFill/>
                        <a:ln w="25400" cap="flat" cmpd="sng" algn="ctr">
                          <a:solidFill>
                            <a:sysClr val="windowText" lastClr="000000"/>
                          </a:solidFill>
                          <a:prstDash val="solid"/>
                        </a:ln>
                        <a:effectLst/>
                      </wps:spPr>
                      <wps:txbx>
                        <w:txbxContent>
                          <w:p w14:paraId="226DBB9E" w14:textId="77777777" w:rsidR="003731A5" w:rsidRPr="00BC4C97" w:rsidRDefault="003731A5" w:rsidP="00574C0C">
                            <w:pPr>
                              <w:jc w:val="center"/>
                              <w:rPr>
                                <w:rFonts w:ascii="Times New Roman" w:hAnsi="Times New Roman" w:cs="Times New Roman"/>
                                <w:b/>
                                <w:color w:val="000000"/>
                                <w:sz w:val="22"/>
                                <w:szCs w:val="22"/>
                              </w:rPr>
                            </w:pPr>
                            <w:r w:rsidRPr="00BC4C97">
                              <w:rPr>
                                <w:rFonts w:ascii="Times New Roman" w:hAnsi="Times New Roman" w:cs="Times New Roman"/>
                                <w:b/>
                                <w:color w:val="000000"/>
                                <w:sz w:val="22"/>
                                <w:szCs w:val="22"/>
                              </w:rPr>
                              <w:t>366 patients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BED3E" id="Rectangle 13" o:spid="_x0000_s1033" style="position:absolute;margin-left:44.05pt;margin-top:1.65pt;width:148.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" filled="f" strokecolor="windowText" strokeweight="2pt">
                <v:path arrowok="t"/>
                <v:textbox>
                  <w:txbxContent>
                    <w:p w14:paraId="226DBB9E" w14:textId="77777777" w:rsidR="003731A5" w:rsidRPr="00BC4C97" w:rsidRDefault="003731A5" w:rsidP="00574C0C">
                      <w:pPr>
                        <w:jc w:val="center"/>
                        <w:rPr>
                          <w:rFonts w:ascii="Times New Roman" w:hAnsi="Times New Roman" w:cs="Times New Roman"/>
                          <w:b/>
                          <w:color w:val="000000"/>
                          <w:sz w:val="22"/>
                          <w:szCs w:val="22"/>
                        </w:rPr>
                      </w:pPr>
                      <w:r w:rsidRPr="00BC4C97">
                        <w:rPr>
                          <w:rFonts w:ascii="Times New Roman" w:hAnsi="Times New Roman" w:cs="Times New Roman"/>
                          <w:b/>
                          <w:color w:val="000000"/>
                          <w:sz w:val="22"/>
                          <w:szCs w:val="22"/>
                        </w:rPr>
                        <w:t>366 patients included</w:t>
                      </w:r>
                    </w:p>
                  </w:txbxContent>
                </v:textbox>
              </v:rect>
            </w:pict>
          </mc:Fallback>
        </mc:AlternateContent>
      </w:r>
    </w:p>
    <w:p w14:paraId="0AAFCC80" w14:textId="4B4DA38B" w:rsidR="00574C0C" w:rsidRPr="00574C0C" w:rsidRDefault="00574C0C" w:rsidP="000D14ED">
      <w:pPr>
        <w:spacing w:after="0"/>
        <w:rPr>
          <w:rFonts w:ascii="Calibri" w:eastAsia="Calibri" w:hAnsi="Calibri" w:cs="Calibri"/>
        </w:rPr>
      </w:pPr>
      <w:r w:rsidRPr="00574C0C">
        <w:rPr>
          <w:rFonts w:ascii="Calibri" w:eastAsia="Calibri" w:hAnsi="Calibri" w:cs="Calibri"/>
        </w:rPr>
        <w:br/>
      </w:r>
    </w:p>
    <w:p w14:paraId="1544EDF2" w14:textId="77777777" w:rsidR="00574C0C" w:rsidRPr="00574C0C" w:rsidRDefault="00574C0C" w:rsidP="000D14ED">
      <w:pPr>
        <w:spacing w:after="0"/>
        <w:rPr>
          <w:rFonts w:ascii="Calibri" w:eastAsia="Calibri" w:hAnsi="Calibri" w:cs="Calibri"/>
        </w:rPr>
      </w:pPr>
    </w:p>
    <w:p w14:paraId="76B1E14B" w14:textId="4AF634C3" w:rsidR="00AE021C" w:rsidRDefault="00AE021C" w:rsidP="000D14ED">
      <w:pPr>
        <w:spacing w:after="0"/>
        <w:rPr>
          <w:rFonts w:ascii="Arial" w:hAnsi="Arial" w:cs="Arial"/>
          <w:b/>
        </w:rPr>
      </w:pPr>
    </w:p>
    <w:p w14:paraId="6252EA77" w14:textId="21F9B7F7" w:rsidR="00574C0C" w:rsidRDefault="00574C0C" w:rsidP="000D14ED">
      <w:pPr>
        <w:spacing w:after="0"/>
        <w:rPr>
          <w:rFonts w:ascii="Arial" w:hAnsi="Arial" w:cs="Arial"/>
          <w:b/>
        </w:rPr>
      </w:pPr>
    </w:p>
    <w:p w14:paraId="04134551" w14:textId="588A60CF" w:rsidR="00574C0C" w:rsidRDefault="00574C0C" w:rsidP="000D14ED">
      <w:pPr>
        <w:spacing w:after="0"/>
        <w:rPr>
          <w:rFonts w:ascii="Arial" w:hAnsi="Arial" w:cs="Arial"/>
          <w:b/>
        </w:rPr>
      </w:pPr>
    </w:p>
    <w:p w14:paraId="4FB0D179" w14:textId="77777777" w:rsidR="00FB6AE7" w:rsidRDefault="00FB6AE7" w:rsidP="000D14ED">
      <w:pPr>
        <w:spacing w:after="0"/>
        <w:rPr>
          <w:rFonts w:ascii="Arial" w:hAnsi="Arial" w:cs="Arial"/>
          <w:b/>
        </w:rPr>
      </w:pPr>
    </w:p>
    <w:p w14:paraId="0BA6939C" w14:textId="10798258" w:rsidR="00574C0C" w:rsidRDefault="00574C0C" w:rsidP="000D14ED">
      <w:pPr>
        <w:spacing w:after="0"/>
        <w:rPr>
          <w:rFonts w:ascii="Arial" w:hAnsi="Arial" w:cs="Arial"/>
          <w:b/>
        </w:rPr>
      </w:pPr>
    </w:p>
    <w:p w14:paraId="208A2610" w14:textId="6EE30136" w:rsidR="00574C0C" w:rsidRDefault="00574C0C" w:rsidP="000D14ED">
      <w:pPr>
        <w:spacing w:after="0"/>
        <w:rPr>
          <w:rFonts w:ascii="Arial" w:hAnsi="Arial" w:cs="Arial"/>
          <w:b/>
        </w:rPr>
      </w:pPr>
    </w:p>
    <w:p w14:paraId="15B266D0" w14:textId="781EE624" w:rsidR="00574C0C" w:rsidRDefault="00574C0C" w:rsidP="000D14ED">
      <w:pPr>
        <w:spacing w:after="0"/>
        <w:rPr>
          <w:rFonts w:ascii="Arial" w:hAnsi="Arial" w:cs="Arial"/>
          <w:b/>
        </w:rPr>
      </w:pPr>
    </w:p>
    <w:p w14:paraId="546FF634" w14:textId="06C71DF4" w:rsidR="00574C0C" w:rsidRDefault="00574C0C" w:rsidP="000D14ED">
      <w:pPr>
        <w:spacing w:after="0"/>
        <w:rPr>
          <w:rFonts w:ascii="Arial" w:hAnsi="Arial" w:cs="Arial"/>
          <w:b/>
        </w:rPr>
      </w:pPr>
    </w:p>
    <w:p w14:paraId="1FD4C447" w14:textId="407A98D5" w:rsidR="00B41A31" w:rsidRDefault="00B41A31" w:rsidP="000D14ED">
      <w:pPr>
        <w:spacing w:after="0"/>
        <w:rPr>
          <w:rFonts w:ascii="Arial" w:hAnsi="Arial" w:cs="Arial"/>
          <w:b/>
        </w:rPr>
      </w:pPr>
    </w:p>
    <w:p w14:paraId="3A45F055" w14:textId="2821B543" w:rsidR="00B41A31" w:rsidRDefault="00B41A31" w:rsidP="000D14ED">
      <w:pPr>
        <w:spacing w:after="0"/>
        <w:rPr>
          <w:rFonts w:ascii="Arial" w:hAnsi="Arial" w:cs="Arial"/>
          <w:b/>
        </w:rPr>
      </w:pPr>
    </w:p>
    <w:p w14:paraId="303390A6" w14:textId="45410AD1" w:rsidR="00B41A31" w:rsidRDefault="00B41A31" w:rsidP="000D14ED">
      <w:pPr>
        <w:spacing w:after="0"/>
        <w:rPr>
          <w:rFonts w:ascii="Arial" w:hAnsi="Arial" w:cs="Arial"/>
          <w:b/>
        </w:rPr>
      </w:pPr>
    </w:p>
    <w:p w14:paraId="6B48DDF2" w14:textId="65778DF0" w:rsidR="00B41A31" w:rsidRDefault="00B41A31" w:rsidP="000D14ED">
      <w:pPr>
        <w:spacing w:after="0"/>
        <w:rPr>
          <w:rFonts w:ascii="Arial" w:hAnsi="Arial" w:cs="Arial"/>
          <w:b/>
        </w:rPr>
      </w:pPr>
    </w:p>
    <w:p w14:paraId="368D284C" w14:textId="77777777" w:rsidR="00B41A31" w:rsidRDefault="00B41A31" w:rsidP="000D14ED">
      <w:pPr>
        <w:spacing w:after="0"/>
        <w:rPr>
          <w:rFonts w:ascii="Arial" w:hAnsi="Arial" w:cs="Arial"/>
          <w:b/>
        </w:rPr>
      </w:pPr>
    </w:p>
    <w:p w14:paraId="5C508C66" w14:textId="77777777" w:rsidR="00574C0C" w:rsidRDefault="00574C0C" w:rsidP="000D14ED">
      <w:pPr>
        <w:spacing w:after="0"/>
        <w:rPr>
          <w:rFonts w:ascii="Arial" w:hAnsi="Arial" w:cs="Arial"/>
          <w:b/>
        </w:rPr>
      </w:pPr>
    </w:p>
    <w:p w14:paraId="07864EF2" w14:textId="77777777" w:rsidR="00574C0C" w:rsidRDefault="00574C0C" w:rsidP="000D14ED">
      <w:pPr>
        <w:spacing w:after="0"/>
        <w:rPr>
          <w:rFonts w:ascii="Arial" w:hAnsi="Arial" w:cs="Arial"/>
          <w:b/>
        </w:rPr>
      </w:pPr>
    </w:p>
    <w:p w14:paraId="650678ED" w14:textId="0EB60C13" w:rsidR="00B37F4B" w:rsidRPr="00FB6AE7" w:rsidRDefault="00B37F4B" w:rsidP="000D14ED">
      <w:pPr>
        <w:spacing w:after="0"/>
        <w:rPr>
          <w:rFonts w:ascii="Times New Roman" w:hAnsi="Times New Roman" w:cs="Times New Roman"/>
          <w:sz w:val="20"/>
          <w:szCs w:val="20"/>
        </w:rPr>
      </w:pPr>
      <w:r w:rsidRPr="00FB6AE7">
        <w:rPr>
          <w:rFonts w:ascii="Times New Roman" w:hAnsi="Times New Roman" w:cs="Times New Roman"/>
          <w:b/>
          <w:sz w:val="20"/>
          <w:szCs w:val="20"/>
        </w:rPr>
        <w:lastRenderedPageBreak/>
        <w:t xml:space="preserve">Figure </w:t>
      </w:r>
      <w:r w:rsidR="0004429A" w:rsidRPr="00FB6AE7">
        <w:rPr>
          <w:rFonts w:ascii="Times New Roman" w:hAnsi="Times New Roman" w:cs="Times New Roman"/>
          <w:b/>
          <w:sz w:val="20"/>
          <w:szCs w:val="20"/>
        </w:rPr>
        <w:t>2</w:t>
      </w:r>
      <w:r w:rsidRPr="00FB6AE7">
        <w:rPr>
          <w:rFonts w:ascii="Times New Roman" w:hAnsi="Times New Roman" w:cs="Times New Roman"/>
          <w:b/>
          <w:sz w:val="20"/>
          <w:szCs w:val="20"/>
        </w:rPr>
        <w:t xml:space="preserve">. </w:t>
      </w:r>
      <w:r w:rsidRPr="00FB6AE7">
        <w:rPr>
          <w:rFonts w:ascii="Times New Roman" w:hAnsi="Times New Roman" w:cs="Times New Roman"/>
          <w:sz w:val="20"/>
          <w:szCs w:val="20"/>
        </w:rPr>
        <w:t>Internal-external model performance</w:t>
      </w:r>
      <w:r w:rsidR="001D5749" w:rsidRPr="00FB6AE7">
        <w:rPr>
          <w:rFonts w:ascii="Times New Roman" w:hAnsi="Times New Roman" w:cs="Times New Roman"/>
          <w:sz w:val="20"/>
          <w:szCs w:val="20"/>
        </w:rPr>
        <w:t xml:space="preserve"> </w:t>
      </w:r>
      <w:r w:rsidR="002627C6" w:rsidRPr="00FB6AE7">
        <w:rPr>
          <w:rFonts w:ascii="Times New Roman" w:hAnsi="Times New Roman" w:cs="Times New Roman"/>
          <w:sz w:val="20"/>
          <w:szCs w:val="20"/>
        </w:rPr>
        <w:t>of</w:t>
      </w:r>
      <w:r w:rsidR="001D5749" w:rsidRPr="00FB6AE7">
        <w:rPr>
          <w:rFonts w:ascii="Times New Roman" w:hAnsi="Times New Roman" w:cs="Times New Roman"/>
          <w:sz w:val="20"/>
          <w:szCs w:val="20"/>
        </w:rPr>
        <w:t xml:space="preserve"> the final model</w:t>
      </w:r>
      <w:r w:rsidR="00F835ED" w:rsidRPr="00FB6AE7">
        <w:rPr>
          <w:rFonts w:ascii="Times New Roman" w:hAnsi="Times New Roman" w:cs="Times New Roman"/>
          <w:sz w:val="20"/>
          <w:szCs w:val="20"/>
        </w:rPr>
        <w:t xml:space="preserve"> without </w:t>
      </w:r>
      <w:r w:rsidR="00906854" w:rsidRPr="00FB6AE7">
        <w:rPr>
          <w:rFonts w:ascii="Times New Roman" w:hAnsi="Times New Roman" w:cs="Times New Roman"/>
          <w:sz w:val="20"/>
          <w:szCs w:val="20"/>
        </w:rPr>
        <w:t xml:space="preserve">shrinkage averaged over </w:t>
      </w:r>
      <w:r w:rsidR="005623B8" w:rsidRPr="00FB6AE7">
        <w:rPr>
          <w:rFonts w:ascii="Times New Roman" w:hAnsi="Times New Roman" w:cs="Times New Roman"/>
          <w:sz w:val="20"/>
          <w:szCs w:val="20"/>
        </w:rPr>
        <w:t>ten</w:t>
      </w:r>
      <w:r w:rsidR="00F835ED" w:rsidRPr="00FB6AE7">
        <w:rPr>
          <w:rFonts w:ascii="Times New Roman" w:hAnsi="Times New Roman" w:cs="Times New Roman"/>
          <w:sz w:val="20"/>
          <w:szCs w:val="20"/>
        </w:rPr>
        <w:t xml:space="preserve"> imputed data set</w:t>
      </w:r>
      <w:r w:rsidR="005623B8" w:rsidRPr="00FB6AE7">
        <w:rPr>
          <w:rFonts w:ascii="Times New Roman" w:hAnsi="Times New Roman" w:cs="Times New Roman"/>
          <w:sz w:val="20"/>
          <w:szCs w:val="20"/>
        </w:rPr>
        <w:t>s</w:t>
      </w:r>
      <w:r w:rsidRPr="00FB6AE7">
        <w:rPr>
          <w:rFonts w:ascii="Times New Roman" w:hAnsi="Times New Roman" w:cs="Times New Roman"/>
          <w:sz w:val="20"/>
          <w:szCs w:val="20"/>
        </w:rPr>
        <w:t>.</w:t>
      </w:r>
      <w:r w:rsidR="001A15F3" w:rsidRPr="001A15F3">
        <w:t xml:space="preserve"> </w:t>
      </w:r>
      <w:r w:rsidR="001A15F3" w:rsidRPr="001A15F3">
        <w:rPr>
          <w:rFonts w:ascii="Times New Roman" w:hAnsi="Times New Roman" w:cs="Times New Roman"/>
          <w:sz w:val="20"/>
          <w:szCs w:val="20"/>
        </w:rPr>
        <w:t xml:space="preserve">Abbreviations: a, calibration intercept; b, calibration slope; c, Harrel’s </w:t>
      </w:r>
      <w:r w:rsidR="00EA5576">
        <w:rPr>
          <w:rFonts w:ascii="Times New Roman" w:hAnsi="Times New Roman" w:cs="Times New Roman"/>
          <w:sz w:val="20"/>
          <w:szCs w:val="20"/>
        </w:rPr>
        <w:t>concordance index</w:t>
      </w:r>
      <w:r w:rsidR="001A15F3" w:rsidRPr="001A15F3">
        <w:rPr>
          <w:rFonts w:ascii="Times New Roman" w:hAnsi="Times New Roman" w:cs="Times New Roman"/>
          <w:sz w:val="20"/>
          <w:szCs w:val="20"/>
        </w:rPr>
        <w:t>; mb.c, model-based concordance index; e.avg, E-average or Integrated Calibration Index; e.90, 90th percentile of the absolute difference between observed and predicted probabilities.</w:t>
      </w:r>
    </w:p>
    <w:p w14:paraId="445A1050" w14:textId="42B10934" w:rsidR="00B37F4B" w:rsidRDefault="00196248" w:rsidP="000D14ED">
      <w:pPr>
        <w:spacing w:after="0"/>
        <w:rPr>
          <w:rFonts w:ascii="Arial" w:hAnsi="Arial" w:cs="Arial"/>
        </w:rPr>
      </w:pPr>
      <w:r w:rsidRPr="00196248">
        <w:rPr>
          <w:rFonts w:ascii="Arial" w:hAnsi="Arial" w:cs="Arial"/>
          <w:noProof/>
          <w:lang w:val="nl-NL" w:eastAsia="nl-NL"/>
        </w:rPr>
        <w:drawing>
          <wp:inline distT="0" distB="0" distL="0" distR="0" wp14:anchorId="46D42CF9" wp14:editId="39746E1C">
            <wp:extent cx="5759450" cy="5759450"/>
            <wp:effectExtent l="0" t="0" r="0" b="0"/>
            <wp:docPr id="1" name="Picture 1" descr="Z:\Project Predict Hypoparathyroidism\Development\Results\leave.one.out.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ct Predict Hypoparathyroidism\Development\Results\leave.one.out.cross.validation.fin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64487537" w14:textId="35B6E2F3" w:rsidR="00877EFC" w:rsidRPr="006755D7" w:rsidRDefault="0004429A" w:rsidP="000D14ED">
      <w:pPr>
        <w:spacing w:after="0"/>
        <w:rPr>
          <w:rFonts w:ascii="Arial" w:hAnsi="Arial" w:cs="Arial"/>
        </w:rPr>
      </w:pPr>
      <w:r>
        <w:rPr>
          <w:rFonts w:ascii="Arial" w:hAnsi="Arial" w:cs="Arial"/>
        </w:rPr>
        <w:br w:type="page"/>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77"/>
        <w:gridCol w:w="2977"/>
        <w:gridCol w:w="1559"/>
      </w:tblGrid>
      <w:tr w:rsidR="007D5304" w:rsidRPr="003E6831" w14:paraId="4471C02C" w14:textId="77777777" w:rsidTr="00782186">
        <w:trPr>
          <w:trHeight w:val="227"/>
        </w:trPr>
        <w:tc>
          <w:tcPr>
            <w:tcW w:w="7013" w:type="dxa"/>
            <w:gridSpan w:val="3"/>
            <w:tcBorders>
              <w:top w:val="nil"/>
              <w:left w:val="nil"/>
              <w:bottom w:val="single" w:sz="4" w:space="0" w:color="auto"/>
              <w:right w:val="nil"/>
            </w:tcBorders>
            <w:shd w:val="clear" w:color="auto" w:fill="auto"/>
            <w:noWrap/>
            <w:vAlign w:val="center"/>
          </w:tcPr>
          <w:p w14:paraId="1A7638E7" w14:textId="3F92D300" w:rsidR="007D5304" w:rsidRPr="003E6831" w:rsidRDefault="007D5304" w:rsidP="00525FCC">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b/>
                <w:color w:val="000000"/>
                <w:sz w:val="20"/>
                <w:szCs w:val="20"/>
                <w:lang w:eastAsia="nl-NL"/>
              </w:rPr>
              <w:lastRenderedPageBreak/>
              <w:t xml:space="preserve">Supplemental </w:t>
            </w:r>
            <w:del w:id="4" w:author="C.H.M. Maas [5]" w:date="2023-08-17T13:20:00Z">
              <w:r w:rsidRPr="003E6831" w:rsidDel="00525FCC">
                <w:rPr>
                  <w:rFonts w:ascii="Times New Roman" w:eastAsia="Times New Roman" w:hAnsi="Times New Roman" w:cs="Times New Roman"/>
                  <w:b/>
                  <w:color w:val="000000"/>
                  <w:sz w:val="20"/>
                  <w:szCs w:val="20"/>
                  <w:lang w:eastAsia="nl-NL"/>
                </w:rPr>
                <w:delText>t</w:delText>
              </w:r>
            </w:del>
            <w:ins w:id="5" w:author="C.H.M. Maas [5]" w:date="2023-08-17T13:20:00Z">
              <w:r w:rsidR="00525FCC" w:rsidRPr="003E6831">
                <w:rPr>
                  <w:rFonts w:ascii="Times New Roman" w:eastAsia="Times New Roman" w:hAnsi="Times New Roman" w:cs="Times New Roman"/>
                  <w:b/>
                  <w:color w:val="000000"/>
                  <w:sz w:val="20"/>
                  <w:szCs w:val="20"/>
                  <w:lang w:eastAsia="nl-NL"/>
                </w:rPr>
                <w:t>T</w:t>
              </w:r>
            </w:ins>
            <w:r w:rsidRPr="003E6831">
              <w:rPr>
                <w:rFonts w:ascii="Times New Roman" w:eastAsia="Times New Roman" w:hAnsi="Times New Roman" w:cs="Times New Roman"/>
                <w:b/>
                <w:color w:val="000000"/>
                <w:sz w:val="20"/>
                <w:szCs w:val="20"/>
                <w:lang w:eastAsia="nl-NL"/>
              </w:rPr>
              <w:t>able 1.</w:t>
            </w:r>
            <w:r w:rsidRPr="003E6831">
              <w:rPr>
                <w:rFonts w:ascii="Times New Roman" w:eastAsia="Times New Roman" w:hAnsi="Times New Roman" w:cs="Times New Roman"/>
                <w:color w:val="000000"/>
                <w:sz w:val="20"/>
                <w:szCs w:val="20"/>
                <w:lang w:eastAsia="nl-NL"/>
              </w:rPr>
              <w:t xml:space="preserve"> Comparison of functional form of PTH and calcium in the full model without shrinkage in one single imputed data set.</w:t>
            </w:r>
          </w:p>
        </w:tc>
      </w:tr>
      <w:tr w:rsidR="00877EFC" w:rsidRPr="003E6831" w14:paraId="149B3863" w14:textId="77777777" w:rsidTr="00782186">
        <w:trPr>
          <w:trHeight w:val="227"/>
        </w:trPr>
        <w:tc>
          <w:tcPr>
            <w:tcW w:w="2477" w:type="dxa"/>
            <w:tcBorders>
              <w:top w:val="single" w:sz="4" w:space="0" w:color="auto"/>
              <w:left w:val="nil"/>
              <w:bottom w:val="single" w:sz="4" w:space="0" w:color="auto"/>
              <w:right w:val="nil"/>
            </w:tcBorders>
            <w:shd w:val="clear" w:color="auto" w:fill="auto"/>
            <w:noWrap/>
            <w:vAlign w:val="center"/>
            <w:hideMark/>
          </w:tcPr>
          <w:p w14:paraId="4AC5B0B9" w14:textId="77777777" w:rsidR="00877EFC" w:rsidRPr="003E6831" w:rsidRDefault="00877EFC" w:rsidP="000D14ED">
            <w:pPr>
              <w:spacing w:after="0"/>
              <w:rPr>
                <w:rFonts w:ascii="Times New Roman" w:eastAsia="Times New Roman" w:hAnsi="Times New Roman" w:cs="Times New Roman"/>
                <w:b/>
                <w:color w:val="000000"/>
                <w:sz w:val="20"/>
                <w:szCs w:val="20"/>
                <w:lang w:eastAsia="nl-NL"/>
              </w:rPr>
            </w:pPr>
            <w:r w:rsidRPr="003E6831">
              <w:rPr>
                <w:rFonts w:ascii="Times New Roman" w:eastAsia="Times New Roman" w:hAnsi="Times New Roman" w:cs="Times New Roman"/>
                <w:b/>
                <w:color w:val="000000"/>
                <w:sz w:val="20"/>
                <w:szCs w:val="20"/>
                <w:lang w:eastAsia="nl-NL"/>
              </w:rPr>
              <w:t>Functional form of PTH</w:t>
            </w:r>
          </w:p>
        </w:tc>
        <w:tc>
          <w:tcPr>
            <w:tcW w:w="2977" w:type="dxa"/>
            <w:tcBorders>
              <w:top w:val="single" w:sz="4" w:space="0" w:color="auto"/>
              <w:left w:val="nil"/>
              <w:bottom w:val="single" w:sz="4" w:space="0" w:color="auto"/>
              <w:right w:val="nil"/>
            </w:tcBorders>
            <w:vAlign w:val="center"/>
          </w:tcPr>
          <w:p w14:paraId="1D1978B5" w14:textId="77777777" w:rsidR="00877EFC" w:rsidRPr="003E6831" w:rsidRDefault="00877EFC" w:rsidP="000D14ED">
            <w:pPr>
              <w:spacing w:after="0"/>
              <w:rPr>
                <w:rFonts w:ascii="Times New Roman" w:eastAsia="Times New Roman" w:hAnsi="Times New Roman" w:cs="Times New Roman"/>
                <w:b/>
                <w:color w:val="000000"/>
                <w:sz w:val="20"/>
                <w:szCs w:val="20"/>
                <w:lang w:eastAsia="nl-NL"/>
              </w:rPr>
            </w:pPr>
            <w:r w:rsidRPr="003E6831">
              <w:rPr>
                <w:rFonts w:ascii="Times New Roman" w:eastAsia="Times New Roman" w:hAnsi="Times New Roman" w:cs="Times New Roman"/>
                <w:b/>
                <w:color w:val="000000"/>
                <w:sz w:val="20"/>
                <w:szCs w:val="20"/>
                <w:lang w:eastAsia="nl-NL"/>
              </w:rPr>
              <w:t>Functional form of Calcium</w:t>
            </w:r>
          </w:p>
        </w:tc>
        <w:tc>
          <w:tcPr>
            <w:tcW w:w="1559" w:type="dxa"/>
            <w:tcBorders>
              <w:top w:val="single" w:sz="4" w:space="0" w:color="auto"/>
              <w:left w:val="nil"/>
              <w:bottom w:val="single" w:sz="4" w:space="0" w:color="auto"/>
              <w:right w:val="nil"/>
            </w:tcBorders>
            <w:shd w:val="clear" w:color="auto" w:fill="auto"/>
            <w:noWrap/>
            <w:vAlign w:val="center"/>
            <w:hideMark/>
          </w:tcPr>
          <w:p w14:paraId="753886E0" w14:textId="77777777" w:rsidR="00877EFC" w:rsidRPr="003E6831" w:rsidRDefault="00877EFC" w:rsidP="000D14ED">
            <w:pPr>
              <w:spacing w:after="0"/>
              <w:rPr>
                <w:rFonts w:ascii="Times New Roman" w:eastAsia="Times New Roman" w:hAnsi="Times New Roman" w:cs="Times New Roman"/>
                <w:b/>
                <w:color w:val="000000"/>
                <w:sz w:val="20"/>
                <w:szCs w:val="20"/>
                <w:lang w:eastAsia="nl-NL"/>
              </w:rPr>
            </w:pPr>
            <w:r w:rsidRPr="003E6831">
              <w:rPr>
                <w:rFonts w:ascii="Times New Roman" w:eastAsia="Times New Roman" w:hAnsi="Times New Roman" w:cs="Times New Roman"/>
                <w:b/>
                <w:color w:val="000000"/>
                <w:sz w:val="20"/>
                <w:szCs w:val="20"/>
                <w:lang w:eastAsia="nl-NL"/>
              </w:rPr>
              <w:t>AIC</w:t>
            </w:r>
          </w:p>
        </w:tc>
      </w:tr>
      <w:tr w:rsidR="003E6831" w:rsidRPr="003E6831" w14:paraId="0D234F4F" w14:textId="77777777" w:rsidTr="00BD5156">
        <w:trPr>
          <w:trHeight w:val="227"/>
        </w:trPr>
        <w:tc>
          <w:tcPr>
            <w:tcW w:w="2477" w:type="dxa"/>
            <w:tcBorders>
              <w:top w:val="single" w:sz="4" w:space="0" w:color="auto"/>
              <w:left w:val="nil"/>
              <w:bottom w:val="nil"/>
              <w:right w:val="nil"/>
            </w:tcBorders>
            <w:shd w:val="clear" w:color="auto" w:fill="auto"/>
            <w:noWrap/>
            <w:vAlign w:val="center"/>
            <w:hideMark/>
          </w:tcPr>
          <w:p w14:paraId="21CEEEEE"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PTH24u</w:t>
            </w:r>
          </w:p>
        </w:tc>
        <w:tc>
          <w:tcPr>
            <w:tcW w:w="2977" w:type="dxa"/>
            <w:tcBorders>
              <w:top w:val="single" w:sz="4" w:space="0" w:color="auto"/>
              <w:left w:val="nil"/>
              <w:bottom w:val="nil"/>
              <w:right w:val="nil"/>
            </w:tcBorders>
            <w:vAlign w:val="center"/>
          </w:tcPr>
          <w:p w14:paraId="1AB0E672"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Ca24u</w:t>
            </w:r>
          </w:p>
        </w:tc>
        <w:tc>
          <w:tcPr>
            <w:tcW w:w="1559" w:type="dxa"/>
            <w:tcBorders>
              <w:top w:val="nil"/>
              <w:left w:val="nil"/>
              <w:bottom w:val="nil"/>
              <w:right w:val="nil"/>
            </w:tcBorders>
            <w:shd w:val="clear" w:color="auto" w:fill="auto"/>
            <w:noWrap/>
            <w:vAlign w:val="bottom"/>
            <w:hideMark/>
          </w:tcPr>
          <w:p w14:paraId="0F856FEB" w14:textId="72E5CD9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205.9</w:t>
            </w:r>
          </w:p>
        </w:tc>
      </w:tr>
      <w:tr w:rsidR="003E6831" w:rsidRPr="003E6831" w14:paraId="100020EA" w14:textId="77777777" w:rsidTr="00BD5156">
        <w:trPr>
          <w:trHeight w:val="227"/>
        </w:trPr>
        <w:tc>
          <w:tcPr>
            <w:tcW w:w="2477" w:type="dxa"/>
            <w:tcBorders>
              <w:top w:val="nil"/>
              <w:left w:val="nil"/>
              <w:bottom w:val="nil"/>
              <w:right w:val="nil"/>
            </w:tcBorders>
            <w:shd w:val="clear" w:color="auto" w:fill="auto"/>
            <w:noWrap/>
            <w:vAlign w:val="center"/>
            <w:hideMark/>
          </w:tcPr>
          <w:p w14:paraId="1EA64160"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PTH24u</w:t>
            </w:r>
          </w:p>
        </w:tc>
        <w:tc>
          <w:tcPr>
            <w:tcW w:w="2977" w:type="dxa"/>
            <w:tcBorders>
              <w:top w:val="nil"/>
              <w:left w:val="nil"/>
              <w:bottom w:val="nil"/>
              <w:right w:val="nil"/>
            </w:tcBorders>
            <w:vAlign w:val="center"/>
          </w:tcPr>
          <w:p w14:paraId="6B26B1C6"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1559" w:type="dxa"/>
            <w:tcBorders>
              <w:top w:val="nil"/>
              <w:left w:val="nil"/>
              <w:bottom w:val="nil"/>
              <w:right w:val="nil"/>
            </w:tcBorders>
            <w:shd w:val="clear" w:color="auto" w:fill="auto"/>
            <w:noWrap/>
            <w:vAlign w:val="bottom"/>
            <w:hideMark/>
          </w:tcPr>
          <w:p w14:paraId="467EF815" w14:textId="104C1E9E"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200.7</w:t>
            </w:r>
          </w:p>
        </w:tc>
      </w:tr>
      <w:tr w:rsidR="003E6831" w:rsidRPr="003E6831" w14:paraId="6805A007" w14:textId="77777777" w:rsidTr="00BD5156">
        <w:trPr>
          <w:trHeight w:val="227"/>
        </w:trPr>
        <w:tc>
          <w:tcPr>
            <w:tcW w:w="2477" w:type="dxa"/>
            <w:tcBorders>
              <w:top w:val="nil"/>
              <w:left w:val="nil"/>
              <w:bottom w:val="nil"/>
              <w:right w:val="nil"/>
            </w:tcBorders>
            <w:shd w:val="clear" w:color="auto" w:fill="auto"/>
            <w:noWrap/>
            <w:vAlign w:val="center"/>
            <w:hideMark/>
          </w:tcPr>
          <w:p w14:paraId="6FFB57F8"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PTH24u</w:t>
            </w:r>
          </w:p>
        </w:tc>
        <w:tc>
          <w:tcPr>
            <w:tcW w:w="2977" w:type="dxa"/>
            <w:tcBorders>
              <w:top w:val="nil"/>
              <w:left w:val="nil"/>
              <w:bottom w:val="nil"/>
              <w:right w:val="nil"/>
            </w:tcBorders>
            <w:vAlign w:val="center"/>
          </w:tcPr>
          <w:p w14:paraId="186AB052"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ΔCa</w:t>
            </w:r>
          </w:p>
        </w:tc>
        <w:tc>
          <w:tcPr>
            <w:tcW w:w="1559" w:type="dxa"/>
            <w:tcBorders>
              <w:top w:val="nil"/>
              <w:left w:val="nil"/>
              <w:bottom w:val="nil"/>
              <w:right w:val="nil"/>
            </w:tcBorders>
            <w:shd w:val="clear" w:color="auto" w:fill="auto"/>
            <w:noWrap/>
            <w:vAlign w:val="bottom"/>
            <w:hideMark/>
          </w:tcPr>
          <w:p w14:paraId="4FFAEA91" w14:textId="3D3E54AB"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211.1</w:t>
            </w:r>
          </w:p>
        </w:tc>
      </w:tr>
      <w:tr w:rsidR="003E6831" w:rsidRPr="003E6831" w14:paraId="08BE2454" w14:textId="77777777" w:rsidTr="00BD5156">
        <w:trPr>
          <w:trHeight w:val="227"/>
        </w:trPr>
        <w:tc>
          <w:tcPr>
            <w:tcW w:w="2477" w:type="dxa"/>
            <w:tcBorders>
              <w:top w:val="nil"/>
              <w:left w:val="nil"/>
              <w:bottom w:val="nil"/>
              <w:right w:val="nil"/>
            </w:tcBorders>
            <w:shd w:val="clear" w:color="auto" w:fill="auto"/>
            <w:noWrap/>
            <w:vAlign w:val="center"/>
            <w:hideMark/>
          </w:tcPr>
          <w:p w14:paraId="3AD92734"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PTH24u</w:t>
            </w:r>
          </w:p>
        </w:tc>
        <w:tc>
          <w:tcPr>
            <w:tcW w:w="2977" w:type="dxa"/>
            <w:tcBorders>
              <w:top w:val="nil"/>
              <w:left w:val="nil"/>
              <w:bottom w:val="nil"/>
              <w:right w:val="nil"/>
            </w:tcBorders>
            <w:vAlign w:val="center"/>
          </w:tcPr>
          <w:p w14:paraId="37C1B6A1"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ΔCorrCa</w:t>
            </w:r>
          </w:p>
        </w:tc>
        <w:tc>
          <w:tcPr>
            <w:tcW w:w="1559" w:type="dxa"/>
            <w:tcBorders>
              <w:top w:val="nil"/>
              <w:left w:val="nil"/>
              <w:bottom w:val="nil"/>
              <w:right w:val="nil"/>
            </w:tcBorders>
            <w:shd w:val="clear" w:color="auto" w:fill="auto"/>
            <w:noWrap/>
            <w:vAlign w:val="bottom"/>
            <w:hideMark/>
          </w:tcPr>
          <w:p w14:paraId="1D8815EF" w14:textId="740FD84B"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207.9</w:t>
            </w:r>
          </w:p>
        </w:tc>
      </w:tr>
      <w:tr w:rsidR="003E6831" w:rsidRPr="003E6831" w14:paraId="7687D93A" w14:textId="77777777" w:rsidTr="00BD5156">
        <w:trPr>
          <w:trHeight w:val="227"/>
        </w:trPr>
        <w:tc>
          <w:tcPr>
            <w:tcW w:w="2477" w:type="dxa"/>
            <w:tcBorders>
              <w:top w:val="nil"/>
              <w:left w:val="nil"/>
              <w:bottom w:val="nil"/>
              <w:right w:val="nil"/>
            </w:tcBorders>
            <w:shd w:val="clear" w:color="auto" w:fill="auto"/>
            <w:noWrap/>
            <w:vAlign w:val="center"/>
            <w:hideMark/>
          </w:tcPr>
          <w:p w14:paraId="01846E54"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2977" w:type="dxa"/>
            <w:tcBorders>
              <w:top w:val="nil"/>
              <w:left w:val="nil"/>
              <w:bottom w:val="nil"/>
              <w:right w:val="nil"/>
            </w:tcBorders>
            <w:vAlign w:val="center"/>
          </w:tcPr>
          <w:p w14:paraId="50894EC0"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Ca24u</w:t>
            </w:r>
          </w:p>
        </w:tc>
        <w:tc>
          <w:tcPr>
            <w:tcW w:w="1559" w:type="dxa"/>
            <w:tcBorders>
              <w:top w:val="nil"/>
              <w:left w:val="nil"/>
              <w:bottom w:val="nil"/>
              <w:right w:val="nil"/>
            </w:tcBorders>
            <w:shd w:val="clear" w:color="auto" w:fill="auto"/>
            <w:noWrap/>
            <w:vAlign w:val="bottom"/>
            <w:hideMark/>
          </w:tcPr>
          <w:p w14:paraId="3E9F0B78" w14:textId="080DC114"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186.7</w:t>
            </w:r>
          </w:p>
        </w:tc>
      </w:tr>
      <w:tr w:rsidR="003E6831" w:rsidRPr="003E6831" w14:paraId="3DD411B7" w14:textId="77777777" w:rsidTr="00BD5156">
        <w:trPr>
          <w:trHeight w:val="227"/>
        </w:trPr>
        <w:tc>
          <w:tcPr>
            <w:tcW w:w="2477" w:type="dxa"/>
            <w:tcBorders>
              <w:top w:val="nil"/>
              <w:left w:val="nil"/>
              <w:bottom w:val="nil"/>
              <w:right w:val="nil"/>
            </w:tcBorders>
            <w:shd w:val="clear" w:color="auto" w:fill="auto"/>
            <w:noWrap/>
            <w:vAlign w:val="center"/>
            <w:hideMark/>
          </w:tcPr>
          <w:p w14:paraId="54A56FB8"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2977" w:type="dxa"/>
            <w:tcBorders>
              <w:top w:val="nil"/>
              <w:left w:val="nil"/>
              <w:bottom w:val="nil"/>
              <w:right w:val="nil"/>
            </w:tcBorders>
            <w:vAlign w:val="center"/>
          </w:tcPr>
          <w:p w14:paraId="69BBC42D"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1559" w:type="dxa"/>
            <w:tcBorders>
              <w:top w:val="nil"/>
              <w:left w:val="nil"/>
              <w:bottom w:val="nil"/>
              <w:right w:val="nil"/>
            </w:tcBorders>
            <w:shd w:val="clear" w:color="auto" w:fill="auto"/>
            <w:noWrap/>
            <w:vAlign w:val="bottom"/>
            <w:hideMark/>
          </w:tcPr>
          <w:p w14:paraId="6361E67C" w14:textId="3D8F9DD3"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182.7</w:t>
            </w:r>
          </w:p>
        </w:tc>
      </w:tr>
      <w:tr w:rsidR="003E6831" w:rsidRPr="003E6831" w14:paraId="6DAEF99A" w14:textId="77777777" w:rsidTr="00BD5156">
        <w:trPr>
          <w:trHeight w:val="227"/>
        </w:trPr>
        <w:tc>
          <w:tcPr>
            <w:tcW w:w="2477" w:type="dxa"/>
            <w:tcBorders>
              <w:top w:val="nil"/>
              <w:left w:val="nil"/>
              <w:bottom w:val="nil"/>
              <w:right w:val="nil"/>
            </w:tcBorders>
            <w:shd w:val="clear" w:color="auto" w:fill="auto"/>
            <w:noWrap/>
            <w:vAlign w:val="center"/>
            <w:hideMark/>
          </w:tcPr>
          <w:p w14:paraId="0BB87E30"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2977" w:type="dxa"/>
            <w:tcBorders>
              <w:top w:val="nil"/>
              <w:left w:val="nil"/>
              <w:bottom w:val="nil"/>
              <w:right w:val="nil"/>
            </w:tcBorders>
            <w:vAlign w:val="center"/>
          </w:tcPr>
          <w:p w14:paraId="3FCDAFB6"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ΔCa</w:t>
            </w:r>
          </w:p>
        </w:tc>
        <w:tc>
          <w:tcPr>
            <w:tcW w:w="1559" w:type="dxa"/>
            <w:tcBorders>
              <w:top w:val="nil"/>
              <w:left w:val="nil"/>
              <w:bottom w:val="nil"/>
              <w:right w:val="nil"/>
            </w:tcBorders>
            <w:shd w:val="clear" w:color="auto" w:fill="auto"/>
            <w:noWrap/>
            <w:vAlign w:val="bottom"/>
            <w:hideMark/>
          </w:tcPr>
          <w:p w14:paraId="50DA9C67" w14:textId="144F6A1C"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190.4</w:t>
            </w:r>
          </w:p>
        </w:tc>
      </w:tr>
      <w:tr w:rsidR="003E6831" w:rsidRPr="003E6831" w14:paraId="0A8BC2DB" w14:textId="77777777" w:rsidTr="00BD5156">
        <w:trPr>
          <w:trHeight w:val="227"/>
        </w:trPr>
        <w:tc>
          <w:tcPr>
            <w:tcW w:w="2477" w:type="dxa"/>
            <w:tcBorders>
              <w:top w:val="nil"/>
              <w:left w:val="nil"/>
              <w:bottom w:val="single" w:sz="4" w:space="0" w:color="auto"/>
              <w:right w:val="nil"/>
            </w:tcBorders>
            <w:shd w:val="clear" w:color="auto" w:fill="auto"/>
            <w:noWrap/>
            <w:vAlign w:val="center"/>
            <w:hideMark/>
          </w:tcPr>
          <w:p w14:paraId="6CAA6F25"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2977" w:type="dxa"/>
            <w:tcBorders>
              <w:top w:val="nil"/>
              <w:left w:val="nil"/>
              <w:bottom w:val="single" w:sz="4" w:space="0" w:color="auto"/>
              <w:right w:val="nil"/>
            </w:tcBorders>
            <w:vAlign w:val="center"/>
          </w:tcPr>
          <w:p w14:paraId="6176D55A"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ΔCorrCa</w:t>
            </w:r>
          </w:p>
        </w:tc>
        <w:tc>
          <w:tcPr>
            <w:tcW w:w="1559" w:type="dxa"/>
            <w:tcBorders>
              <w:top w:val="nil"/>
              <w:left w:val="nil"/>
              <w:bottom w:val="nil"/>
              <w:right w:val="nil"/>
            </w:tcBorders>
            <w:shd w:val="clear" w:color="auto" w:fill="auto"/>
            <w:noWrap/>
            <w:vAlign w:val="bottom"/>
            <w:hideMark/>
          </w:tcPr>
          <w:p w14:paraId="26E3C1BA" w14:textId="200D8D00"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hAnsi="Times New Roman" w:cs="Times New Roman"/>
                <w:color w:val="000000"/>
                <w:sz w:val="20"/>
                <w:szCs w:val="20"/>
              </w:rPr>
              <w:t>188.3</w:t>
            </w:r>
          </w:p>
        </w:tc>
      </w:tr>
      <w:tr w:rsidR="003E6831" w:rsidRPr="003E6831" w14:paraId="545F52DB" w14:textId="77777777" w:rsidTr="00782186">
        <w:trPr>
          <w:trHeight w:val="227"/>
        </w:trPr>
        <w:tc>
          <w:tcPr>
            <w:tcW w:w="7013" w:type="dxa"/>
            <w:gridSpan w:val="3"/>
            <w:tcBorders>
              <w:top w:val="single" w:sz="4" w:space="0" w:color="auto"/>
              <w:left w:val="nil"/>
              <w:bottom w:val="single" w:sz="4" w:space="0" w:color="auto"/>
              <w:right w:val="nil"/>
            </w:tcBorders>
            <w:shd w:val="clear" w:color="auto" w:fill="auto"/>
            <w:noWrap/>
            <w:vAlign w:val="center"/>
          </w:tcPr>
          <w:p w14:paraId="48E6ABF3" w14:textId="3968CBD8" w:rsidR="003E6831" w:rsidRPr="003E6831" w:rsidRDefault="003E6831" w:rsidP="003E6831">
            <w:pPr>
              <w:spacing w:after="0"/>
              <w:rPr>
                <w:rFonts w:ascii="Times New Roman" w:hAnsi="Times New Roman" w:cs="Times New Roman"/>
                <w:color w:val="000000"/>
                <w:sz w:val="20"/>
                <w:szCs w:val="20"/>
              </w:rPr>
            </w:pPr>
            <w:r w:rsidRPr="003E6831">
              <w:rPr>
                <w:rFonts w:ascii="Times New Roman" w:hAnsi="Times New Roman" w:cs="Times New Roman"/>
                <w:color w:val="000000"/>
                <w:sz w:val="20"/>
                <w:szCs w:val="20"/>
              </w:rPr>
              <w:t xml:space="preserve">Abbreviations: AIC, Akaike information criterion; PTH, parathyroid hormone; ΔPTH, (PTH at baseline - postoperative PTH after 24 hours) / (PTH at baseline) x 100%; Ca24u, calcium measured 24 hours after surgery; </w:t>
            </w:r>
            <w:r w:rsidRPr="003E6831">
              <w:rPr>
                <w:rFonts w:ascii="Times New Roman" w:eastAsia="Times New Roman" w:hAnsi="Times New Roman" w:cs="Times New Roman"/>
                <w:sz w:val="20"/>
                <w:szCs w:val="20"/>
                <w:lang w:eastAsia="nl-NL"/>
              </w:rPr>
              <w:t xml:space="preserve">CorrCa24u, </w:t>
            </w:r>
            <w:r w:rsidRPr="003E6831">
              <w:rPr>
                <w:rFonts w:ascii="Times New Roman" w:hAnsi="Times New Roman" w:cs="Times New Roman"/>
                <w:sz w:val="20"/>
                <w:szCs w:val="20"/>
              </w:rPr>
              <w:t xml:space="preserve">corrected calcium </w:t>
            </w:r>
            <w:r w:rsidRPr="003E6831">
              <w:rPr>
                <w:rFonts w:ascii="Times New Roman" w:hAnsi="Times New Roman" w:cs="Times New Roman"/>
                <w:color w:val="000000"/>
                <w:sz w:val="20"/>
                <w:szCs w:val="20"/>
              </w:rPr>
              <w:t>measured 24 hours after surgery</w:t>
            </w:r>
            <w:r w:rsidRPr="003E6831">
              <w:rPr>
                <w:rFonts w:ascii="Times New Roman" w:hAnsi="Times New Roman" w:cs="Times New Roman"/>
                <w:sz w:val="20"/>
                <w:szCs w:val="20"/>
              </w:rPr>
              <w:t xml:space="preserve"> (calcium (mmol/L) + 0.016 x (34 - albumin (g/L))); </w:t>
            </w:r>
            <w:r w:rsidRPr="003E6831">
              <w:rPr>
                <w:rFonts w:ascii="Times New Roman" w:hAnsi="Times New Roman" w:cs="Times New Roman"/>
                <w:color w:val="000000"/>
                <w:sz w:val="20"/>
                <w:szCs w:val="20"/>
              </w:rPr>
              <w:t>ΔCorrCa, (corrected calcium  at baseline – postoperative corrected calcium after 24 hours) / (corrected calcium at baseline) x 100%; ΔCa, (calcium at baseline – postoperative calcium after 24 hours) / (calcium at baseline) x 100%.</w:t>
            </w:r>
          </w:p>
        </w:tc>
      </w:tr>
    </w:tbl>
    <w:p w14:paraId="2EBF0D92" w14:textId="17B38C97" w:rsidR="00877EFC" w:rsidRDefault="00877EFC" w:rsidP="000D14ED">
      <w:pPr>
        <w:spacing w:after="0"/>
        <w:rPr>
          <w:rFonts w:ascii="Times New Roman" w:hAnsi="Times New Roman" w:cs="Times New Roman"/>
          <w:b/>
        </w:rPr>
      </w:pPr>
    </w:p>
    <w:p w14:paraId="5E253354" w14:textId="77777777" w:rsidR="004B266F" w:rsidRPr="007D5304" w:rsidRDefault="004B266F" w:rsidP="000D14ED">
      <w:pPr>
        <w:spacing w:after="0"/>
        <w:rPr>
          <w:rFonts w:ascii="Times New Roman" w:hAnsi="Times New Roman" w:cs="Times New Roman"/>
          <w:b/>
        </w:rPr>
      </w:pPr>
    </w:p>
    <w:p w14:paraId="727874D9" w14:textId="31E2EF81" w:rsidR="00877EFC" w:rsidRPr="007D5304" w:rsidRDefault="00877EFC" w:rsidP="000D14ED">
      <w:pPr>
        <w:spacing w:after="0"/>
        <w:rPr>
          <w:rFonts w:ascii="Times New Roman" w:eastAsiaTheme="minorEastAsia" w:hAnsi="Times New Roman" w:cs="Times New Roman"/>
          <w:b/>
          <w:sz w:val="20"/>
          <w:szCs w:val="20"/>
        </w:rPr>
      </w:pPr>
      <w:r w:rsidRPr="007D5304">
        <w:rPr>
          <w:rFonts w:ascii="Times New Roman" w:eastAsiaTheme="minorEastAsia" w:hAnsi="Times New Roman" w:cs="Times New Roman"/>
          <w:b/>
          <w:sz w:val="20"/>
          <w:szCs w:val="20"/>
        </w:rPr>
        <w:t xml:space="preserve">Supplemental </w:t>
      </w:r>
      <w:ins w:id="6" w:author="C.H.M. Maas [5]" w:date="2023-08-17T13:20:00Z">
        <w:r w:rsidR="00525FCC">
          <w:rPr>
            <w:rFonts w:ascii="Times New Roman" w:eastAsiaTheme="minorEastAsia" w:hAnsi="Times New Roman" w:cs="Times New Roman"/>
            <w:b/>
            <w:sz w:val="20"/>
            <w:szCs w:val="20"/>
          </w:rPr>
          <w:t>T</w:t>
        </w:r>
      </w:ins>
      <w:del w:id="7" w:author="C.H.M. Maas [5]" w:date="2023-08-17T13:20:00Z">
        <w:r w:rsidRPr="007D5304" w:rsidDel="00525FCC">
          <w:rPr>
            <w:rFonts w:ascii="Times New Roman" w:eastAsiaTheme="minorEastAsia" w:hAnsi="Times New Roman" w:cs="Times New Roman"/>
            <w:b/>
            <w:sz w:val="20"/>
            <w:szCs w:val="20"/>
          </w:rPr>
          <w:delText>t</w:delText>
        </w:r>
      </w:del>
      <w:r w:rsidRPr="007D5304">
        <w:rPr>
          <w:rFonts w:ascii="Times New Roman" w:eastAsiaTheme="minorEastAsia" w:hAnsi="Times New Roman" w:cs="Times New Roman"/>
          <w:b/>
          <w:sz w:val="20"/>
          <w:szCs w:val="20"/>
        </w:rPr>
        <w:t xml:space="preserve">able 2. </w:t>
      </w:r>
      <w:r w:rsidRPr="007D5304">
        <w:rPr>
          <w:rFonts w:ascii="Times New Roman" w:eastAsiaTheme="minorEastAsia" w:hAnsi="Times New Roman" w:cs="Times New Roman"/>
          <w:sz w:val="20"/>
          <w:szCs w:val="20"/>
        </w:rPr>
        <w:t xml:space="preserve">Flexibility of ΔPTH, calcium, and age in the full model </w:t>
      </w:r>
      <w:r w:rsidR="004B266F">
        <w:rPr>
          <w:rFonts w:ascii="Times New Roman" w:eastAsiaTheme="minorEastAsia" w:hAnsi="Times New Roman" w:cs="Times New Roman"/>
          <w:sz w:val="20"/>
          <w:szCs w:val="20"/>
        </w:rPr>
        <w:br/>
      </w:r>
      <w:r w:rsidRPr="007D5304">
        <w:rPr>
          <w:rFonts w:ascii="Times New Roman" w:eastAsiaTheme="minorEastAsia" w:hAnsi="Times New Roman" w:cs="Times New Roman"/>
          <w:sz w:val="20"/>
          <w:szCs w:val="20"/>
        </w:rPr>
        <w:t>without shrinkage in one single imputed data set.</w:t>
      </w:r>
    </w:p>
    <w:tbl>
      <w:tblPr>
        <w:tblW w:w="0" w:type="auto"/>
        <w:tblInd w:w="7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31"/>
        <w:gridCol w:w="1843"/>
        <w:gridCol w:w="2126"/>
        <w:gridCol w:w="993"/>
      </w:tblGrid>
      <w:tr w:rsidR="00877EFC" w:rsidRPr="003E6831" w14:paraId="60642E4A" w14:textId="77777777" w:rsidTr="00FD5CC0">
        <w:trPr>
          <w:trHeight w:val="227"/>
        </w:trPr>
        <w:tc>
          <w:tcPr>
            <w:tcW w:w="1631" w:type="dxa"/>
            <w:tcBorders>
              <w:top w:val="single" w:sz="4" w:space="0" w:color="auto"/>
              <w:bottom w:val="single" w:sz="4" w:space="0" w:color="auto"/>
            </w:tcBorders>
            <w:shd w:val="clear" w:color="auto" w:fill="auto"/>
            <w:noWrap/>
            <w:vAlign w:val="center"/>
            <w:hideMark/>
          </w:tcPr>
          <w:p w14:paraId="1227AEBB" w14:textId="77777777" w:rsidR="00877EFC" w:rsidRPr="003E6831" w:rsidRDefault="00877EFC" w:rsidP="000D14ED">
            <w:pPr>
              <w:spacing w:after="0"/>
              <w:rPr>
                <w:rFonts w:ascii="Times New Roman" w:eastAsia="Times New Roman" w:hAnsi="Times New Roman" w:cs="Times New Roman"/>
                <w:b/>
                <w:color w:val="000000"/>
                <w:sz w:val="20"/>
                <w:szCs w:val="20"/>
                <w:lang w:val="nl-NL" w:eastAsia="nl-NL"/>
              </w:rPr>
            </w:pPr>
            <w:r w:rsidRPr="003E6831">
              <w:rPr>
                <w:rFonts w:ascii="Times New Roman" w:eastAsiaTheme="minorEastAsia" w:hAnsi="Times New Roman" w:cs="Times New Roman"/>
                <w:b/>
                <w:color w:val="000000"/>
                <w:sz w:val="20"/>
                <w:szCs w:val="20"/>
                <w:lang w:val="nl-NL" w:eastAsia="nl-NL"/>
              </w:rPr>
              <w:t>ΔPTH</w:t>
            </w:r>
            <w:r w:rsidRPr="003E6831">
              <w:rPr>
                <w:rFonts w:ascii="Times New Roman" w:eastAsia="Times New Roman" w:hAnsi="Times New Roman" w:cs="Times New Roman"/>
                <w:b/>
                <w:color w:val="000000"/>
                <w:sz w:val="20"/>
                <w:szCs w:val="20"/>
                <w:lang w:val="nl-NL" w:eastAsia="nl-NL"/>
              </w:rPr>
              <w:t xml:space="preserve"> </w:t>
            </w:r>
          </w:p>
        </w:tc>
        <w:tc>
          <w:tcPr>
            <w:tcW w:w="1843" w:type="dxa"/>
            <w:tcBorders>
              <w:top w:val="single" w:sz="4" w:space="0" w:color="auto"/>
              <w:bottom w:val="single" w:sz="4" w:space="0" w:color="auto"/>
            </w:tcBorders>
            <w:vAlign w:val="center"/>
          </w:tcPr>
          <w:p w14:paraId="17670631" w14:textId="77777777" w:rsidR="00877EFC" w:rsidRPr="003E6831" w:rsidRDefault="00877EFC" w:rsidP="000D14ED">
            <w:pPr>
              <w:spacing w:after="0"/>
              <w:rPr>
                <w:rFonts w:ascii="Times New Roman" w:eastAsia="Times New Roman" w:hAnsi="Times New Roman" w:cs="Times New Roman"/>
                <w:b/>
                <w:color w:val="000000"/>
                <w:sz w:val="20"/>
                <w:szCs w:val="20"/>
                <w:lang w:val="nl-NL" w:eastAsia="nl-NL"/>
              </w:rPr>
            </w:pPr>
            <w:r w:rsidRPr="003E6831">
              <w:rPr>
                <w:rFonts w:ascii="Times New Roman" w:eastAsia="Times New Roman" w:hAnsi="Times New Roman" w:cs="Times New Roman"/>
                <w:b/>
                <w:color w:val="000000"/>
                <w:sz w:val="20"/>
                <w:szCs w:val="20"/>
                <w:lang w:val="nl-NL" w:eastAsia="nl-NL"/>
              </w:rPr>
              <w:t>Corrected calcium</w:t>
            </w:r>
          </w:p>
        </w:tc>
        <w:tc>
          <w:tcPr>
            <w:tcW w:w="2126" w:type="dxa"/>
            <w:tcBorders>
              <w:top w:val="single" w:sz="4" w:space="0" w:color="auto"/>
              <w:bottom w:val="single" w:sz="4" w:space="0" w:color="auto"/>
            </w:tcBorders>
            <w:vAlign w:val="center"/>
          </w:tcPr>
          <w:p w14:paraId="66653980" w14:textId="77777777" w:rsidR="00877EFC" w:rsidRPr="003E6831" w:rsidRDefault="00877EFC" w:rsidP="000D14ED">
            <w:pPr>
              <w:spacing w:after="0"/>
              <w:rPr>
                <w:rFonts w:ascii="Times New Roman" w:eastAsia="Times New Roman" w:hAnsi="Times New Roman" w:cs="Times New Roman"/>
                <w:b/>
                <w:color w:val="000000"/>
                <w:sz w:val="20"/>
                <w:szCs w:val="20"/>
                <w:lang w:val="nl-NL" w:eastAsia="nl-NL"/>
              </w:rPr>
            </w:pPr>
            <w:r w:rsidRPr="003E6831">
              <w:rPr>
                <w:rFonts w:ascii="Times New Roman" w:eastAsia="Times New Roman" w:hAnsi="Times New Roman" w:cs="Times New Roman"/>
                <w:b/>
                <w:color w:val="000000"/>
                <w:sz w:val="20"/>
                <w:szCs w:val="20"/>
                <w:lang w:val="nl-NL" w:eastAsia="nl-NL"/>
              </w:rPr>
              <w:t>Age</w:t>
            </w:r>
          </w:p>
        </w:tc>
        <w:tc>
          <w:tcPr>
            <w:tcW w:w="993" w:type="dxa"/>
            <w:tcBorders>
              <w:top w:val="single" w:sz="4" w:space="0" w:color="auto"/>
              <w:bottom w:val="single" w:sz="4" w:space="0" w:color="auto"/>
            </w:tcBorders>
            <w:shd w:val="clear" w:color="auto" w:fill="auto"/>
            <w:noWrap/>
            <w:vAlign w:val="center"/>
            <w:hideMark/>
          </w:tcPr>
          <w:p w14:paraId="545BCA13" w14:textId="77777777" w:rsidR="00877EFC" w:rsidRPr="003E6831" w:rsidRDefault="00877EFC" w:rsidP="000D14ED">
            <w:pPr>
              <w:spacing w:after="0"/>
              <w:rPr>
                <w:rFonts w:ascii="Times New Roman" w:eastAsia="Times New Roman" w:hAnsi="Times New Roman" w:cs="Times New Roman"/>
                <w:b/>
                <w:color w:val="000000"/>
                <w:sz w:val="20"/>
                <w:szCs w:val="20"/>
                <w:lang w:val="nl-NL" w:eastAsia="nl-NL"/>
              </w:rPr>
            </w:pPr>
            <w:r w:rsidRPr="003E6831">
              <w:rPr>
                <w:rFonts w:ascii="Times New Roman" w:eastAsia="Times New Roman" w:hAnsi="Times New Roman" w:cs="Times New Roman"/>
                <w:b/>
                <w:color w:val="000000"/>
                <w:sz w:val="20"/>
                <w:szCs w:val="20"/>
                <w:lang w:val="nl-NL" w:eastAsia="nl-NL"/>
              </w:rPr>
              <w:t>AIC</w:t>
            </w:r>
          </w:p>
        </w:tc>
      </w:tr>
      <w:tr w:rsidR="003E6831" w:rsidRPr="003E6831" w14:paraId="3D2983A7" w14:textId="77777777" w:rsidTr="00C41BFA">
        <w:trPr>
          <w:trHeight w:val="227"/>
        </w:trPr>
        <w:tc>
          <w:tcPr>
            <w:tcW w:w="1631" w:type="dxa"/>
            <w:tcBorders>
              <w:top w:val="single" w:sz="4" w:space="0" w:color="auto"/>
            </w:tcBorders>
            <w:shd w:val="clear" w:color="auto" w:fill="auto"/>
            <w:noWrap/>
            <w:vAlign w:val="center"/>
            <w:hideMark/>
          </w:tcPr>
          <w:p w14:paraId="7E50C297" w14:textId="77777777"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eastAsia="Times New Roman" w:hAnsi="Times New Roman" w:cs="Times New Roman"/>
                <w:color w:val="000000"/>
                <w:sz w:val="20"/>
                <w:szCs w:val="20"/>
                <w:lang w:val="nl-NL" w:eastAsia="nl-NL"/>
              </w:rPr>
              <w:t>ΔPTH</w:t>
            </w:r>
          </w:p>
        </w:tc>
        <w:tc>
          <w:tcPr>
            <w:tcW w:w="1843" w:type="dxa"/>
            <w:tcBorders>
              <w:top w:val="single" w:sz="4" w:space="0" w:color="auto"/>
            </w:tcBorders>
            <w:vAlign w:val="center"/>
          </w:tcPr>
          <w:p w14:paraId="7B4628C4" w14:textId="77777777"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eastAsia="Times New Roman" w:hAnsi="Times New Roman" w:cs="Times New Roman"/>
                <w:color w:val="000000"/>
                <w:sz w:val="20"/>
                <w:szCs w:val="20"/>
                <w:lang w:val="nl-NL" w:eastAsia="nl-NL"/>
              </w:rPr>
              <w:t>CorrCa24u</w:t>
            </w:r>
          </w:p>
        </w:tc>
        <w:tc>
          <w:tcPr>
            <w:tcW w:w="2126" w:type="dxa"/>
            <w:tcBorders>
              <w:top w:val="single" w:sz="4" w:space="0" w:color="auto"/>
            </w:tcBorders>
            <w:vAlign w:val="center"/>
          </w:tcPr>
          <w:p w14:paraId="4D96E89B" w14:textId="77777777"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eastAsia="Times New Roman" w:hAnsi="Times New Roman" w:cs="Times New Roman"/>
                <w:color w:val="000000"/>
                <w:sz w:val="20"/>
                <w:szCs w:val="20"/>
                <w:lang w:val="nl-NL" w:eastAsia="nl-NL"/>
              </w:rPr>
              <w:t>Age</w:t>
            </w:r>
          </w:p>
        </w:tc>
        <w:tc>
          <w:tcPr>
            <w:tcW w:w="993" w:type="dxa"/>
            <w:tcBorders>
              <w:top w:val="nil"/>
              <w:left w:val="nil"/>
              <w:bottom w:val="nil"/>
              <w:right w:val="nil"/>
            </w:tcBorders>
            <w:shd w:val="clear" w:color="auto" w:fill="auto"/>
            <w:noWrap/>
            <w:vAlign w:val="bottom"/>
            <w:hideMark/>
          </w:tcPr>
          <w:p w14:paraId="31665076" w14:textId="337A716D"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182.7</w:t>
            </w:r>
          </w:p>
        </w:tc>
      </w:tr>
      <w:tr w:rsidR="003E6831" w:rsidRPr="003E6831" w14:paraId="50CCAFBB" w14:textId="77777777" w:rsidTr="00C41BFA">
        <w:trPr>
          <w:trHeight w:val="227"/>
        </w:trPr>
        <w:tc>
          <w:tcPr>
            <w:tcW w:w="1631" w:type="dxa"/>
            <w:shd w:val="clear" w:color="auto" w:fill="auto"/>
            <w:noWrap/>
            <w:vAlign w:val="center"/>
            <w:hideMark/>
          </w:tcPr>
          <w:p w14:paraId="7CAC6DC3"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rcs(ΔPTH, 3)</w:t>
            </w:r>
          </w:p>
        </w:tc>
        <w:tc>
          <w:tcPr>
            <w:tcW w:w="1843" w:type="dxa"/>
            <w:vAlign w:val="center"/>
          </w:tcPr>
          <w:p w14:paraId="7DFBD8B5"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2126" w:type="dxa"/>
            <w:vAlign w:val="center"/>
          </w:tcPr>
          <w:p w14:paraId="41B59628"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val="nl-NL" w:eastAsia="nl-NL"/>
              </w:rPr>
              <w:t>Age</w:t>
            </w:r>
          </w:p>
        </w:tc>
        <w:tc>
          <w:tcPr>
            <w:tcW w:w="993" w:type="dxa"/>
            <w:tcBorders>
              <w:top w:val="nil"/>
              <w:left w:val="nil"/>
              <w:bottom w:val="nil"/>
              <w:right w:val="nil"/>
            </w:tcBorders>
            <w:shd w:val="clear" w:color="auto" w:fill="auto"/>
            <w:noWrap/>
            <w:vAlign w:val="bottom"/>
            <w:hideMark/>
          </w:tcPr>
          <w:p w14:paraId="6E4E66DA" w14:textId="67C3178F"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183.9</w:t>
            </w:r>
          </w:p>
        </w:tc>
      </w:tr>
      <w:tr w:rsidR="003E6831" w:rsidRPr="003E6831" w14:paraId="7E18783D" w14:textId="77777777" w:rsidTr="00C41BFA">
        <w:trPr>
          <w:trHeight w:val="227"/>
        </w:trPr>
        <w:tc>
          <w:tcPr>
            <w:tcW w:w="1631" w:type="dxa"/>
            <w:shd w:val="clear" w:color="auto" w:fill="auto"/>
            <w:noWrap/>
            <w:vAlign w:val="center"/>
            <w:hideMark/>
          </w:tcPr>
          <w:p w14:paraId="577E808F"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rcs(ΔPTH, 4)</w:t>
            </w:r>
          </w:p>
        </w:tc>
        <w:tc>
          <w:tcPr>
            <w:tcW w:w="1843" w:type="dxa"/>
            <w:vAlign w:val="center"/>
          </w:tcPr>
          <w:p w14:paraId="2B16CFCF"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2126" w:type="dxa"/>
            <w:vAlign w:val="center"/>
          </w:tcPr>
          <w:p w14:paraId="252EF438"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val="nl-NL" w:eastAsia="nl-NL"/>
              </w:rPr>
              <w:t>Age</w:t>
            </w:r>
          </w:p>
        </w:tc>
        <w:tc>
          <w:tcPr>
            <w:tcW w:w="993" w:type="dxa"/>
            <w:tcBorders>
              <w:top w:val="nil"/>
              <w:left w:val="nil"/>
              <w:bottom w:val="nil"/>
              <w:right w:val="nil"/>
            </w:tcBorders>
            <w:shd w:val="clear" w:color="auto" w:fill="auto"/>
            <w:noWrap/>
            <w:vAlign w:val="bottom"/>
            <w:hideMark/>
          </w:tcPr>
          <w:p w14:paraId="155BCEC7" w14:textId="37E91EB1"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182.4</w:t>
            </w:r>
          </w:p>
        </w:tc>
      </w:tr>
      <w:tr w:rsidR="003E6831" w:rsidRPr="003E6831" w14:paraId="6097873C" w14:textId="77777777" w:rsidTr="00C41BFA">
        <w:trPr>
          <w:trHeight w:val="227"/>
        </w:trPr>
        <w:tc>
          <w:tcPr>
            <w:tcW w:w="1631" w:type="dxa"/>
            <w:shd w:val="clear" w:color="auto" w:fill="auto"/>
            <w:noWrap/>
            <w:vAlign w:val="center"/>
            <w:hideMark/>
          </w:tcPr>
          <w:p w14:paraId="0BC9B519"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rcs(ΔPTH, 5)</w:t>
            </w:r>
          </w:p>
        </w:tc>
        <w:tc>
          <w:tcPr>
            <w:tcW w:w="1843" w:type="dxa"/>
            <w:vAlign w:val="center"/>
          </w:tcPr>
          <w:p w14:paraId="54353A27"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2126" w:type="dxa"/>
            <w:vAlign w:val="center"/>
          </w:tcPr>
          <w:p w14:paraId="1904BB3E"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val="nl-NL" w:eastAsia="nl-NL"/>
              </w:rPr>
              <w:t>Age</w:t>
            </w:r>
          </w:p>
        </w:tc>
        <w:tc>
          <w:tcPr>
            <w:tcW w:w="993" w:type="dxa"/>
            <w:tcBorders>
              <w:top w:val="nil"/>
              <w:left w:val="nil"/>
              <w:bottom w:val="nil"/>
              <w:right w:val="nil"/>
            </w:tcBorders>
            <w:shd w:val="clear" w:color="auto" w:fill="auto"/>
            <w:noWrap/>
            <w:vAlign w:val="bottom"/>
            <w:hideMark/>
          </w:tcPr>
          <w:p w14:paraId="65900187" w14:textId="3247B657"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184.9</w:t>
            </w:r>
          </w:p>
        </w:tc>
      </w:tr>
      <w:tr w:rsidR="003E6831" w:rsidRPr="003E6831" w14:paraId="64A6D791" w14:textId="77777777" w:rsidTr="00C41BFA">
        <w:trPr>
          <w:trHeight w:val="227"/>
        </w:trPr>
        <w:tc>
          <w:tcPr>
            <w:tcW w:w="1631" w:type="dxa"/>
            <w:shd w:val="clear" w:color="auto" w:fill="auto"/>
            <w:noWrap/>
            <w:vAlign w:val="center"/>
            <w:hideMark/>
          </w:tcPr>
          <w:p w14:paraId="302BF7EB"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1843" w:type="dxa"/>
            <w:vAlign w:val="center"/>
          </w:tcPr>
          <w:p w14:paraId="21D2B429"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rcs(CorrCa24u, 3)</w:t>
            </w:r>
          </w:p>
        </w:tc>
        <w:tc>
          <w:tcPr>
            <w:tcW w:w="2126" w:type="dxa"/>
            <w:vAlign w:val="center"/>
          </w:tcPr>
          <w:p w14:paraId="2B564ECE"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val="nl-NL" w:eastAsia="nl-NL"/>
              </w:rPr>
              <w:t>Age</w:t>
            </w:r>
          </w:p>
        </w:tc>
        <w:tc>
          <w:tcPr>
            <w:tcW w:w="993" w:type="dxa"/>
            <w:tcBorders>
              <w:top w:val="nil"/>
              <w:left w:val="nil"/>
              <w:bottom w:val="nil"/>
              <w:right w:val="nil"/>
            </w:tcBorders>
            <w:shd w:val="clear" w:color="auto" w:fill="auto"/>
            <w:noWrap/>
            <w:vAlign w:val="bottom"/>
            <w:hideMark/>
          </w:tcPr>
          <w:p w14:paraId="2919FA5F" w14:textId="7E931EB9"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184.1</w:t>
            </w:r>
          </w:p>
        </w:tc>
      </w:tr>
      <w:tr w:rsidR="003E6831" w:rsidRPr="003E6831" w14:paraId="7A7B072B" w14:textId="77777777" w:rsidTr="00C41BFA">
        <w:trPr>
          <w:trHeight w:val="227"/>
        </w:trPr>
        <w:tc>
          <w:tcPr>
            <w:tcW w:w="1631" w:type="dxa"/>
            <w:shd w:val="clear" w:color="auto" w:fill="auto"/>
            <w:noWrap/>
            <w:vAlign w:val="center"/>
            <w:hideMark/>
          </w:tcPr>
          <w:p w14:paraId="6FA8B355"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1843" w:type="dxa"/>
            <w:vAlign w:val="center"/>
          </w:tcPr>
          <w:p w14:paraId="35F4C608"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rcs(CorrCa24u, 4)</w:t>
            </w:r>
          </w:p>
        </w:tc>
        <w:tc>
          <w:tcPr>
            <w:tcW w:w="2126" w:type="dxa"/>
            <w:vAlign w:val="center"/>
          </w:tcPr>
          <w:p w14:paraId="0A5DE804"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val="nl-NL" w:eastAsia="nl-NL"/>
              </w:rPr>
              <w:t>Age</w:t>
            </w:r>
          </w:p>
        </w:tc>
        <w:tc>
          <w:tcPr>
            <w:tcW w:w="993" w:type="dxa"/>
            <w:tcBorders>
              <w:top w:val="nil"/>
              <w:left w:val="nil"/>
              <w:bottom w:val="nil"/>
              <w:right w:val="nil"/>
            </w:tcBorders>
            <w:shd w:val="clear" w:color="auto" w:fill="auto"/>
            <w:noWrap/>
            <w:vAlign w:val="bottom"/>
            <w:hideMark/>
          </w:tcPr>
          <w:p w14:paraId="4F9AA364" w14:textId="65B2C921"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185.9</w:t>
            </w:r>
          </w:p>
        </w:tc>
      </w:tr>
      <w:tr w:rsidR="003E6831" w:rsidRPr="003E6831" w14:paraId="63D071B4" w14:textId="77777777" w:rsidTr="00C41BFA">
        <w:trPr>
          <w:trHeight w:val="227"/>
        </w:trPr>
        <w:tc>
          <w:tcPr>
            <w:tcW w:w="1631" w:type="dxa"/>
            <w:shd w:val="clear" w:color="auto" w:fill="auto"/>
            <w:noWrap/>
            <w:vAlign w:val="center"/>
            <w:hideMark/>
          </w:tcPr>
          <w:p w14:paraId="5CCF06A3"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1843" w:type="dxa"/>
            <w:vAlign w:val="center"/>
          </w:tcPr>
          <w:p w14:paraId="0D3E8B89"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rcs(CorrCa24u, 5)</w:t>
            </w:r>
          </w:p>
        </w:tc>
        <w:tc>
          <w:tcPr>
            <w:tcW w:w="2126" w:type="dxa"/>
            <w:vAlign w:val="center"/>
          </w:tcPr>
          <w:p w14:paraId="337BC4F6"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val="nl-NL" w:eastAsia="nl-NL"/>
              </w:rPr>
              <w:t>Age</w:t>
            </w:r>
          </w:p>
        </w:tc>
        <w:tc>
          <w:tcPr>
            <w:tcW w:w="993" w:type="dxa"/>
            <w:tcBorders>
              <w:top w:val="nil"/>
              <w:left w:val="nil"/>
              <w:bottom w:val="nil"/>
              <w:right w:val="nil"/>
            </w:tcBorders>
            <w:shd w:val="clear" w:color="auto" w:fill="auto"/>
            <w:noWrap/>
            <w:vAlign w:val="bottom"/>
            <w:hideMark/>
          </w:tcPr>
          <w:p w14:paraId="2E3FE211" w14:textId="67B77693"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187.6</w:t>
            </w:r>
          </w:p>
        </w:tc>
      </w:tr>
      <w:tr w:rsidR="003E6831" w:rsidRPr="003E6831" w14:paraId="65D45D72" w14:textId="77777777" w:rsidTr="00C41BFA">
        <w:trPr>
          <w:trHeight w:val="227"/>
        </w:trPr>
        <w:tc>
          <w:tcPr>
            <w:tcW w:w="1631" w:type="dxa"/>
            <w:shd w:val="clear" w:color="auto" w:fill="auto"/>
            <w:noWrap/>
            <w:vAlign w:val="center"/>
            <w:hideMark/>
          </w:tcPr>
          <w:p w14:paraId="4EA6E3D3"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1843" w:type="dxa"/>
            <w:vAlign w:val="center"/>
          </w:tcPr>
          <w:p w14:paraId="737F02E5"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val="nl-NL" w:eastAsia="nl-NL"/>
              </w:rPr>
              <w:t>CorrCa24u</w:t>
            </w:r>
          </w:p>
        </w:tc>
        <w:tc>
          <w:tcPr>
            <w:tcW w:w="2126" w:type="dxa"/>
            <w:vAlign w:val="center"/>
          </w:tcPr>
          <w:p w14:paraId="6A9F04F3"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rcs(Age_Years, 3)</w:t>
            </w:r>
          </w:p>
        </w:tc>
        <w:tc>
          <w:tcPr>
            <w:tcW w:w="993" w:type="dxa"/>
            <w:tcBorders>
              <w:top w:val="nil"/>
              <w:left w:val="nil"/>
              <w:bottom w:val="nil"/>
              <w:right w:val="nil"/>
            </w:tcBorders>
            <w:shd w:val="clear" w:color="auto" w:fill="auto"/>
            <w:noWrap/>
            <w:vAlign w:val="bottom"/>
            <w:hideMark/>
          </w:tcPr>
          <w:p w14:paraId="718DBE8F" w14:textId="15397B2C"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183.8</w:t>
            </w:r>
          </w:p>
        </w:tc>
      </w:tr>
      <w:tr w:rsidR="003E6831" w:rsidRPr="003E6831" w14:paraId="50D0F075" w14:textId="77777777" w:rsidTr="00C41BFA">
        <w:trPr>
          <w:trHeight w:val="227"/>
        </w:trPr>
        <w:tc>
          <w:tcPr>
            <w:tcW w:w="1631" w:type="dxa"/>
            <w:shd w:val="clear" w:color="auto" w:fill="auto"/>
            <w:noWrap/>
            <w:vAlign w:val="center"/>
            <w:hideMark/>
          </w:tcPr>
          <w:p w14:paraId="1F11D507"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1843" w:type="dxa"/>
            <w:vAlign w:val="center"/>
          </w:tcPr>
          <w:p w14:paraId="0A2635A1"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2126" w:type="dxa"/>
            <w:vAlign w:val="center"/>
          </w:tcPr>
          <w:p w14:paraId="76E40AEC"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rcs(Age_Years, 4)</w:t>
            </w:r>
          </w:p>
        </w:tc>
        <w:tc>
          <w:tcPr>
            <w:tcW w:w="993" w:type="dxa"/>
            <w:tcBorders>
              <w:top w:val="nil"/>
              <w:left w:val="nil"/>
              <w:bottom w:val="nil"/>
              <w:right w:val="nil"/>
            </w:tcBorders>
            <w:shd w:val="clear" w:color="auto" w:fill="auto"/>
            <w:noWrap/>
            <w:vAlign w:val="bottom"/>
            <w:hideMark/>
          </w:tcPr>
          <w:p w14:paraId="2583EABC" w14:textId="2FFC3278"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185.8</w:t>
            </w:r>
          </w:p>
        </w:tc>
      </w:tr>
      <w:tr w:rsidR="003E6831" w:rsidRPr="003E6831" w14:paraId="2BB004DD" w14:textId="77777777" w:rsidTr="00C41BFA">
        <w:trPr>
          <w:trHeight w:val="227"/>
        </w:trPr>
        <w:tc>
          <w:tcPr>
            <w:tcW w:w="1631" w:type="dxa"/>
            <w:shd w:val="clear" w:color="auto" w:fill="auto"/>
            <w:noWrap/>
            <w:vAlign w:val="center"/>
            <w:hideMark/>
          </w:tcPr>
          <w:p w14:paraId="7AA5A140"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1843" w:type="dxa"/>
            <w:vAlign w:val="center"/>
          </w:tcPr>
          <w:p w14:paraId="3F2811E8"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2126" w:type="dxa"/>
            <w:vAlign w:val="center"/>
          </w:tcPr>
          <w:p w14:paraId="7F43BC48"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rcs(Age_Years, 5)</w:t>
            </w:r>
          </w:p>
        </w:tc>
        <w:tc>
          <w:tcPr>
            <w:tcW w:w="993" w:type="dxa"/>
            <w:tcBorders>
              <w:top w:val="nil"/>
              <w:left w:val="nil"/>
              <w:bottom w:val="nil"/>
              <w:right w:val="nil"/>
            </w:tcBorders>
            <w:shd w:val="clear" w:color="auto" w:fill="auto"/>
            <w:noWrap/>
            <w:vAlign w:val="bottom"/>
            <w:hideMark/>
          </w:tcPr>
          <w:p w14:paraId="649B0F8A" w14:textId="311C0231"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185.0</w:t>
            </w:r>
          </w:p>
        </w:tc>
      </w:tr>
      <w:tr w:rsidR="003E6831" w:rsidRPr="003E6831" w14:paraId="2E8EA92D" w14:textId="77777777" w:rsidTr="00C41BFA">
        <w:trPr>
          <w:trHeight w:val="227"/>
        </w:trPr>
        <w:tc>
          <w:tcPr>
            <w:tcW w:w="1631" w:type="dxa"/>
            <w:shd w:val="clear" w:color="auto" w:fill="auto"/>
            <w:noWrap/>
            <w:vAlign w:val="center"/>
            <w:hideMark/>
          </w:tcPr>
          <w:p w14:paraId="1AB7630F"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rcs(ΔPTH, 4)</w:t>
            </w:r>
          </w:p>
        </w:tc>
        <w:tc>
          <w:tcPr>
            <w:tcW w:w="1843" w:type="dxa"/>
            <w:vAlign w:val="center"/>
          </w:tcPr>
          <w:p w14:paraId="086008F3"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rcs(CorrCa24u, 3)</w:t>
            </w:r>
          </w:p>
        </w:tc>
        <w:tc>
          <w:tcPr>
            <w:tcW w:w="2126" w:type="dxa"/>
            <w:vAlign w:val="center"/>
          </w:tcPr>
          <w:p w14:paraId="6744053A"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Age</w:t>
            </w:r>
          </w:p>
        </w:tc>
        <w:tc>
          <w:tcPr>
            <w:tcW w:w="993" w:type="dxa"/>
            <w:tcBorders>
              <w:top w:val="nil"/>
              <w:left w:val="nil"/>
              <w:bottom w:val="nil"/>
              <w:right w:val="nil"/>
            </w:tcBorders>
            <w:shd w:val="clear" w:color="auto" w:fill="auto"/>
            <w:noWrap/>
            <w:vAlign w:val="bottom"/>
            <w:hideMark/>
          </w:tcPr>
          <w:p w14:paraId="37896FB1" w14:textId="2A754D0C"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184.1</w:t>
            </w:r>
          </w:p>
        </w:tc>
      </w:tr>
      <w:tr w:rsidR="003E6831" w:rsidRPr="003E6831" w14:paraId="0C5D7AC8" w14:textId="77777777" w:rsidTr="00C41BFA">
        <w:trPr>
          <w:trHeight w:val="227"/>
        </w:trPr>
        <w:tc>
          <w:tcPr>
            <w:tcW w:w="1631" w:type="dxa"/>
            <w:shd w:val="clear" w:color="auto" w:fill="auto"/>
            <w:noWrap/>
            <w:vAlign w:val="center"/>
            <w:hideMark/>
          </w:tcPr>
          <w:p w14:paraId="31FCEEF4"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rcs(ΔPTH, 4)</w:t>
            </w:r>
          </w:p>
        </w:tc>
        <w:tc>
          <w:tcPr>
            <w:tcW w:w="1843" w:type="dxa"/>
            <w:vAlign w:val="center"/>
          </w:tcPr>
          <w:p w14:paraId="4F67C4AE"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CorrCa24u</w:t>
            </w:r>
          </w:p>
        </w:tc>
        <w:tc>
          <w:tcPr>
            <w:tcW w:w="2126" w:type="dxa"/>
            <w:vAlign w:val="center"/>
          </w:tcPr>
          <w:p w14:paraId="5AF13056"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rcs(Age_Years, 3)</w:t>
            </w:r>
          </w:p>
        </w:tc>
        <w:tc>
          <w:tcPr>
            <w:tcW w:w="993" w:type="dxa"/>
            <w:tcBorders>
              <w:top w:val="nil"/>
              <w:left w:val="nil"/>
              <w:bottom w:val="nil"/>
              <w:right w:val="nil"/>
            </w:tcBorders>
            <w:shd w:val="clear" w:color="auto" w:fill="auto"/>
            <w:noWrap/>
            <w:vAlign w:val="bottom"/>
            <w:hideMark/>
          </w:tcPr>
          <w:p w14:paraId="71D82702" w14:textId="7AECA803"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183.7</w:t>
            </w:r>
          </w:p>
        </w:tc>
      </w:tr>
      <w:tr w:rsidR="003E6831" w:rsidRPr="003E6831" w14:paraId="2B898A28" w14:textId="77777777" w:rsidTr="00C41BFA">
        <w:trPr>
          <w:trHeight w:val="227"/>
        </w:trPr>
        <w:tc>
          <w:tcPr>
            <w:tcW w:w="1631" w:type="dxa"/>
            <w:shd w:val="clear" w:color="auto" w:fill="auto"/>
            <w:noWrap/>
            <w:vAlign w:val="center"/>
            <w:hideMark/>
          </w:tcPr>
          <w:p w14:paraId="793BF24A"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ΔPTH</w:t>
            </w:r>
          </w:p>
        </w:tc>
        <w:tc>
          <w:tcPr>
            <w:tcW w:w="1843" w:type="dxa"/>
            <w:vAlign w:val="center"/>
          </w:tcPr>
          <w:p w14:paraId="0BCB0476"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rcs(CorrCa24u, 3)</w:t>
            </w:r>
          </w:p>
        </w:tc>
        <w:tc>
          <w:tcPr>
            <w:tcW w:w="2126" w:type="dxa"/>
            <w:vAlign w:val="center"/>
          </w:tcPr>
          <w:p w14:paraId="0676D4D9"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rcs(Age_Years, 3)</w:t>
            </w:r>
          </w:p>
        </w:tc>
        <w:tc>
          <w:tcPr>
            <w:tcW w:w="993" w:type="dxa"/>
            <w:tcBorders>
              <w:top w:val="nil"/>
              <w:left w:val="nil"/>
              <w:bottom w:val="nil"/>
              <w:right w:val="nil"/>
            </w:tcBorders>
            <w:shd w:val="clear" w:color="auto" w:fill="auto"/>
            <w:noWrap/>
            <w:vAlign w:val="bottom"/>
            <w:hideMark/>
          </w:tcPr>
          <w:p w14:paraId="17D0423B" w14:textId="012CC646"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185.1</w:t>
            </w:r>
          </w:p>
        </w:tc>
      </w:tr>
      <w:tr w:rsidR="003E6831" w:rsidRPr="003E6831" w14:paraId="749B683C" w14:textId="77777777" w:rsidTr="00C41BFA">
        <w:trPr>
          <w:trHeight w:val="227"/>
        </w:trPr>
        <w:tc>
          <w:tcPr>
            <w:tcW w:w="1631" w:type="dxa"/>
            <w:tcBorders>
              <w:bottom w:val="single" w:sz="4" w:space="0" w:color="auto"/>
            </w:tcBorders>
            <w:shd w:val="clear" w:color="auto" w:fill="auto"/>
            <w:noWrap/>
            <w:vAlign w:val="center"/>
            <w:hideMark/>
          </w:tcPr>
          <w:p w14:paraId="5685E743"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rcs(ΔPTH, 4)</w:t>
            </w:r>
          </w:p>
        </w:tc>
        <w:tc>
          <w:tcPr>
            <w:tcW w:w="1843" w:type="dxa"/>
            <w:tcBorders>
              <w:bottom w:val="single" w:sz="4" w:space="0" w:color="auto"/>
            </w:tcBorders>
            <w:vAlign w:val="center"/>
          </w:tcPr>
          <w:p w14:paraId="6A05E129"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rcs(CorrCa24u, 3)</w:t>
            </w:r>
          </w:p>
        </w:tc>
        <w:tc>
          <w:tcPr>
            <w:tcW w:w="2126" w:type="dxa"/>
            <w:tcBorders>
              <w:bottom w:val="single" w:sz="4" w:space="0" w:color="auto"/>
            </w:tcBorders>
            <w:vAlign w:val="center"/>
          </w:tcPr>
          <w:p w14:paraId="7E9BCA57" w14:textId="77777777" w:rsidR="003E6831" w:rsidRPr="003E6831" w:rsidRDefault="003E6831" w:rsidP="003E6831">
            <w:pPr>
              <w:spacing w:after="0"/>
              <w:rPr>
                <w:rFonts w:ascii="Times New Roman" w:eastAsia="Times New Roman" w:hAnsi="Times New Roman" w:cs="Times New Roman"/>
                <w:color w:val="000000"/>
                <w:sz w:val="20"/>
                <w:szCs w:val="20"/>
                <w:lang w:eastAsia="nl-NL"/>
              </w:rPr>
            </w:pPr>
            <w:r w:rsidRPr="003E6831">
              <w:rPr>
                <w:rFonts w:ascii="Times New Roman" w:eastAsia="Times New Roman" w:hAnsi="Times New Roman" w:cs="Times New Roman"/>
                <w:color w:val="000000"/>
                <w:sz w:val="20"/>
                <w:szCs w:val="20"/>
                <w:lang w:eastAsia="nl-NL"/>
              </w:rPr>
              <w:t>rcs(Age_Years, 3)</w:t>
            </w:r>
          </w:p>
        </w:tc>
        <w:tc>
          <w:tcPr>
            <w:tcW w:w="993" w:type="dxa"/>
            <w:tcBorders>
              <w:top w:val="nil"/>
              <w:left w:val="nil"/>
              <w:bottom w:val="nil"/>
              <w:right w:val="nil"/>
            </w:tcBorders>
            <w:shd w:val="clear" w:color="auto" w:fill="auto"/>
            <w:noWrap/>
            <w:vAlign w:val="bottom"/>
            <w:hideMark/>
          </w:tcPr>
          <w:p w14:paraId="39AE73C0" w14:textId="185398FC" w:rsidR="003E6831" w:rsidRPr="003E6831" w:rsidRDefault="003E6831" w:rsidP="003E6831">
            <w:pPr>
              <w:spacing w:after="0"/>
              <w:rPr>
                <w:rFonts w:ascii="Times New Roman" w:eastAsia="Times New Roman" w:hAnsi="Times New Roman" w:cs="Times New Roman"/>
                <w:color w:val="000000"/>
                <w:sz w:val="20"/>
                <w:szCs w:val="20"/>
                <w:lang w:val="nl-NL" w:eastAsia="nl-NL"/>
              </w:rPr>
            </w:pPr>
            <w:r w:rsidRPr="003E6831">
              <w:rPr>
                <w:rFonts w:ascii="Times New Roman" w:hAnsi="Times New Roman" w:cs="Times New Roman"/>
                <w:color w:val="000000"/>
                <w:sz w:val="20"/>
                <w:szCs w:val="20"/>
              </w:rPr>
              <w:t>185.3</w:t>
            </w:r>
          </w:p>
        </w:tc>
      </w:tr>
      <w:tr w:rsidR="003E6831" w:rsidRPr="003E6831" w14:paraId="1EC10F08" w14:textId="77777777" w:rsidTr="00FD5CC0">
        <w:trPr>
          <w:trHeight w:val="227"/>
        </w:trPr>
        <w:tc>
          <w:tcPr>
            <w:tcW w:w="6593" w:type="dxa"/>
            <w:gridSpan w:val="4"/>
            <w:tcBorders>
              <w:top w:val="single" w:sz="4" w:space="0" w:color="auto"/>
              <w:bottom w:val="nil"/>
            </w:tcBorders>
            <w:shd w:val="clear" w:color="auto" w:fill="auto"/>
            <w:noWrap/>
            <w:vAlign w:val="center"/>
          </w:tcPr>
          <w:p w14:paraId="02CD72FD" w14:textId="09A7BE3E" w:rsidR="003E6831" w:rsidRPr="003E6831" w:rsidRDefault="003E6831" w:rsidP="003E6831">
            <w:pPr>
              <w:spacing w:after="0"/>
              <w:rPr>
                <w:rFonts w:ascii="Times New Roman" w:hAnsi="Times New Roman" w:cs="Times New Roman"/>
                <w:sz w:val="20"/>
                <w:szCs w:val="20"/>
              </w:rPr>
            </w:pPr>
            <w:r w:rsidRPr="003E6831">
              <w:rPr>
                <w:rFonts w:ascii="Times New Roman" w:hAnsi="Times New Roman" w:cs="Times New Roman"/>
                <w:sz w:val="20"/>
                <w:szCs w:val="20"/>
              </w:rPr>
              <w:t xml:space="preserve">Likelihood ratio test of best flexible model versus rigid model </w:t>
            </w:r>
            <m:oMath>
              <m:sSup>
                <m:sSupPr>
                  <m:ctrlPr>
                    <w:rPr>
                      <w:rFonts w:ascii="Cambria Math" w:hAnsi="Cambria Math" w:cs="Times New Roman"/>
                      <w:i/>
                      <w:sz w:val="20"/>
                      <w:szCs w:val="20"/>
                    </w:rPr>
                  </m:ctrlPr>
                </m:sSupPr>
                <m:e>
                  <m:r>
                    <w:rPr>
                      <w:rFonts w:ascii="Cambria Math" w:hAnsi="Cambria Math" w:cs="Times New Roman"/>
                      <w:sz w:val="20"/>
                      <w:szCs w:val="20"/>
                    </w:rPr>
                    <m:t>χ</m:t>
                  </m:r>
                </m:e>
                <m:sup>
                  <m:r>
                    <w:rPr>
                      <w:rFonts w:ascii="Cambria Math" w:hAnsi="Cambria Math" w:cs="Times New Roman"/>
                      <w:sz w:val="20"/>
                      <w:szCs w:val="20"/>
                    </w:rPr>
                    <m:t>2</m:t>
                  </m:r>
                </m:sup>
              </m:sSup>
              <m:r>
                <w:rPr>
                  <w:rFonts w:ascii="Cambria Math" w:hAnsi="Cambria Math" w:cs="Times New Roman"/>
                  <w:sz w:val="20"/>
                  <w:szCs w:val="20"/>
                </w:rPr>
                <m:t>=4.3;</m:t>
              </m:r>
              <m:r>
                <w:rPr>
                  <w:rFonts w:ascii="Cambria Math" w:eastAsiaTheme="minorEastAsia" w:hAnsi="Cambria Math" w:cs="Times New Roman"/>
                  <w:sz w:val="20"/>
                  <w:szCs w:val="20"/>
                </w:rPr>
                <m:t>p=0.115</m:t>
              </m:r>
            </m:oMath>
            <w:r w:rsidRPr="003E6831">
              <w:rPr>
                <w:rFonts w:ascii="Times New Roman" w:eastAsiaTheme="minorEastAsia" w:hAnsi="Times New Roman" w:cs="Times New Roman"/>
                <w:sz w:val="20"/>
                <w:szCs w:val="20"/>
              </w:rPr>
              <w:t>.</w:t>
            </w:r>
            <w:r w:rsidRPr="003E6831">
              <w:rPr>
                <w:rFonts w:ascii="Times New Roman" w:eastAsiaTheme="minorEastAsia" w:hAnsi="Times New Roman" w:cs="Times New Roman"/>
                <w:sz w:val="20"/>
                <w:szCs w:val="20"/>
              </w:rPr>
              <w:br/>
            </w:r>
            <w:r w:rsidRPr="003E6831">
              <w:rPr>
                <w:rFonts w:ascii="Times New Roman" w:eastAsia="Times New Roman" w:hAnsi="Times New Roman" w:cs="Times New Roman"/>
                <w:sz w:val="20"/>
                <w:szCs w:val="20"/>
                <w:lang w:eastAsia="nl-NL"/>
              </w:rPr>
              <w:t>Abbreviations: AIC, Akaike information criterion; PTH, parathyroid hormone; ΔPTH, (PTH at baseline - postoperative PTH after 24 hours) / (PTH at baseline) x 100%; CorrCa24u, corrected calcium measured 24 hours after surgery (calcium (mmol/L) + 0.016 x (34 - albumin (g/L))); rcs, restricted cubic spline.</w:t>
            </w:r>
          </w:p>
        </w:tc>
      </w:tr>
    </w:tbl>
    <w:p w14:paraId="164BAE08" w14:textId="678C2602" w:rsidR="00877EFC" w:rsidRDefault="00877EFC" w:rsidP="000D14ED">
      <w:pPr>
        <w:spacing w:after="0"/>
        <w:rPr>
          <w:rFonts w:ascii="Times New Roman" w:hAnsi="Times New Roman" w:cs="Times New Roman"/>
        </w:rPr>
      </w:pPr>
    </w:p>
    <w:p w14:paraId="069AFA44" w14:textId="027FA686" w:rsidR="003B66AE" w:rsidRDefault="003B66AE" w:rsidP="000D14ED">
      <w:pPr>
        <w:spacing w:after="0"/>
        <w:rPr>
          <w:rFonts w:ascii="Times New Roman" w:hAnsi="Times New Roman" w:cs="Times New Roman"/>
        </w:rPr>
      </w:pPr>
    </w:p>
    <w:p w14:paraId="76240F69" w14:textId="607019D8" w:rsidR="003B66AE" w:rsidRDefault="003B66AE" w:rsidP="000D14ED">
      <w:pPr>
        <w:spacing w:after="0"/>
        <w:rPr>
          <w:rFonts w:ascii="Times New Roman" w:hAnsi="Times New Roman" w:cs="Times New Roman"/>
        </w:rPr>
      </w:pPr>
    </w:p>
    <w:p w14:paraId="479C5733" w14:textId="53CA104D" w:rsidR="003B66AE" w:rsidRDefault="003B66AE" w:rsidP="000D14ED">
      <w:pPr>
        <w:spacing w:after="0"/>
        <w:rPr>
          <w:rFonts w:ascii="Times New Roman" w:hAnsi="Times New Roman" w:cs="Times New Roman"/>
        </w:rPr>
      </w:pPr>
    </w:p>
    <w:p w14:paraId="09E02C79" w14:textId="7EBCDC8C" w:rsidR="003B66AE" w:rsidRDefault="003B66AE" w:rsidP="000D14ED">
      <w:pPr>
        <w:spacing w:after="0"/>
        <w:rPr>
          <w:rFonts w:ascii="Times New Roman" w:hAnsi="Times New Roman" w:cs="Times New Roman"/>
        </w:rPr>
      </w:pPr>
    </w:p>
    <w:p w14:paraId="2E65DA53" w14:textId="42068312" w:rsidR="00FD5CC0" w:rsidRDefault="00FD5CC0" w:rsidP="000D14ED">
      <w:pPr>
        <w:spacing w:after="0"/>
        <w:rPr>
          <w:rFonts w:ascii="Times New Roman" w:hAnsi="Times New Roman" w:cs="Times New Roman"/>
        </w:rPr>
      </w:pPr>
    </w:p>
    <w:p w14:paraId="0EDF2ED8" w14:textId="2314DE20" w:rsidR="006C2ECE" w:rsidRDefault="006C2ECE" w:rsidP="000D14ED">
      <w:pPr>
        <w:spacing w:after="0"/>
        <w:rPr>
          <w:rFonts w:ascii="Times New Roman" w:hAnsi="Times New Roman" w:cs="Times New Roman"/>
        </w:rPr>
      </w:pPr>
    </w:p>
    <w:p w14:paraId="729A3A4D" w14:textId="77777777" w:rsidR="006C2ECE" w:rsidRDefault="006C2ECE" w:rsidP="000D14ED">
      <w:pPr>
        <w:spacing w:after="0"/>
        <w:rPr>
          <w:rFonts w:ascii="Times New Roman" w:hAnsi="Times New Roman" w:cs="Times New Roman"/>
        </w:rPr>
      </w:pPr>
    </w:p>
    <w:p w14:paraId="799E56E4" w14:textId="4A786655" w:rsidR="00FD5CC0" w:rsidRDefault="00FD5CC0" w:rsidP="000D14ED">
      <w:pPr>
        <w:spacing w:after="0"/>
        <w:rPr>
          <w:rFonts w:ascii="Times New Roman" w:hAnsi="Times New Roman" w:cs="Times New Roman"/>
        </w:rPr>
      </w:pPr>
    </w:p>
    <w:p w14:paraId="07FAAE50" w14:textId="77777777" w:rsidR="00FD5CC0" w:rsidRPr="007D5304" w:rsidRDefault="00FD5CC0" w:rsidP="000D14ED">
      <w:pPr>
        <w:spacing w:after="0"/>
        <w:rPr>
          <w:rFonts w:ascii="Times New Roman" w:hAnsi="Times New Roman" w:cs="Times New Roman"/>
        </w:rPr>
      </w:pPr>
    </w:p>
    <w:p w14:paraId="3D6EAFFE" w14:textId="34CC7F54" w:rsidR="004B266F" w:rsidRDefault="004B266F" w:rsidP="000D14ED">
      <w:pPr>
        <w:spacing w:after="0"/>
        <w:rPr>
          <w:rFonts w:ascii="Times New Roman" w:eastAsiaTheme="minorEastAsia" w:hAnsi="Times New Roman" w:cs="Times New Roman"/>
          <w:sz w:val="20"/>
          <w:szCs w:val="20"/>
        </w:rPr>
      </w:pPr>
    </w:p>
    <w:p w14:paraId="0DF6A3C4" w14:textId="2BAC1DA6" w:rsidR="004B266F" w:rsidRDefault="004B266F" w:rsidP="000D14ED">
      <w:pPr>
        <w:spacing w:after="0"/>
        <w:rPr>
          <w:rFonts w:ascii="Times New Roman" w:eastAsiaTheme="minorEastAsia" w:hAnsi="Times New Roman" w:cs="Times New Roman"/>
          <w:sz w:val="20"/>
          <w:szCs w:val="20"/>
        </w:rPr>
      </w:pPr>
    </w:p>
    <w:p w14:paraId="58D8107C" w14:textId="35DEA586" w:rsidR="003D6A12" w:rsidRDefault="003D6A12" w:rsidP="000D14ED">
      <w:pPr>
        <w:spacing w:after="0"/>
        <w:rPr>
          <w:rFonts w:ascii="Times New Roman" w:eastAsiaTheme="minorEastAsia" w:hAnsi="Times New Roman" w:cs="Times New Roman"/>
          <w:sz w:val="20"/>
          <w:szCs w:val="20"/>
        </w:rPr>
      </w:pPr>
    </w:p>
    <w:tbl>
      <w:tblPr>
        <w:tblW w:w="6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5"/>
        <w:gridCol w:w="709"/>
        <w:gridCol w:w="1134"/>
        <w:gridCol w:w="567"/>
        <w:gridCol w:w="567"/>
      </w:tblGrid>
      <w:tr w:rsidR="003D6A12" w:rsidRPr="004844FD" w14:paraId="350E458D" w14:textId="77777777" w:rsidTr="008E2FFD">
        <w:trPr>
          <w:trHeight w:val="57"/>
        </w:trPr>
        <w:tc>
          <w:tcPr>
            <w:tcW w:w="6522" w:type="dxa"/>
            <w:gridSpan w:val="5"/>
            <w:shd w:val="clear" w:color="auto" w:fill="auto"/>
            <w:noWrap/>
          </w:tcPr>
          <w:p w14:paraId="680C25AD" w14:textId="6BFE9726" w:rsidR="003D6A12" w:rsidRPr="004844FD" w:rsidRDefault="003D6A12" w:rsidP="002D65D3">
            <w:pPr>
              <w:spacing w:after="0"/>
              <w:rPr>
                <w:rFonts w:ascii="Times New Roman" w:eastAsia="Times New Roman" w:hAnsi="Times New Roman" w:cs="Times New Roman"/>
                <w:b/>
                <w:color w:val="000000"/>
                <w:sz w:val="20"/>
                <w:szCs w:val="20"/>
                <w:lang w:eastAsia="nl-NL"/>
              </w:rPr>
            </w:pPr>
            <w:r w:rsidRPr="004844FD">
              <w:rPr>
                <w:rFonts w:ascii="Times New Roman" w:eastAsia="Times New Roman" w:hAnsi="Times New Roman" w:cs="Times New Roman"/>
                <w:b/>
                <w:color w:val="000000"/>
                <w:sz w:val="20"/>
                <w:szCs w:val="20"/>
                <w:lang w:eastAsia="nl-NL"/>
              </w:rPr>
              <w:t>Supplemental Table 3</w:t>
            </w:r>
            <w:r w:rsidRPr="004844FD">
              <w:rPr>
                <w:rFonts w:ascii="Times New Roman" w:eastAsia="Times New Roman" w:hAnsi="Times New Roman" w:cs="Times New Roman"/>
                <w:color w:val="000000"/>
                <w:sz w:val="20"/>
                <w:szCs w:val="20"/>
                <w:lang w:eastAsia="nl-NL"/>
              </w:rPr>
              <w:t xml:space="preserve">. </w:t>
            </w:r>
            <w:commentRangeStart w:id="8"/>
            <w:r w:rsidRPr="004844FD">
              <w:rPr>
                <w:rFonts w:ascii="Times New Roman" w:eastAsia="Times New Roman" w:hAnsi="Times New Roman" w:cs="Times New Roman"/>
                <w:color w:val="000000"/>
                <w:sz w:val="20"/>
                <w:szCs w:val="20"/>
                <w:lang w:eastAsia="nl-NL"/>
              </w:rPr>
              <w:t xml:space="preserve">Simple </w:t>
            </w:r>
            <w:commentRangeEnd w:id="8"/>
            <w:r w:rsidRPr="004844FD">
              <w:rPr>
                <w:rStyle w:val="CommentReference"/>
                <w:rFonts w:ascii="Times New Roman" w:hAnsi="Times New Roman" w:cs="Times New Roman"/>
                <w:sz w:val="20"/>
                <w:szCs w:val="20"/>
              </w:rPr>
              <w:commentReference w:id="8"/>
            </w:r>
            <w:r w:rsidRPr="004844FD">
              <w:rPr>
                <w:rFonts w:ascii="Times New Roman" w:eastAsia="Times New Roman" w:hAnsi="Times New Roman" w:cs="Times New Roman"/>
                <w:color w:val="000000"/>
                <w:sz w:val="20"/>
                <w:szCs w:val="20"/>
                <w:lang w:eastAsia="nl-NL"/>
              </w:rPr>
              <w:t>model predicting hypoparathyroidism.</w:t>
            </w:r>
          </w:p>
        </w:tc>
      </w:tr>
      <w:tr w:rsidR="003D6A12" w:rsidRPr="004844FD" w14:paraId="0097E5FC" w14:textId="77777777" w:rsidTr="008E2FFD">
        <w:trPr>
          <w:trHeight w:val="57"/>
        </w:trPr>
        <w:tc>
          <w:tcPr>
            <w:tcW w:w="3545" w:type="dxa"/>
            <w:shd w:val="clear" w:color="auto" w:fill="auto"/>
            <w:noWrap/>
            <w:vAlign w:val="center"/>
          </w:tcPr>
          <w:p w14:paraId="7F8F0251" w14:textId="77777777" w:rsidR="003D6A12" w:rsidRPr="004844FD" w:rsidRDefault="003D6A12" w:rsidP="002D65D3">
            <w:pPr>
              <w:spacing w:after="0"/>
              <w:rPr>
                <w:rFonts w:ascii="Times New Roman" w:eastAsia="Times New Roman" w:hAnsi="Times New Roman" w:cs="Times New Roman"/>
                <w:color w:val="000000"/>
                <w:sz w:val="20"/>
                <w:szCs w:val="20"/>
                <w:lang w:eastAsia="nl-NL"/>
              </w:rPr>
            </w:pPr>
          </w:p>
        </w:tc>
        <w:tc>
          <w:tcPr>
            <w:tcW w:w="709" w:type="dxa"/>
            <w:shd w:val="clear" w:color="auto" w:fill="auto"/>
            <w:noWrap/>
            <w:vAlign w:val="center"/>
          </w:tcPr>
          <w:p w14:paraId="2C58E44C" w14:textId="77777777" w:rsidR="003D6A12" w:rsidRPr="004844FD" w:rsidRDefault="003D6A12" w:rsidP="002D65D3">
            <w:pPr>
              <w:spacing w:after="0"/>
              <w:rPr>
                <w:rFonts w:ascii="Times New Roman" w:eastAsia="Times New Roman" w:hAnsi="Times New Roman" w:cs="Times New Roman"/>
                <w:color w:val="000000"/>
                <w:sz w:val="20"/>
                <w:szCs w:val="20"/>
                <w:lang w:eastAsia="nl-NL"/>
              </w:rPr>
            </w:pPr>
            <w:r w:rsidRPr="004844FD">
              <w:rPr>
                <w:rFonts w:ascii="Times New Roman" w:eastAsia="Times New Roman" w:hAnsi="Times New Roman" w:cs="Times New Roman"/>
                <w:color w:val="000000"/>
                <w:sz w:val="20"/>
                <w:szCs w:val="20"/>
                <w:lang w:eastAsia="nl-NL"/>
              </w:rPr>
              <w:t>OR</w:t>
            </w:r>
          </w:p>
        </w:tc>
        <w:tc>
          <w:tcPr>
            <w:tcW w:w="1134" w:type="dxa"/>
            <w:shd w:val="clear" w:color="auto" w:fill="auto"/>
            <w:noWrap/>
            <w:vAlign w:val="center"/>
          </w:tcPr>
          <w:p w14:paraId="693B0FA6" w14:textId="77777777" w:rsidR="003D6A12" w:rsidRPr="004844FD" w:rsidRDefault="003D6A12" w:rsidP="002D65D3">
            <w:pPr>
              <w:spacing w:after="0"/>
              <w:rPr>
                <w:rFonts w:ascii="Times New Roman" w:eastAsia="Times New Roman" w:hAnsi="Times New Roman" w:cs="Times New Roman"/>
                <w:color w:val="000000"/>
                <w:sz w:val="20"/>
                <w:szCs w:val="20"/>
                <w:lang w:eastAsia="nl-NL"/>
              </w:rPr>
            </w:pPr>
            <w:r w:rsidRPr="004844FD">
              <w:rPr>
                <w:rFonts w:ascii="Times New Roman" w:eastAsia="Times New Roman" w:hAnsi="Times New Roman" w:cs="Times New Roman"/>
                <w:color w:val="000000"/>
                <w:sz w:val="20"/>
                <w:szCs w:val="20"/>
                <w:lang w:eastAsia="nl-NL"/>
              </w:rPr>
              <w:t>95% CI</w:t>
            </w:r>
          </w:p>
        </w:tc>
        <w:tc>
          <w:tcPr>
            <w:tcW w:w="567" w:type="dxa"/>
          </w:tcPr>
          <w:p w14:paraId="19D43D8E" w14:textId="77777777" w:rsidR="003D6A12" w:rsidRPr="004844FD" w:rsidRDefault="003D6A12" w:rsidP="002D65D3">
            <w:pPr>
              <w:spacing w:after="0"/>
              <w:rPr>
                <w:rFonts w:ascii="Times New Roman" w:eastAsia="Times New Roman" w:hAnsi="Times New Roman" w:cs="Times New Roman"/>
                <w:color w:val="000000"/>
                <w:sz w:val="20"/>
                <w:szCs w:val="20"/>
                <w:lang w:eastAsia="nl-NL"/>
              </w:rPr>
            </w:pPr>
            <w:r w:rsidRPr="004844FD">
              <w:rPr>
                <w:rFonts w:ascii="Times New Roman" w:eastAsia="Times New Roman" w:hAnsi="Times New Roman" w:cs="Times New Roman"/>
                <w:color w:val="000000"/>
                <w:sz w:val="20"/>
                <w:szCs w:val="20"/>
                <w:lang w:eastAsia="nl-NL"/>
              </w:rPr>
              <w:t>SOR</w:t>
            </w:r>
          </w:p>
        </w:tc>
        <w:tc>
          <w:tcPr>
            <w:tcW w:w="567" w:type="dxa"/>
            <w:shd w:val="clear" w:color="auto" w:fill="auto"/>
            <w:noWrap/>
            <w:vAlign w:val="center"/>
          </w:tcPr>
          <w:p w14:paraId="7E4A39CA" w14:textId="77777777" w:rsidR="003D6A12" w:rsidRPr="004844FD" w:rsidRDefault="003D6A12" w:rsidP="002D65D3">
            <w:pPr>
              <w:spacing w:after="0"/>
              <w:rPr>
                <w:rFonts w:ascii="Times New Roman" w:eastAsia="Times New Roman" w:hAnsi="Times New Roman" w:cs="Times New Roman"/>
                <w:color w:val="000000"/>
                <w:sz w:val="20"/>
                <w:szCs w:val="20"/>
                <w:lang w:eastAsia="nl-NL"/>
              </w:rPr>
            </w:pPr>
            <w:r w:rsidRPr="004844FD">
              <w:rPr>
                <w:rFonts w:ascii="Times New Roman" w:eastAsia="Times New Roman" w:hAnsi="Times New Roman" w:cs="Times New Roman"/>
                <w:color w:val="000000"/>
                <w:sz w:val="20"/>
                <w:szCs w:val="20"/>
                <w:lang w:eastAsia="nl-NL"/>
              </w:rPr>
              <w:t>Imp.</w:t>
            </w:r>
          </w:p>
        </w:tc>
      </w:tr>
      <w:tr w:rsidR="004844FD" w:rsidRPr="004844FD" w14:paraId="0C10B93A" w14:textId="77777777" w:rsidTr="004844FD">
        <w:trPr>
          <w:trHeight w:val="57"/>
        </w:trPr>
        <w:tc>
          <w:tcPr>
            <w:tcW w:w="3545" w:type="dxa"/>
            <w:shd w:val="clear" w:color="auto" w:fill="auto"/>
            <w:noWrap/>
            <w:vAlign w:val="center"/>
            <w:hideMark/>
          </w:tcPr>
          <w:p w14:paraId="5E5EA1BA" w14:textId="77777777" w:rsidR="004844FD" w:rsidRPr="004844FD" w:rsidRDefault="004844FD" w:rsidP="004844FD">
            <w:pPr>
              <w:spacing w:after="0"/>
              <w:rPr>
                <w:rFonts w:ascii="Times New Roman" w:eastAsia="Times New Roman" w:hAnsi="Times New Roman" w:cs="Times New Roman"/>
                <w:color w:val="000000"/>
                <w:sz w:val="20"/>
                <w:szCs w:val="20"/>
                <w:lang w:eastAsia="nl-NL"/>
              </w:rPr>
            </w:pPr>
            <w:r w:rsidRPr="004844FD">
              <w:rPr>
                <w:rFonts w:ascii="Times New Roman" w:eastAsia="Times New Roman" w:hAnsi="Times New Roman" w:cs="Times New Roman"/>
                <w:color w:val="000000"/>
                <w:sz w:val="20"/>
                <w:szCs w:val="20"/>
                <w:lang w:eastAsia="nl-NL"/>
              </w:rPr>
              <w:t>Intercept</w:t>
            </w:r>
          </w:p>
        </w:tc>
        <w:tc>
          <w:tcPr>
            <w:tcW w:w="709" w:type="dxa"/>
            <w:shd w:val="clear" w:color="auto" w:fill="auto"/>
            <w:noWrap/>
            <w:vAlign w:val="bottom"/>
          </w:tcPr>
          <w:p w14:paraId="6F6F4AB7" w14:textId="0957B163" w:rsidR="004844FD" w:rsidRPr="004844FD" w:rsidRDefault="004844FD" w:rsidP="004844FD">
            <w:pPr>
              <w:spacing w:after="0"/>
              <w:rPr>
                <w:rFonts w:ascii="Times New Roman" w:eastAsia="Times New Roman" w:hAnsi="Times New Roman" w:cs="Times New Roman"/>
                <w:color w:val="000000"/>
                <w:sz w:val="20"/>
                <w:szCs w:val="20"/>
                <w:lang w:eastAsia="nl-NL"/>
              </w:rPr>
            </w:pPr>
            <w:r w:rsidRPr="004844FD">
              <w:rPr>
                <w:rFonts w:ascii="Times New Roman" w:hAnsi="Times New Roman" w:cs="Times New Roman"/>
                <w:color w:val="000000"/>
                <w:sz w:val="20"/>
                <w:szCs w:val="20"/>
              </w:rPr>
              <w:t>0.00</w:t>
            </w:r>
          </w:p>
        </w:tc>
        <w:tc>
          <w:tcPr>
            <w:tcW w:w="1134" w:type="dxa"/>
            <w:shd w:val="clear" w:color="auto" w:fill="auto"/>
            <w:noWrap/>
            <w:vAlign w:val="bottom"/>
          </w:tcPr>
          <w:p w14:paraId="1B92343C" w14:textId="2FCFDE22" w:rsidR="004844FD" w:rsidRPr="004844FD" w:rsidRDefault="004844FD" w:rsidP="004844FD">
            <w:pPr>
              <w:spacing w:after="0"/>
              <w:rPr>
                <w:rFonts w:ascii="Times New Roman" w:eastAsia="Times New Roman" w:hAnsi="Times New Roman" w:cs="Times New Roman"/>
                <w:color w:val="000000"/>
                <w:sz w:val="20"/>
                <w:szCs w:val="20"/>
                <w:lang w:eastAsia="nl-NL"/>
              </w:rPr>
            </w:pPr>
            <w:r w:rsidRPr="004844FD">
              <w:rPr>
                <w:rFonts w:ascii="Times New Roman" w:hAnsi="Times New Roman" w:cs="Times New Roman"/>
                <w:color w:val="000000"/>
                <w:sz w:val="20"/>
                <w:szCs w:val="20"/>
              </w:rPr>
              <w:t>[0.00; 0.00]</w:t>
            </w:r>
          </w:p>
        </w:tc>
        <w:tc>
          <w:tcPr>
            <w:tcW w:w="567" w:type="dxa"/>
            <w:shd w:val="clear" w:color="auto" w:fill="auto"/>
            <w:vAlign w:val="bottom"/>
          </w:tcPr>
          <w:p w14:paraId="52EAAF0C" w14:textId="3D27A6E8" w:rsidR="004844FD" w:rsidRPr="004844FD" w:rsidRDefault="004844FD" w:rsidP="004844FD">
            <w:pPr>
              <w:spacing w:after="0"/>
              <w:rPr>
                <w:rFonts w:ascii="Times New Roman" w:eastAsia="Times New Roman" w:hAnsi="Times New Roman" w:cs="Times New Roman"/>
                <w:color w:val="000000"/>
                <w:sz w:val="20"/>
                <w:szCs w:val="20"/>
                <w:lang w:eastAsia="nl-NL"/>
              </w:rPr>
            </w:pPr>
            <w:r w:rsidRPr="004844FD">
              <w:rPr>
                <w:rFonts w:ascii="Times New Roman" w:hAnsi="Times New Roman" w:cs="Times New Roman"/>
                <w:color w:val="000000"/>
                <w:sz w:val="20"/>
                <w:szCs w:val="20"/>
              </w:rPr>
              <w:t>0.00</w:t>
            </w:r>
          </w:p>
        </w:tc>
        <w:tc>
          <w:tcPr>
            <w:tcW w:w="567" w:type="dxa"/>
            <w:shd w:val="clear" w:color="auto" w:fill="auto"/>
            <w:noWrap/>
            <w:vAlign w:val="bottom"/>
          </w:tcPr>
          <w:p w14:paraId="104A439E" w14:textId="77777777" w:rsidR="004844FD" w:rsidRPr="004844FD" w:rsidRDefault="004844FD" w:rsidP="004844FD">
            <w:pPr>
              <w:spacing w:after="0"/>
              <w:rPr>
                <w:rFonts w:ascii="Times New Roman" w:eastAsia="Times New Roman" w:hAnsi="Times New Roman" w:cs="Times New Roman"/>
                <w:color w:val="000000"/>
                <w:sz w:val="20"/>
                <w:szCs w:val="20"/>
                <w:lang w:eastAsia="nl-NL"/>
              </w:rPr>
            </w:pPr>
          </w:p>
        </w:tc>
      </w:tr>
      <w:tr w:rsidR="004844FD" w:rsidRPr="004844FD" w14:paraId="0F5B1CDD" w14:textId="77777777" w:rsidTr="004844FD">
        <w:trPr>
          <w:trHeight w:val="57"/>
        </w:trPr>
        <w:tc>
          <w:tcPr>
            <w:tcW w:w="3545" w:type="dxa"/>
            <w:shd w:val="clear" w:color="auto" w:fill="auto"/>
            <w:noWrap/>
            <w:vAlign w:val="center"/>
            <w:hideMark/>
          </w:tcPr>
          <w:p w14:paraId="789E9BB7" w14:textId="77777777" w:rsidR="004844FD" w:rsidRPr="004844FD" w:rsidRDefault="004844FD" w:rsidP="004844FD">
            <w:pPr>
              <w:spacing w:after="0"/>
              <w:rPr>
                <w:rFonts w:ascii="Times New Roman" w:eastAsia="Times New Roman" w:hAnsi="Times New Roman" w:cs="Times New Roman"/>
                <w:color w:val="000000"/>
                <w:sz w:val="20"/>
                <w:szCs w:val="20"/>
                <w:lang w:eastAsia="nl-NL"/>
              </w:rPr>
            </w:pPr>
            <w:r w:rsidRPr="004844FD">
              <w:rPr>
                <w:rFonts w:ascii="Times New Roman" w:eastAsiaTheme="minorEastAsia" w:hAnsi="Times New Roman" w:cs="Times New Roman"/>
                <w:color w:val="000000"/>
                <w:sz w:val="20"/>
                <w:szCs w:val="20"/>
                <w:lang w:val="nl-NL" w:eastAsia="nl-NL"/>
              </w:rPr>
              <w:t>Δ</w:t>
            </w:r>
            <w:r w:rsidRPr="004844FD">
              <w:rPr>
                <w:rFonts w:ascii="Times New Roman" w:eastAsia="Times New Roman" w:hAnsi="Times New Roman" w:cs="Times New Roman"/>
                <w:color w:val="000000"/>
                <w:sz w:val="20"/>
                <w:szCs w:val="20"/>
                <w:lang w:eastAsia="nl-NL"/>
              </w:rPr>
              <w:t>PTH</w:t>
            </w:r>
          </w:p>
          <w:p w14:paraId="77C8BDC7" w14:textId="77777777" w:rsidR="004844FD" w:rsidRPr="004844FD" w:rsidRDefault="004844FD" w:rsidP="004844FD">
            <w:pPr>
              <w:spacing w:after="0"/>
              <w:rPr>
                <w:rFonts w:ascii="Times New Roman" w:eastAsia="Times New Roman" w:hAnsi="Times New Roman" w:cs="Times New Roman"/>
                <w:color w:val="000000"/>
                <w:sz w:val="20"/>
                <w:szCs w:val="20"/>
                <w:lang w:eastAsia="nl-NL"/>
              </w:rPr>
            </w:pPr>
            <w:r w:rsidRPr="004844FD">
              <w:rPr>
                <w:rFonts w:ascii="Times New Roman" w:eastAsia="Times New Roman" w:hAnsi="Times New Roman" w:cs="Times New Roman"/>
                <w:color w:val="000000"/>
                <w:sz w:val="20"/>
                <w:szCs w:val="20"/>
                <w:lang w:eastAsia="nl-NL"/>
              </w:rPr>
              <w:t xml:space="preserve">   (1% increase)</w:t>
            </w:r>
          </w:p>
        </w:tc>
        <w:tc>
          <w:tcPr>
            <w:tcW w:w="709" w:type="dxa"/>
            <w:shd w:val="clear" w:color="auto" w:fill="auto"/>
            <w:noWrap/>
            <w:vAlign w:val="bottom"/>
          </w:tcPr>
          <w:p w14:paraId="6B2576B3" w14:textId="2DA1540B" w:rsidR="004844FD" w:rsidRPr="004844FD" w:rsidRDefault="004844FD" w:rsidP="004844FD">
            <w:pPr>
              <w:spacing w:after="0"/>
              <w:rPr>
                <w:rFonts w:ascii="Times New Roman" w:eastAsia="Times New Roman" w:hAnsi="Times New Roman" w:cs="Times New Roman"/>
                <w:color w:val="000000"/>
                <w:sz w:val="20"/>
                <w:szCs w:val="20"/>
                <w:lang w:val="nl-NL" w:eastAsia="nl-NL"/>
              </w:rPr>
            </w:pPr>
            <w:r w:rsidRPr="004844FD">
              <w:rPr>
                <w:rFonts w:ascii="Times New Roman" w:hAnsi="Times New Roman" w:cs="Times New Roman"/>
                <w:color w:val="000000"/>
                <w:sz w:val="20"/>
                <w:szCs w:val="20"/>
              </w:rPr>
              <w:t>1.10</w:t>
            </w:r>
          </w:p>
        </w:tc>
        <w:tc>
          <w:tcPr>
            <w:tcW w:w="1134" w:type="dxa"/>
            <w:shd w:val="clear" w:color="auto" w:fill="auto"/>
            <w:noWrap/>
            <w:vAlign w:val="bottom"/>
          </w:tcPr>
          <w:p w14:paraId="1747912A" w14:textId="2E08DC4C" w:rsidR="004844FD" w:rsidRPr="004844FD" w:rsidRDefault="004844FD" w:rsidP="004844FD">
            <w:pPr>
              <w:spacing w:after="0"/>
              <w:rPr>
                <w:rFonts w:ascii="Times New Roman" w:eastAsia="Times New Roman" w:hAnsi="Times New Roman" w:cs="Times New Roman"/>
                <w:color w:val="000000"/>
                <w:sz w:val="20"/>
                <w:szCs w:val="20"/>
                <w:lang w:val="nl-NL" w:eastAsia="nl-NL"/>
              </w:rPr>
            </w:pPr>
            <w:r w:rsidRPr="004844FD">
              <w:rPr>
                <w:rFonts w:ascii="Times New Roman" w:hAnsi="Times New Roman" w:cs="Times New Roman"/>
                <w:color w:val="000000"/>
                <w:sz w:val="20"/>
                <w:szCs w:val="20"/>
              </w:rPr>
              <w:t>[1.06; 1.14]</w:t>
            </w:r>
          </w:p>
        </w:tc>
        <w:tc>
          <w:tcPr>
            <w:tcW w:w="567" w:type="dxa"/>
            <w:shd w:val="clear" w:color="auto" w:fill="auto"/>
            <w:vAlign w:val="bottom"/>
          </w:tcPr>
          <w:p w14:paraId="2F98AD88" w14:textId="601E69A7" w:rsidR="004844FD" w:rsidRPr="004844FD" w:rsidRDefault="004844FD" w:rsidP="004844FD">
            <w:pPr>
              <w:spacing w:after="0"/>
              <w:rPr>
                <w:rFonts w:ascii="Times New Roman" w:hAnsi="Times New Roman" w:cs="Times New Roman"/>
                <w:color w:val="000000"/>
                <w:sz w:val="20"/>
                <w:szCs w:val="20"/>
              </w:rPr>
            </w:pPr>
            <w:r w:rsidRPr="004844FD">
              <w:rPr>
                <w:rFonts w:ascii="Times New Roman" w:hAnsi="Times New Roman" w:cs="Times New Roman"/>
                <w:color w:val="000000"/>
                <w:sz w:val="20"/>
                <w:szCs w:val="20"/>
              </w:rPr>
              <w:t>1.09</w:t>
            </w:r>
          </w:p>
        </w:tc>
        <w:tc>
          <w:tcPr>
            <w:tcW w:w="567" w:type="dxa"/>
            <w:shd w:val="clear" w:color="auto" w:fill="auto"/>
            <w:noWrap/>
            <w:vAlign w:val="bottom"/>
          </w:tcPr>
          <w:p w14:paraId="0F4619DE" w14:textId="5D7630A2" w:rsidR="004844FD" w:rsidRPr="004844FD" w:rsidRDefault="004844FD" w:rsidP="004844FD">
            <w:pPr>
              <w:spacing w:after="0"/>
              <w:rPr>
                <w:rFonts w:ascii="Times New Roman" w:eastAsia="Times New Roman" w:hAnsi="Times New Roman" w:cs="Times New Roman"/>
                <w:color w:val="000000"/>
                <w:sz w:val="20"/>
                <w:szCs w:val="20"/>
                <w:lang w:val="nl-NL" w:eastAsia="nl-NL"/>
              </w:rPr>
            </w:pPr>
            <w:r w:rsidRPr="004844FD">
              <w:rPr>
                <w:rFonts w:ascii="Times New Roman" w:hAnsi="Times New Roman" w:cs="Times New Roman"/>
                <w:color w:val="000000"/>
                <w:sz w:val="20"/>
                <w:szCs w:val="20"/>
              </w:rPr>
              <w:t>28.3</w:t>
            </w:r>
          </w:p>
        </w:tc>
      </w:tr>
      <w:tr w:rsidR="004844FD" w:rsidRPr="004844FD" w14:paraId="4B93C4BD" w14:textId="77777777" w:rsidTr="008E2FFD">
        <w:trPr>
          <w:trHeight w:val="57"/>
        </w:trPr>
        <w:tc>
          <w:tcPr>
            <w:tcW w:w="3545" w:type="dxa"/>
            <w:shd w:val="clear" w:color="auto" w:fill="auto"/>
            <w:noWrap/>
            <w:vAlign w:val="center"/>
          </w:tcPr>
          <w:p w14:paraId="356EFB24" w14:textId="77777777" w:rsidR="004844FD" w:rsidRPr="004844FD" w:rsidRDefault="004844FD" w:rsidP="004844FD">
            <w:pPr>
              <w:spacing w:after="0"/>
              <w:rPr>
                <w:rFonts w:ascii="Times New Roman" w:eastAsia="Times New Roman" w:hAnsi="Times New Roman" w:cs="Times New Roman"/>
                <w:i/>
                <w:color w:val="000000"/>
                <w:sz w:val="20"/>
                <w:szCs w:val="20"/>
                <w:vertAlign w:val="superscript"/>
                <w:lang w:val="nl-NL" w:eastAsia="nl-NL"/>
              </w:rPr>
            </w:pPr>
            <w:r w:rsidRPr="004844FD">
              <w:rPr>
                <w:rFonts w:ascii="Times New Roman" w:eastAsia="Times New Roman" w:hAnsi="Times New Roman" w:cs="Times New Roman"/>
                <w:i/>
                <w:color w:val="000000"/>
                <w:sz w:val="20"/>
                <w:szCs w:val="20"/>
                <w:lang w:val="nl-NL" w:eastAsia="nl-NL"/>
              </w:rPr>
              <w:t>Concordance index</w:t>
            </w:r>
          </w:p>
        </w:tc>
        <w:tc>
          <w:tcPr>
            <w:tcW w:w="709" w:type="dxa"/>
            <w:shd w:val="clear" w:color="auto" w:fill="auto"/>
            <w:noWrap/>
            <w:vAlign w:val="bottom"/>
          </w:tcPr>
          <w:p w14:paraId="7DA55809" w14:textId="77777777" w:rsidR="004844FD" w:rsidRPr="004844FD" w:rsidRDefault="004844FD" w:rsidP="004844FD">
            <w:pPr>
              <w:spacing w:after="0"/>
              <w:rPr>
                <w:rFonts w:ascii="Times New Roman" w:eastAsia="Times New Roman" w:hAnsi="Times New Roman" w:cs="Times New Roman"/>
                <w:sz w:val="20"/>
                <w:szCs w:val="20"/>
                <w:lang w:val="nl-NL" w:eastAsia="nl-NL"/>
              </w:rPr>
            </w:pPr>
            <w:r w:rsidRPr="004844FD">
              <w:rPr>
                <w:rFonts w:ascii="Times New Roman" w:hAnsi="Times New Roman" w:cs="Times New Roman"/>
                <w:color w:val="000000"/>
                <w:sz w:val="20"/>
                <w:szCs w:val="20"/>
              </w:rPr>
              <w:t>0.85</w:t>
            </w:r>
          </w:p>
        </w:tc>
        <w:tc>
          <w:tcPr>
            <w:tcW w:w="1134" w:type="dxa"/>
            <w:shd w:val="clear" w:color="auto" w:fill="auto"/>
            <w:noWrap/>
            <w:vAlign w:val="bottom"/>
          </w:tcPr>
          <w:p w14:paraId="4B2F47CE" w14:textId="77777777" w:rsidR="004844FD" w:rsidRPr="004844FD" w:rsidRDefault="004844FD" w:rsidP="004844FD">
            <w:pPr>
              <w:spacing w:after="0"/>
              <w:rPr>
                <w:rFonts w:ascii="Times New Roman" w:eastAsia="Times New Roman" w:hAnsi="Times New Roman" w:cs="Times New Roman"/>
                <w:sz w:val="20"/>
                <w:szCs w:val="20"/>
                <w:lang w:val="nl-NL" w:eastAsia="nl-NL"/>
              </w:rPr>
            </w:pPr>
            <w:r w:rsidRPr="004844FD">
              <w:rPr>
                <w:rFonts w:ascii="Times New Roman" w:hAnsi="Times New Roman" w:cs="Times New Roman"/>
                <w:color w:val="000000"/>
                <w:sz w:val="20"/>
                <w:szCs w:val="20"/>
              </w:rPr>
              <w:t>[0.81; 0.90]</w:t>
            </w:r>
          </w:p>
        </w:tc>
        <w:tc>
          <w:tcPr>
            <w:tcW w:w="567" w:type="dxa"/>
            <w:shd w:val="clear" w:color="auto" w:fill="auto"/>
            <w:vAlign w:val="bottom"/>
          </w:tcPr>
          <w:p w14:paraId="6FE29176" w14:textId="77777777" w:rsidR="004844FD" w:rsidRPr="004844FD" w:rsidRDefault="004844FD" w:rsidP="004844FD">
            <w:pPr>
              <w:spacing w:after="0"/>
              <w:rPr>
                <w:rFonts w:ascii="Times New Roman" w:eastAsia="Times New Roman" w:hAnsi="Times New Roman" w:cs="Times New Roman"/>
                <w:sz w:val="20"/>
                <w:szCs w:val="20"/>
                <w:lang w:val="nl-NL" w:eastAsia="nl-NL"/>
              </w:rPr>
            </w:pPr>
          </w:p>
        </w:tc>
        <w:tc>
          <w:tcPr>
            <w:tcW w:w="567" w:type="dxa"/>
            <w:shd w:val="clear" w:color="auto" w:fill="auto"/>
            <w:noWrap/>
            <w:vAlign w:val="bottom"/>
          </w:tcPr>
          <w:p w14:paraId="61F33DB9" w14:textId="77777777" w:rsidR="004844FD" w:rsidRPr="004844FD" w:rsidRDefault="004844FD" w:rsidP="004844FD">
            <w:pPr>
              <w:spacing w:after="0"/>
              <w:rPr>
                <w:rFonts w:ascii="Times New Roman" w:eastAsia="Times New Roman" w:hAnsi="Times New Roman" w:cs="Times New Roman"/>
                <w:sz w:val="20"/>
                <w:szCs w:val="20"/>
                <w:lang w:val="nl-NL" w:eastAsia="nl-NL"/>
              </w:rPr>
            </w:pPr>
          </w:p>
        </w:tc>
      </w:tr>
      <w:tr w:rsidR="004844FD" w:rsidRPr="004844FD" w14:paraId="3F84099D" w14:textId="77777777" w:rsidTr="008E2FFD">
        <w:trPr>
          <w:trHeight w:val="57"/>
        </w:trPr>
        <w:tc>
          <w:tcPr>
            <w:tcW w:w="6522" w:type="dxa"/>
            <w:gridSpan w:val="5"/>
            <w:shd w:val="clear" w:color="auto" w:fill="auto"/>
            <w:noWrap/>
            <w:vAlign w:val="center"/>
          </w:tcPr>
          <w:p w14:paraId="7EEF5B07" w14:textId="615EA350" w:rsidR="004844FD" w:rsidRPr="004844FD" w:rsidRDefault="004844FD" w:rsidP="00E453C5">
            <w:pPr>
              <w:spacing w:after="0"/>
              <w:rPr>
                <w:rFonts w:ascii="Times New Roman" w:eastAsia="Times New Roman" w:hAnsi="Times New Roman" w:cs="Times New Roman"/>
                <w:sz w:val="20"/>
                <w:szCs w:val="20"/>
                <w:lang w:eastAsia="nl-NL"/>
              </w:rPr>
            </w:pPr>
            <w:r w:rsidRPr="004844FD">
              <w:rPr>
                <w:rFonts w:ascii="Times New Roman" w:eastAsia="Times New Roman" w:hAnsi="Times New Roman" w:cs="Times New Roman"/>
                <w:sz w:val="20"/>
                <w:szCs w:val="20"/>
                <w:lang w:eastAsia="nl-NL"/>
              </w:rPr>
              <w:t xml:space="preserve">Table displays odds ratios and the 95% confidence intervals of the logistic regression model predicting the probability of hypoparathyroidism. The coefficients are averaged over the ten imputed data sets. The Concordance index is corrected for optimism by bootstrapping. </w:t>
            </w:r>
            <w:r w:rsidRPr="004844FD">
              <w:rPr>
                <w:rFonts w:ascii="Times New Roman" w:eastAsia="Times New Roman" w:hAnsi="Times New Roman" w:cs="Times New Roman"/>
                <w:sz w:val="20"/>
                <w:szCs w:val="20"/>
                <w:lang w:eastAsia="nl-NL"/>
              </w:rPr>
              <w:br/>
              <w:t xml:space="preserve">Abbreviations: OR, odds ratio; CI, confidence interval; </w:t>
            </w:r>
            <w:r w:rsidRPr="004844FD">
              <w:rPr>
                <w:rFonts w:ascii="Times New Roman" w:eastAsia="Times New Roman" w:hAnsi="Times New Roman" w:cs="Times New Roman"/>
                <w:sz w:val="20"/>
                <w:szCs w:val="20"/>
                <w:highlight w:val="yellow"/>
                <w:lang w:eastAsia="nl-NL"/>
              </w:rPr>
              <w:t xml:space="preserve">SOR, shrunk odds ratio </w:t>
            </w:r>
            <w:r w:rsidRPr="004844FD">
              <w:rPr>
                <w:rFonts w:ascii="Times New Roman" w:hAnsi="Times New Roman" w:cs="Times New Roman"/>
                <w:sz w:val="20"/>
                <w:szCs w:val="20"/>
                <w:highlight w:val="yellow"/>
              </w:rPr>
              <w:t>with a uniform shrinkage factor of 0.868</w:t>
            </w:r>
            <w:r w:rsidRPr="004844FD">
              <w:rPr>
                <w:rFonts w:ascii="Times New Roman" w:eastAsia="Times New Roman" w:hAnsi="Times New Roman" w:cs="Times New Roman"/>
                <w:sz w:val="20"/>
                <w:szCs w:val="20"/>
                <w:lang w:eastAsia="nl-NL"/>
              </w:rPr>
              <w:t xml:space="preserve">; Imp., importance defined by the Chi-square of the Wald-statistic; PTH, parathyroid hormone; </w:t>
            </w:r>
            <w:r w:rsidRPr="004844FD">
              <w:rPr>
                <w:rFonts w:ascii="Times New Roman" w:eastAsia="Times New Roman" w:hAnsi="Times New Roman" w:cs="Times New Roman"/>
                <w:sz w:val="20"/>
                <w:szCs w:val="20"/>
                <w:lang w:val="nl-NL" w:eastAsia="nl-NL"/>
              </w:rPr>
              <w:t>Δ</w:t>
            </w:r>
            <w:r w:rsidRPr="004844FD">
              <w:rPr>
                <w:rFonts w:ascii="Times New Roman" w:eastAsia="Times New Roman" w:hAnsi="Times New Roman" w:cs="Times New Roman"/>
                <w:sz w:val="20"/>
                <w:szCs w:val="20"/>
                <w:lang w:eastAsia="nl-NL"/>
              </w:rPr>
              <w:t>PTH, (PTH at baseline - postoperative PTH after 24 hours) / (PTH at baseline) x 100%; Corrected calcium, measured calcium (mmol/L) + 0.016 x (34 - albumin (g/L)); LND, lymph node dissection.</w:t>
            </w:r>
          </w:p>
        </w:tc>
      </w:tr>
    </w:tbl>
    <w:p w14:paraId="3980E716" w14:textId="212E15EE" w:rsidR="003D6A12" w:rsidRDefault="003D6A12" w:rsidP="000D14ED">
      <w:pPr>
        <w:spacing w:after="0"/>
        <w:rPr>
          <w:rFonts w:ascii="Times New Roman" w:eastAsiaTheme="minorEastAsia" w:hAnsi="Times New Roman" w:cs="Times New Roman"/>
          <w:sz w:val="20"/>
          <w:szCs w:val="20"/>
        </w:rPr>
      </w:pPr>
    </w:p>
    <w:p w14:paraId="000C0443" w14:textId="77777777" w:rsidR="003D6A12" w:rsidRPr="007D5304" w:rsidRDefault="003D6A12" w:rsidP="000D14ED">
      <w:pPr>
        <w:spacing w:after="0"/>
        <w:rPr>
          <w:rFonts w:ascii="Times New Roman" w:eastAsiaTheme="minorEastAsia" w:hAnsi="Times New Roman" w:cs="Times New Roman"/>
          <w:sz w:val="20"/>
          <w:szCs w:val="20"/>
        </w:rPr>
      </w:pPr>
    </w:p>
    <w:tbl>
      <w:tblPr>
        <w:tblStyle w:val="TableGrid"/>
        <w:tblW w:w="0" w:type="auto"/>
        <w:tblLook w:val="04A0" w:firstRow="1" w:lastRow="0" w:firstColumn="1" w:lastColumn="0" w:noHBand="0" w:noVBand="1"/>
      </w:tblPr>
      <w:tblGrid>
        <w:gridCol w:w="3911"/>
        <w:gridCol w:w="2180"/>
        <w:gridCol w:w="1922"/>
      </w:tblGrid>
      <w:tr w:rsidR="007D5304" w:rsidRPr="007D5304" w14:paraId="499A5D03" w14:textId="77777777" w:rsidTr="00514255">
        <w:tc>
          <w:tcPr>
            <w:tcW w:w="0" w:type="auto"/>
            <w:gridSpan w:val="3"/>
          </w:tcPr>
          <w:p w14:paraId="0486FCBC" w14:textId="2B5DA54E" w:rsidR="007D5304" w:rsidRPr="007D5304" w:rsidRDefault="007D5304" w:rsidP="003D6A12">
            <w:pPr>
              <w:rPr>
                <w:rFonts w:ascii="Times New Roman" w:eastAsia="Cambria" w:hAnsi="Times New Roman" w:cs="Times New Roman"/>
                <w:sz w:val="20"/>
                <w:szCs w:val="20"/>
              </w:rPr>
            </w:pPr>
            <w:r w:rsidRPr="007D5304">
              <w:rPr>
                <w:rFonts w:ascii="Times New Roman" w:hAnsi="Times New Roman" w:cs="Times New Roman"/>
                <w:b/>
                <w:sz w:val="20"/>
                <w:szCs w:val="20"/>
              </w:rPr>
              <w:t xml:space="preserve">Supplemental </w:t>
            </w:r>
            <w:ins w:id="10" w:author="C.H.M. Maas [5]" w:date="2023-08-17T13:20:00Z">
              <w:r w:rsidR="00525FCC">
                <w:rPr>
                  <w:rFonts w:ascii="Times New Roman" w:eastAsiaTheme="minorEastAsia" w:hAnsi="Times New Roman" w:cs="Times New Roman"/>
                  <w:b/>
                  <w:sz w:val="20"/>
                  <w:szCs w:val="20"/>
                </w:rPr>
                <w:t>T</w:t>
              </w:r>
            </w:ins>
            <w:del w:id="11" w:author="C.H.M. Maas [5]" w:date="2023-08-17T13:20:00Z">
              <w:r w:rsidRPr="007D5304" w:rsidDel="00525FCC">
                <w:rPr>
                  <w:rFonts w:ascii="Times New Roman" w:eastAsiaTheme="minorEastAsia" w:hAnsi="Times New Roman" w:cs="Times New Roman"/>
                  <w:b/>
                  <w:sz w:val="20"/>
                  <w:szCs w:val="20"/>
                </w:rPr>
                <w:delText>t</w:delText>
              </w:r>
            </w:del>
            <w:r w:rsidR="003D6A12">
              <w:rPr>
                <w:rFonts w:ascii="Times New Roman" w:eastAsiaTheme="minorEastAsia" w:hAnsi="Times New Roman" w:cs="Times New Roman"/>
                <w:b/>
                <w:sz w:val="20"/>
                <w:szCs w:val="20"/>
              </w:rPr>
              <w:t>able 4</w:t>
            </w:r>
            <w:r w:rsidRPr="007D5304">
              <w:rPr>
                <w:rFonts w:ascii="Times New Roman" w:eastAsiaTheme="minorEastAsia" w:hAnsi="Times New Roman" w:cs="Times New Roman"/>
                <w:b/>
                <w:sz w:val="20"/>
                <w:szCs w:val="20"/>
              </w:rPr>
              <w:t xml:space="preserve">. </w:t>
            </w:r>
            <m:oMath>
              <m:r>
                <m:rPr>
                  <m:sty m:val="p"/>
                </m:rPr>
                <w:rPr>
                  <w:rFonts w:ascii="Cambria Math" w:eastAsiaTheme="minorEastAsia" w:hAnsi="Cambria Math" w:cs="Times New Roman"/>
                  <w:sz w:val="20"/>
                  <w:szCs w:val="20"/>
                </w:rPr>
                <m:t>Δ</m:t>
              </m:r>
            </m:oMath>
            <w:r w:rsidR="00502FFD" w:rsidRPr="007D5304">
              <w:rPr>
                <w:rFonts w:ascii="Times New Roman" w:eastAsiaTheme="minorEastAsia" w:hAnsi="Times New Roman" w:cs="Times New Roman"/>
                <w:sz w:val="20"/>
                <w:szCs w:val="20"/>
              </w:rPr>
              <w:t xml:space="preserve">PTH and </w:t>
            </w:r>
            <w:r w:rsidR="00502FFD">
              <w:rPr>
                <w:rFonts w:ascii="Times New Roman" w:eastAsiaTheme="minorEastAsia" w:hAnsi="Times New Roman" w:cs="Times New Roman"/>
                <w:sz w:val="20"/>
                <w:szCs w:val="20"/>
              </w:rPr>
              <w:t xml:space="preserve">outcomes of hypoparathyroidism and </w:t>
            </w:r>
            <w:r w:rsidR="00502FFD" w:rsidRPr="007D5304">
              <w:rPr>
                <w:rFonts w:ascii="Times New Roman" w:eastAsiaTheme="minorEastAsia" w:hAnsi="Times New Roman" w:cs="Times New Roman"/>
                <w:sz w:val="20"/>
                <w:szCs w:val="20"/>
              </w:rPr>
              <w:t>readmission</w:t>
            </w:r>
            <w:r w:rsidR="00502FFD">
              <w:rPr>
                <w:rFonts w:ascii="Times New Roman" w:eastAsiaTheme="minorEastAsia" w:hAnsi="Times New Roman" w:cs="Times New Roman"/>
                <w:sz w:val="20"/>
                <w:szCs w:val="20"/>
              </w:rPr>
              <w:t>s</w:t>
            </w:r>
            <w:r w:rsidR="00502FFD" w:rsidRPr="007D5304">
              <w:rPr>
                <w:rFonts w:ascii="Times New Roman" w:eastAsiaTheme="minorEastAsia" w:hAnsi="Times New Roman" w:cs="Times New Roman"/>
                <w:sz w:val="20"/>
                <w:szCs w:val="20"/>
              </w:rPr>
              <w:t xml:space="preserve">. </w:t>
            </w:r>
          </w:p>
        </w:tc>
      </w:tr>
      <w:tr w:rsidR="00877EFC" w:rsidRPr="007D5304" w14:paraId="3B7776FE" w14:textId="77777777" w:rsidTr="007D5304">
        <w:tc>
          <w:tcPr>
            <w:tcW w:w="3911" w:type="dxa"/>
          </w:tcPr>
          <w:p w14:paraId="31AC5318" w14:textId="77777777" w:rsidR="00877EFC" w:rsidRPr="007D5304" w:rsidRDefault="00877EFC" w:rsidP="000D14ED">
            <w:pPr>
              <w:jc w:val="center"/>
              <w:rPr>
                <w:rFonts w:ascii="Times New Roman" w:hAnsi="Times New Roman" w:cs="Times New Roman"/>
                <w:sz w:val="20"/>
                <w:szCs w:val="20"/>
              </w:rPr>
            </w:pPr>
          </w:p>
        </w:tc>
        <w:tc>
          <w:tcPr>
            <w:tcW w:w="2180" w:type="dxa"/>
          </w:tcPr>
          <w:p w14:paraId="0966C779" w14:textId="2ED9DF8D" w:rsidR="00B73D58" w:rsidRDefault="00C467A8" w:rsidP="000D14ED">
            <w:pPr>
              <w:jc w:val="center"/>
              <w:rPr>
                <w:rFonts w:ascii="Times New Roman" w:eastAsiaTheme="minorEastAsia" w:hAnsi="Times New Roman" w:cs="Times New Roman"/>
                <w:b/>
                <w:sz w:val="20"/>
                <w:szCs w:val="20"/>
              </w:rPr>
            </w:pPr>
            <m:oMath>
              <m:r>
                <m:rPr>
                  <m:sty m:val="b"/>
                </m:rPr>
                <w:rPr>
                  <w:rFonts w:ascii="Cambria Math" w:hAnsi="Cambria Math" w:cs="Times New Roman"/>
                  <w:sz w:val="20"/>
                  <w:szCs w:val="20"/>
                </w:rPr>
                <m:t>Δ</m:t>
              </m:r>
            </m:oMath>
            <w:r w:rsidR="00877EFC" w:rsidRPr="00C467A8">
              <w:rPr>
                <w:rFonts w:ascii="Times New Roman" w:eastAsiaTheme="minorEastAsia" w:hAnsi="Times New Roman" w:cs="Times New Roman"/>
                <w:b/>
                <w:sz w:val="20"/>
                <w:szCs w:val="20"/>
              </w:rPr>
              <w:t xml:space="preserve">PTH </w:t>
            </w:r>
            <m:oMath>
              <m:r>
                <m:rPr>
                  <m:sty m:val="bi"/>
                </m:rPr>
                <w:rPr>
                  <w:rFonts w:ascii="Cambria Math" w:eastAsiaTheme="minorEastAsia" w:hAnsi="Cambria Math" w:cs="Times New Roman"/>
                  <w:sz w:val="20"/>
                  <w:szCs w:val="20"/>
                </w:rPr>
                <m:t>&lt;</m:t>
              </m:r>
            </m:oMath>
            <w:r w:rsidR="00877EFC" w:rsidRPr="00C467A8">
              <w:rPr>
                <w:rFonts w:ascii="Times New Roman" w:eastAsiaTheme="minorEastAsia" w:hAnsi="Times New Roman" w:cs="Times New Roman"/>
                <w:b/>
                <w:sz w:val="20"/>
                <w:szCs w:val="20"/>
              </w:rPr>
              <w:t xml:space="preserve"> 70%</w:t>
            </w:r>
          </w:p>
          <w:p w14:paraId="3AFC92D1" w14:textId="025F033A" w:rsidR="00BE3029" w:rsidRPr="00BE3029" w:rsidRDefault="003978FC" w:rsidP="000D14ED">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N=216</w:t>
            </w:r>
          </w:p>
        </w:tc>
        <w:tc>
          <w:tcPr>
            <w:tcW w:w="1922" w:type="dxa"/>
          </w:tcPr>
          <w:p w14:paraId="4476619D" w14:textId="7C544C29" w:rsidR="00877EFC" w:rsidRDefault="00C467A8" w:rsidP="000D14ED">
            <w:pPr>
              <w:jc w:val="center"/>
              <w:rPr>
                <w:rFonts w:ascii="Times New Roman" w:eastAsiaTheme="minorEastAsia" w:hAnsi="Times New Roman" w:cs="Times New Roman"/>
                <w:b/>
                <w:sz w:val="20"/>
                <w:szCs w:val="20"/>
              </w:rPr>
            </w:pPr>
            <m:oMath>
              <m:r>
                <m:rPr>
                  <m:sty m:val="b"/>
                </m:rPr>
                <w:rPr>
                  <w:rFonts w:ascii="Cambria Math" w:hAnsi="Cambria Math" w:cs="Times New Roman"/>
                  <w:sz w:val="20"/>
                  <w:szCs w:val="20"/>
                </w:rPr>
                <m:t>Δ</m:t>
              </m:r>
            </m:oMath>
            <w:r w:rsidR="00877EFC" w:rsidRPr="00C467A8">
              <w:rPr>
                <w:rFonts w:ascii="Times New Roman" w:eastAsiaTheme="minorEastAsia" w:hAnsi="Times New Roman" w:cs="Times New Roman"/>
                <w:b/>
                <w:sz w:val="20"/>
                <w:szCs w:val="20"/>
              </w:rPr>
              <w:t xml:space="preserve">PTH </w:t>
            </w:r>
            <w:r w:rsidR="00026A2C" w:rsidRPr="00026A2C">
              <w:rPr>
                <w:rFonts w:ascii="Times New Roman" w:eastAsiaTheme="minorEastAsia" w:hAnsi="Times New Roman" w:cs="Times New Roman"/>
                <w:b/>
                <w:sz w:val="20"/>
                <w:szCs w:val="20"/>
              </w:rPr>
              <w:t>≥</w:t>
            </w:r>
            <w:r w:rsidR="00877EFC" w:rsidRPr="00C467A8">
              <w:rPr>
                <w:rFonts w:ascii="Times New Roman" w:eastAsiaTheme="minorEastAsia" w:hAnsi="Times New Roman" w:cs="Times New Roman"/>
                <w:b/>
                <w:sz w:val="20"/>
                <w:szCs w:val="20"/>
              </w:rPr>
              <w:t xml:space="preserve"> 70%</w:t>
            </w:r>
          </w:p>
          <w:p w14:paraId="06992044" w14:textId="270AA84F" w:rsidR="00BE3029" w:rsidRPr="00BE3029" w:rsidRDefault="003978FC" w:rsidP="000D14ED">
            <w:pPr>
              <w:jc w:val="center"/>
              <w:rPr>
                <w:rFonts w:ascii="Times New Roman" w:hAnsi="Times New Roman" w:cs="Times New Roman"/>
                <w:sz w:val="20"/>
                <w:szCs w:val="20"/>
              </w:rPr>
            </w:pPr>
            <w:r>
              <w:rPr>
                <w:rFonts w:ascii="Times New Roman" w:eastAsiaTheme="minorEastAsia" w:hAnsi="Times New Roman" w:cs="Times New Roman"/>
                <w:sz w:val="20"/>
                <w:szCs w:val="20"/>
              </w:rPr>
              <w:t>N=150</w:t>
            </w:r>
          </w:p>
        </w:tc>
      </w:tr>
      <w:tr w:rsidR="00C563F9" w:rsidRPr="007D5304" w14:paraId="2DE081DE" w14:textId="77777777" w:rsidTr="00FF2707">
        <w:tc>
          <w:tcPr>
            <w:tcW w:w="3911" w:type="dxa"/>
            <w:shd w:val="clear" w:color="auto" w:fill="auto"/>
          </w:tcPr>
          <w:p w14:paraId="00409CBC" w14:textId="5F04B4F9" w:rsidR="00C563F9" w:rsidRPr="00FF2707" w:rsidRDefault="008F2B31" w:rsidP="000D14ED">
            <w:pPr>
              <w:rPr>
                <w:rFonts w:ascii="Times New Roman" w:hAnsi="Times New Roman" w:cs="Times New Roman"/>
                <w:sz w:val="20"/>
                <w:szCs w:val="20"/>
              </w:rPr>
            </w:pPr>
            <w:r>
              <w:rPr>
                <w:rFonts w:ascii="Times New Roman" w:hAnsi="Times New Roman" w:cs="Times New Roman"/>
                <w:sz w:val="20"/>
                <w:szCs w:val="20"/>
              </w:rPr>
              <w:t>Persistent hypoparathyroidism</w:t>
            </w:r>
          </w:p>
        </w:tc>
        <w:tc>
          <w:tcPr>
            <w:tcW w:w="2180" w:type="dxa"/>
            <w:shd w:val="clear" w:color="auto" w:fill="auto"/>
          </w:tcPr>
          <w:p w14:paraId="49C996A3" w14:textId="544B6A25" w:rsidR="00C563F9" w:rsidRPr="00FF2707" w:rsidRDefault="003978FC" w:rsidP="000D14ED">
            <w:pPr>
              <w:jc w:val="center"/>
              <w:rPr>
                <w:rFonts w:ascii="Times New Roman" w:eastAsia="Cambria" w:hAnsi="Times New Roman" w:cs="Times New Roman"/>
                <w:sz w:val="20"/>
                <w:szCs w:val="20"/>
              </w:rPr>
            </w:pPr>
            <w:r>
              <w:rPr>
                <w:rFonts w:ascii="Times New Roman" w:eastAsia="Cambria" w:hAnsi="Times New Roman" w:cs="Times New Roman"/>
                <w:sz w:val="20"/>
                <w:szCs w:val="20"/>
              </w:rPr>
              <w:t>2 (0.9</w:t>
            </w:r>
            <w:r w:rsidR="00BE3029" w:rsidRPr="00FF2707">
              <w:rPr>
                <w:rFonts w:ascii="Times New Roman" w:eastAsia="Cambria" w:hAnsi="Times New Roman" w:cs="Times New Roman"/>
                <w:sz w:val="20"/>
                <w:szCs w:val="20"/>
              </w:rPr>
              <w:t>%)</w:t>
            </w:r>
          </w:p>
        </w:tc>
        <w:tc>
          <w:tcPr>
            <w:tcW w:w="1922" w:type="dxa"/>
            <w:shd w:val="clear" w:color="auto" w:fill="auto"/>
          </w:tcPr>
          <w:p w14:paraId="55A4C9DA" w14:textId="690622D3" w:rsidR="00C563F9" w:rsidRPr="00FF2707" w:rsidRDefault="003978FC" w:rsidP="000D14ED">
            <w:pPr>
              <w:jc w:val="center"/>
              <w:rPr>
                <w:rFonts w:ascii="Times New Roman" w:eastAsia="Cambria" w:hAnsi="Times New Roman" w:cs="Times New Roman"/>
                <w:sz w:val="20"/>
                <w:szCs w:val="20"/>
              </w:rPr>
            </w:pPr>
            <w:r>
              <w:rPr>
                <w:rFonts w:ascii="Times New Roman" w:eastAsia="Cambria" w:hAnsi="Times New Roman" w:cs="Times New Roman"/>
                <w:sz w:val="20"/>
                <w:szCs w:val="20"/>
              </w:rPr>
              <w:t>42 (28.0</w:t>
            </w:r>
            <w:r w:rsidR="00BE3029" w:rsidRPr="00FF2707">
              <w:rPr>
                <w:rFonts w:ascii="Times New Roman" w:eastAsia="Cambria" w:hAnsi="Times New Roman" w:cs="Times New Roman"/>
                <w:sz w:val="20"/>
                <w:szCs w:val="20"/>
              </w:rPr>
              <w:t>%)</w:t>
            </w:r>
          </w:p>
        </w:tc>
      </w:tr>
      <w:tr w:rsidR="00C563F9" w:rsidRPr="007D5304" w14:paraId="45BC611D" w14:textId="77777777" w:rsidTr="00FF2707">
        <w:tc>
          <w:tcPr>
            <w:tcW w:w="3911" w:type="dxa"/>
            <w:shd w:val="clear" w:color="auto" w:fill="auto"/>
          </w:tcPr>
          <w:p w14:paraId="373B460E" w14:textId="13F38E1F" w:rsidR="00C563F9" w:rsidRPr="00FF2707" w:rsidRDefault="00266AB3" w:rsidP="000D14ED">
            <w:pPr>
              <w:rPr>
                <w:rFonts w:ascii="Times New Roman" w:hAnsi="Times New Roman" w:cs="Times New Roman"/>
                <w:sz w:val="20"/>
                <w:szCs w:val="20"/>
              </w:rPr>
            </w:pPr>
            <w:r w:rsidRPr="00FF2707">
              <w:rPr>
                <w:rFonts w:ascii="Times New Roman" w:hAnsi="Times New Roman" w:cs="Times New Roman"/>
                <w:sz w:val="20"/>
                <w:szCs w:val="20"/>
              </w:rPr>
              <w:t>Hypocalcemia-related r</w:t>
            </w:r>
            <w:r w:rsidR="00C563F9" w:rsidRPr="00FF2707">
              <w:rPr>
                <w:rFonts w:ascii="Times New Roman" w:hAnsi="Times New Roman" w:cs="Times New Roman"/>
                <w:sz w:val="20"/>
                <w:szCs w:val="20"/>
              </w:rPr>
              <w:t>eadmission</w:t>
            </w:r>
          </w:p>
        </w:tc>
        <w:tc>
          <w:tcPr>
            <w:tcW w:w="2180" w:type="dxa"/>
            <w:shd w:val="clear" w:color="auto" w:fill="auto"/>
          </w:tcPr>
          <w:p w14:paraId="77FB62DF" w14:textId="77777777" w:rsidR="00C563F9" w:rsidRPr="00FF2707" w:rsidRDefault="00C563F9" w:rsidP="000D14ED">
            <w:pPr>
              <w:jc w:val="center"/>
              <w:rPr>
                <w:rFonts w:ascii="Times New Roman" w:hAnsi="Times New Roman" w:cs="Times New Roman"/>
                <w:sz w:val="20"/>
                <w:szCs w:val="20"/>
              </w:rPr>
            </w:pPr>
            <w:r w:rsidRPr="00FF2707">
              <w:rPr>
                <w:rFonts w:ascii="Times New Roman" w:hAnsi="Times New Roman" w:cs="Times New Roman"/>
                <w:sz w:val="20"/>
                <w:szCs w:val="20"/>
              </w:rPr>
              <w:t>0</w:t>
            </w:r>
          </w:p>
        </w:tc>
        <w:tc>
          <w:tcPr>
            <w:tcW w:w="1922" w:type="dxa"/>
            <w:shd w:val="clear" w:color="auto" w:fill="auto"/>
          </w:tcPr>
          <w:p w14:paraId="020CF269" w14:textId="01C2506D" w:rsidR="00C563F9" w:rsidRPr="00FF2707" w:rsidRDefault="00C563F9" w:rsidP="000D14ED">
            <w:pPr>
              <w:jc w:val="center"/>
              <w:rPr>
                <w:rFonts w:ascii="Times New Roman" w:hAnsi="Times New Roman" w:cs="Times New Roman"/>
                <w:sz w:val="20"/>
                <w:szCs w:val="20"/>
              </w:rPr>
            </w:pPr>
            <w:r w:rsidRPr="00FF2707">
              <w:rPr>
                <w:rFonts w:ascii="Times New Roman" w:hAnsi="Times New Roman" w:cs="Times New Roman"/>
                <w:sz w:val="20"/>
                <w:szCs w:val="20"/>
              </w:rPr>
              <w:t>27</w:t>
            </w:r>
            <w:r w:rsidR="00BE3029" w:rsidRPr="00FF2707">
              <w:rPr>
                <w:rFonts w:ascii="Times New Roman" w:hAnsi="Times New Roman" w:cs="Times New Roman"/>
                <w:sz w:val="20"/>
                <w:szCs w:val="20"/>
              </w:rPr>
              <w:t xml:space="preserve"> (18.</w:t>
            </w:r>
            <w:ins w:id="12" w:author="C.H.M. Maas [6]" w:date="2023-08-21T12:48:00Z">
              <w:r w:rsidR="004F2BFB">
                <w:rPr>
                  <w:rFonts w:ascii="Times New Roman" w:hAnsi="Times New Roman" w:cs="Times New Roman"/>
                  <w:sz w:val="20"/>
                  <w:szCs w:val="20"/>
                </w:rPr>
                <w:t>0</w:t>
              </w:r>
            </w:ins>
            <w:del w:id="13" w:author="C.H.M. Maas [6]" w:date="2023-08-21T12:48:00Z">
              <w:r w:rsidR="00BE3029" w:rsidRPr="00FF2707" w:rsidDel="004F2BFB">
                <w:rPr>
                  <w:rFonts w:ascii="Times New Roman" w:hAnsi="Times New Roman" w:cs="Times New Roman"/>
                  <w:sz w:val="20"/>
                  <w:szCs w:val="20"/>
                </w:rPr>
                <w:delText>1</w:delText>
              </w:r>
            </w:del>
            <w:r w:rsidR="00BE3029" w:rsidRPr="00FF2707">
              <w:rPr>
                <w:rFonts w:ascii="Times New Roman" w:hAnsi="Times New Roman" w:cs="Times New Roman"/>
                <w:sz w:val="20"/>
                <w:szCs w:val="20"/>
              </w:rPr>
              <w:t>%)</w:t>
            </w:r>
          </w:p>
        </w:tc>
      </w:tr>
      <w:tr w:rsidR="007D5304" w:rsidRPr="007D5304" w14:paraId="7463865A" w14:textId="77777777" w:rsidTr="00514255">
        <w:tc>
          <w:tcPr>
            <w:tcW w:w="8013" w:type="dxa"/>
            <w:gridSpan w:val="3"/>
          </w:tcPr>
          <w:p w14:paraId="69336982" w14:textId="40BE8835" w:rsidR="00827A9E" w:rsidRPr="00827A9E" w:rsidRDefault="00502FFD" w:rsidP="000D14ED">
            <w:pPr>
              <w:rPr>
                <w:rFonts w:ascii="Times New Roman" w:eastAsia="Times New Roman" w:hAnsi="Times New Roman" w:cs="Times New Roman"/>
                <w:sz w:val="18"/>
                <w:szCs w:val="18"/>
                <w:lang w:eastAsia="nl-NL"/>
              </w:rPr>
            </w:pPr>
            <w:r w:rsidRPr="00502FFD">
              <w:rPr>
                <w:rFonts w:ascii="Times New Roman" w:hAnsi="Times New Roman" w:cs="Times New Roman"/>
                <w:sz w:val="18"/>
                <w:szCs w:val="18"/>
              </w:rPr>
              <w:t>ΔPTH is averaged over the ten imputed data sets.</w:t>
            </w:r>
            <w:r w:rsidR="00827A9E">
              <w:rPr>
                <w:rFonts w:ascii="Times New Roman" w:hAnsi="Times New Roman" w:cs="Times New Roman"/>
                <w:sz w:val="18"/>
                <w:szCs w:val="18"/>
              </w:rPr>
              <w:br/>
            </w:r>
            <w:r w:rsidR="007D5304" w:rsidRPr="007D5304">
              <w:rPr>
                <w:rFonts w:ascii="Times New Roman" w:eastAsia="Times New Roman" w:hAnsi="Times New Roman" w:cs="Times New Roman"/>
                <w:sz w:val="18"/>
                <w:szCs w:val="18"/>
                <w:lang w:eastAsia="nl-NL"/>
              </w:rPr>
              <w:t xml:space="preserve">Abbreviations: PTH, parathyroid hormone; </w:t>
            </w:r>
            <w:r w:rsidR="007D5304" w:rsidRPr="007D5304">
              <w:rPr>
                <w:rFonts w:ascii="Times New Roman" w:eastAsia="Times New Roman" w:hAnsi="Times New Roman" w:cs="Times New Roman"/>
                <w:sz w:val="18"/>
                <w:szCs w:val="18"/>
                <w:lang w:val="nl-NL" w:eastAsia="nl-NL"/>
              </w:rPr>
              <w:t>Δ</w:t>
            </w:r>
            <w:r w:rsidR="007D5304" w:rsidRPr="007D5304">
              <w:rPr>
                <w:rFonts w:ascii="Times New Roman" w:eastAsia="Times New Roman" w:hAnsi="Times New Roman" w:cs="Times New Roman"/>
                <w:sz w:val="18"/>
                <w:szCs w:val="18"/>
                <w:lang w:eastAsia="nl-NL"/>
              </w:rPr>
              <w:t>PTH, (PTH at baseline - postoperative PTH after 24 hours) /(PTH at baseline) x 100%.</w:t>
            </w:r>
          </w:p>
        </w:tc>
      </w:tr>
    </w:tbl>
    <w:p w14:paraId="58CD9E86" w14:textId="77777777" w:rsidR="00877EFC" w:rsidRPr="007D5304" w:rsidRDefault="00877EFC" w:rsidP="000D14ED">
      <w:pPr>
        <w:spacing w:after="0"/>
        <w:rPr>
          <w:rFonts w:ascii="Times New Roman" w:hAnsi="Times New Roman" w:cs="Times New Roman"/>
          <w:sz w:val="20"/>
          <w:szCs w:val="20"/>
        </w:rPr>
      </w:pPr>
    </w:p>
    <w:p w14:paraId="54B59326" w14:textId="232EA5CF" w:rsidR="0043310D" w:rsidRPr="007D5304" w:rsidRDefault="0043310D" w:rsidP="000D14ED">
      <w:pPr>
        <w:spacing w:after="0"/>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68"/>
        <w:gridCol w:w="657"/>
        <w:gridCol w:w="1324"/>
        <w:gridCol w:w="683"/>
        <w:gridCol w:w="657"/>
        <w:gridCol w:w="1324"/>
        <w:gridCol w:w="683"/>
      </w:tblGrid>
      <w:tr w:rsidR="0043310D" w:rsidRPr="002B011A" w14:paraId="02CEC002" w14:textId="77777777" w:rsidTr="00D20FC0">
        <w:trPr>
          <w:trHeight w:val="57"/>
        </w:trPr>
        <w:tc>
          <w:tcPr>
            <w:tcW w:w="0" w:type="auto"/>
            <w:gridSpan w:val="7"/>
            <w:shd w:val="clear" w:color="auto" w:fill="auto"/>
            <w:noWrap/>
          </w:tcPr>
          <w:p w14:paraId="48B92BB6" w14:textId="7539E896"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b/>
                <w:color w:val="000000"/>
                <w:sz w:val="20"/>
                <w:szCs w:val="20"/>
                <w:lang w:eastAsia="nl-NL"/>
              </w:rPr>
              <w:t>Supplemental</w:t>
            </w:r>
            <w:r w:rsidRPr="002B011A">
              <w:rPr>
                <w:rFonts w:ascii="Times New Roman" w:eastAsia="Times New Roman" w:hAnsi="Times New Roman" w:cs="Times New Roman"/>
                <w:color w:val="000000"/>
                <w:sz w:val="20"/>
                <w:szCs w:val="20"/>
                <w:lang w:eastAsia="nl-NL"/>
              </w:rPr>
              <w:t xml:space="preserve"> </w:t>
            </w:r>
            <w:r w:rsidRPr="002B011A">
              <w:rPr>
                <w:rFonts w:ascii="Times New Roman" w:eastAsia="Times New Roman" w:hAnsi="Times New Roman" w:cs="Times New Roman"/>
                <w:b/>
                <w:color w:val="000000"/>
                <w:sz w:val="20"/>
                <w:szCs w:val="20"/>
                <w:lang w:eastAsia="nl-NL"/>
              </w:rPr>
              <w:t>Table 5</w:t>
            </w:r>
            <w:r w:rsidRPr="002B011A">
              <w:rPr>
                <w:rFonts w:ascii="Times New Roman" w:eastAsia="Times New Roman" w:hAnsi="Times New Roman" w:cs="Times New Roman"/>
                <w:color w:val="000000"/>
                <w:sz w:val="20"/>
                <w:szCs w:val="20"/>
                <w:lang w:eastAsia="nl-NL"/>
              </w:rPr>
              <w:t>. Refitted final and full model predicting readmission without shrinkage.</w:t>
            </w:r>
          </w:p>
        </w:tc>
      </w:tr>
      <w:tr w:rsidR="0043310D" w:rsidRPr="002B011A" w14:paraId="252BEAAF" w14:textId="77777777" w:rsidTr="009C2513">
        <w:trPr>
          <w:trHeight w:val="57"/>
        </w:trPr>
        <w:tc>
          <w:tcPr>
            <w:tcW w:w="0" w:type="auto"/>
            <w:shd w:val="clear" w:color="auto" w:fill="auto"/>
            <w:noWrap/>
          </w:tcPr>
          <w:p w14:paraId="16147925"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p>
        </w:tc>
        <w:tc>
          <w:tcPr>
            <w:tcW w:w="0" w:type="auto"/>
            <w:gridSpan w:val="3"/>
            <w:shd w:val="clear" w:color="auto" w:fill="auto"/>
            <w:noWrap/>
          </w:tcPr>
          <w:p w14:paraId="78F876F2" w14:textId="7EEB5814"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Refitted full model</w:t>
            </w:r>
          </w:p>
        </w:tc>
        <w:tc>
          <w:tcPr>
            <w:tcW w:w="0" w:type="auto"/>
            <w:gridSpan w:val="3"/>
            <w:shd w:val="clear" w:color="auto" w:fill="auto"/>
            <w:noWrap/>
          </w:tcPr>
          <w:p w14:paraId="0B17A544" w14:textId="3108F807"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Refitted final model</w:t>
            </w:r>
          </w:p>
        </w:tc>
      </w:tr>
      <w:tr w:rsidR="0043310D" w:rsidRPr="002B011A" w14:paraId="169F9701" w14:textId="77777777" w:rsidTr="004844FD">
        <w:trPr>
          <w:trHeight w:val="57"/>
        </w:trPr>
        <w:tc>
          <w:tcPr>
            <w:tcW w:w="0" w:type="auto"/>
            <w:shd w:val="clear" w:color="auto" w:fill="auto"/>
            <w:noWrap/>
          </w:tcPr>
          <w:p w14:paraId="686C8AA9"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p>
        </w:tc>
        <w:tc>
          <w:tcPr>
            <w:tcW w:w="0" w:type="auto"/>
            <w:shd w:val="clear" w:color="auto" w:fill="auto"/>
            <w:noWrap/>
          </w:tcPr>
          <w:p w14:paraId="27107586"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OR</w:t>
            </w:r>
          </w:p>
        </w:tc>
        <w:tc>
          <w:tcPr>
            <w:tcW w:w="0" w:type="auto"/>
            <w:shd w:val="clear" w:color="auto" w:fill="auto"/>
            <w:noWrap/>
          </w:tcPr>
          <w:p w14:paraId="3D796062"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95% CI</w:t>
            </w:r>
          </w:p>
        </w:tc>
        <w:tc>
          <w:tcPr>
            <w:tcW w:w="0" w:type="auto"/>
            <w:shd w:val="clear" w:color="auto" w:fill="auto"/>
            <w:noWrap/>
          </w:tcPr>
          <w:p w14:paraId="0B2DBF64"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Imp.</w:t>
            </w:r>
          </w:p>
        </w:tc>
        <w:tc>
          <w:tcPr>
            <w:tcW w:w="0" w:type="auto"/>
            <w:shd w:val="clear" w:color="auto" w:fill="auto"/>
            <w:noWrap/>
          </w:tcPr>
          <w:p w14:paraId="75140850"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OR</w:t>
            </w:r>
          </w:p>
        </w:tc>
        <w:tc>
          <w:tcPr>
            <w:tcW w:w="0" w:type="auto"/>
            <w:shd w:val="clear" w:color="auto" w:fill="auto"/>
            <w:noWrap/>
          </w:tcPr>
          <w:p w14:paraId="1C8FCC9E"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95% CI</w:t>
            </w:r>
          </w:p>
        </w:tc>
        <w:tc>
          <w:tcPr>
            <w:tcW w:w="0" w:type="auto"/>
            <w:shd w:val="clear" w:color="auto" w:fill="auto"/>
            <w:noWrap/>
          </w:tcPr>
          <w:p w14:paraId="28566CFB" w14:textId="77777777" w:rsidR="0043310D" w:rsidRPr="002B011A" w:rsidRDefault="0043310D" w:rsidP="004844FD">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Imp.</w:t>
            </w:r>
          </w:p>
        </w:tc>
      </w:tr>
      <w:tr w:rsidR="002B011A" w:rsidRPr="002B011A" w14:paraId="0B9E6201" w14:textId="77777777" w:rsidTr="002B011A">
        <w:trPr>
          <w:trHeight w:val="57"/>
        </w:trPr>
        <w:tc>
          <w:tcPr>
            <w:tcW w:w="0" w:type="auto"/>
            <w:shd w:val="clear" w:color="auto" w:fill="auto"/>
            <w:noWrap/>
            <w:hideMark/>
          </w:tcPr>
          <w:p w14:paraId="0370AF39"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Intercept</w:t>
            </w:r>
          </w:p>
        </w:tc>
        <w:tc>
          <w:tcPr>
            <w:tcW w:w="0" w:type="auto"/>
            <w:shd w:val="clear" w:color="auto" w:fill="auto"/>
            <w:noWrap/>
            <w:vAlign w:val="bottom"/>
          </w:tcPr>
          <w:p w14:paraId="14FED77B" w14:textId="4C0F5EC5"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0.30</w:t>
            </w:r>
          </w:p>
        </w:tc>
        <w:tc>
          <w:tcPr>
            <w:tcW w:w="0" w:type="auto"/>
            <w:shd w:val="clear" w:color="auto" w:fill="auto"/>
            <w:noWrap/>
            <w:vAlign w:val="bottom"/>
          </w:tcPr>
          <w:p w14:paraId="0F9D3EE3" w14:textId="77454A9D"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[0.19; 0.47]</w:t>
            </w:r>
          </w:p>
        </w:tc>
        <w:tc>
          <w:tcPr>
            <w:tcW w:w="0" w:type="auto"/>
            <w:shd w:val="clear" w:color="auto" w:fill="auto"/>
            <w:noWrap/>
            <w:vAlign w:val="bottom"/>
          </w:tcPr>
          <w:p w14:paraId="055B5A8E" w14:textId="156869B4" w:rsidR="002B011A" w:rsidRPr="002B011A" w:rsidRDefault="002B011A" w:rsidP="002B011A">
            <w:pPr>
              <w:spacing w:after="0"/>
              <w:rPr>
                <w:rFonts w:ascii="Times New Roman" w:eastAsia="Times New Roman" w:hAnsi="Times New Roman" w:cs="Times New Roman"/>
                <w:color w:val="000000"/>
                <w:sz w:val="20"/>
                <w:szCs w:val="20"/>
                <w:lang w:eastAsia="nl-NL"/>
              </w:rPr>
            </w:pPr>
          </w:p>
        </w:tc>
        <w:tc>
          <w:tcPr>
            <w:tcW w:w="0" w:type="auto"/>
            <w:shd w:val="clear" w:color="auto" w:fill="auto"/>
            <w:noWrap/>
            <w:vAlign w:val="bottom"/>
          </w:tcPr>
          <w:p w14:paraId="1CADAA11" w14:textId="63859C53"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0.46</w:t>
            </w:r>
          </w:p>
        </w:tc>
        <w:tc>
          <w:tcPr>
            <w:tcW w:w="0" w:type="auto"/>
            <w:shd w:val="clear" w:color="auto" w:fill="auto"/>
            <w:noWrap/>
            <w:vAlign w:val="bottom"/>
          </w:tcPr>
          <w:p w14:paraId="4D6215A8" w14:textId="64F4CD46"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[0.30; 0.72]</w:t>
            </w:r>
          </w:p>
        </w:tc>
        <w:tc>
          <w:tcPr>
            <w:tcW w:w="0" w:type="auto"/>
            <w:shd w:val="clear" w:color="auto" w:fill="auto"/>
            <w:noWrap/>
            <w:vAlign w:val="bottom"/>
          </w:tcPr>
          <w:p w14:paraId="750994CD"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p>
        </w:tc>
      </w:tr>
      <w:tr w:rsidR="002B011A" w:rsidRPr="002B011A" w14:paraId="2A38236A" w14:textId="77777777" w:rsidTr="002B011A">
        <w:trPr>
          <w:trHeight w:val="57"/>
        </w:trPr>
        <w:tc>
          <w:tcPr>
            <w:tcW w:w="0" w:type="auto"/>
            <w:shd w:val="clear" w:color="auto" w:fill="auto"/>
            <w:noWrap/>
            <w:hideMark/>
          </w:tcPr>
          <w:p w14:paraId="562278A2"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heme="minorEastAsia" w:hAnsi="Times New Roman" w:cs="Times New Roman"/>
                <w:color w:val="000000"/>
                <w:sz w:val="20"/>
                <w:szCs w:val="20"/>
                <w:lang w:val="nl-NL" w:eastAsia="nl-NL"/>
              </w:rPr>
              <w:t>Δ</w:t>
            </w:r>
            <w:r w:rsidRPr="002B011A">
              <w:rPr>
                <w:rFonts w:ascii="Times New Roman" w:eastAsia="Times New Roman" w:hAnsi="Times New Roman" w:cs="Times New Roman"/>
                <w:color w:val="000000"/>
                <w:sz w:val="20"/>
                <w:szCs w:val="20"/>
                <w:lang w:eastAsia="nl-NL"/>
              </w:rPr>
              <w:t>PTH</w:t>
            </w:r>
          </w:p>
          <w:p w14:paraId="037AC881"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(1% increase)</w:t>
            </w:r>
          </w:p>
        </w:tc>
        <w:tc>
          <w:tcPr>
            <w:tcW w:w="0" w:type="auto"/>
            <w:shd w:val="clear" w:color="auto" w:fill="auto"/>
            <w:noWrap/>
            <w:vAlign w:val="bottom"/>
          </w:tcPr>
          <w:p w14:paraId="186AB4B0" w14:textId="5E627DB5"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1.09</w:t>
            </w:r>
          </w:p>
        </w:tc>
        <w:tc>
          <w:tcPr>
            <w:tcW w:w="0" w:type="auto"/>
            <w:shd w:val="clear" w:color="auto" w:fill="auto"/>
            <w:noWrap/>
            <w:vAlign w:val="bottom"/>
          </w:tcPr>
          <w:p w14:paraId="50A283C7" w14:textId="7F52AF53"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[1.03; 1.15]</w:t>
            </w:r>
          </w:p>
        </w:tc>
        <w:tc>
          <w:tcPr>
            <w:tcW w:w="0" w:type="auto"/>
            <w:shd w:val="clear" w:color="auto" w:fill="auto"/>
            <w:noWrap/>
            <w:vAlign w:val="bottom"/>
          </w:tcPr>
          <w:p w14:paraId="5505D10F" w14:textId="4AE91054"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9.3</w:t>
            </w:r>
          </w:p>
        </w:tc>
        <w:tc>
          <w:tcPr>
            <w:tcW w:w="0" w:type="auto"/>
            <w:shd w:val="clear" w:color="auto" w:fill="auto"/>
            <w:noWrap/>
            <w:vAlign w:val="bottom"/>
          </w:tcPr>
          <w:p w14:paraId="5B321220" w14:textId="0E01BAFF"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1.09</w:t>
            </w:r>
          </w:p>
        </w:tc>
        <w:tc>
          <w:tcPr>
            <w:tcW w:w="0" w:type="auto"/>
            <w:shd w:val="clear" w:color="auto" w:fill="auto"/>
            <w:noWrap/>
            <w:vAlign w:val="bottom"/>
          </w:tcPr>
          <w:p w14:paraId="2AEE421F" w14:textId="1A7CEDBB"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[1.03; 1.16]</w:t>
            </w:r>
          </w:p>
        </w:tc>
        <w:tc>
          <w:tcPr>
            <w:tcW w:w="0" w:type="auto"/>
            <w:shd w:val="clear" w:color="auto" w:fill="auto"/>
            <w:noWrap/>
            <w:vAlign w:val="bottom"/>
          </w:tcPr>
          <w:p w14:paraId="6328AB15" w14:textId="60893F80"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10.1</w:t>
            </w:r>
          </w:p>
        </w:tc>
      </w:tr>
      <w:tr w:rsidR="002B011A" w:rsidRPr="002B011A" w14:paraId="32D01C99" w14:textId="77777777" w:rsidTr="002B011A">
        <w:trPr>
          <w:trHeight w:val="57"/>
        </w:trPr>
        <w:tc>
          <w:tcPr>
            <w:tcW w:w="0" w:type="auto"/>
            <w:shd w:val="clear" w:color="auto" w:fill="auto"/>
            <w:noWrap/>
            <w:hideMark/>
          </w:tcPr>
          <w:p w14:paraId="46B36ABB"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Corrected calcium at 24 hours</w:t>
            </w:r>
          </w:p>
          <w:p w14:paraId="6C125DE0"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(0.2 versus 0.1)</w:t>
            </w:r>
          </w:p>
        </w:tc>
        <w:tc>
          <w:tcPr>
            <w:tcW w:w="0" w:type="auto"/>
            <w:shd w:val="clear" w:color="auto" w:fill="auto"/>
            <w:noWrap/>
            <w:vAlign w:val="bottom"/>
          </w:tcPr>
          <w:p w14:paraId="17A84154" w14:textId="5BC145C5"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1.55</w:t>
            </w:r>
          </w:p>
        </w:tc>
        <w:tc>
          <w:tcPr>
            <w:tcW w:w="0" w:type="auto"/>
            <w:shd w:val="clear" w:color="auto" w:fill="auto"/>
            <w:noWrap/>
            <w:vAlign w:val="bottom"/>
          </w:tcPr>
          <w:p w14:paraId="2CDEFD2C" w14:textId="7B72FE9F"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[1.12; 2.14]</w:t>
            </w:r>
          </w:p>
        </w:tc>
        <w:tc>
          <w:tcPr>
            <w:tcW w:w="0" w:type="auto"/>
            <w:shd w:val="clear" w:color="auto" w:fill="auto"/>
            <w:noWrap/>
            <w:vAlign w:val="bottom"/>
          </w:tcPr>
          <w:p w14:paraId="704DDFF0" w14:textId="400AD4A3"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7.2</w:t>
            </w:r>
          </w:p>
        </w:tc>
        <w:tc>
          <w:tcPr>
            <w:tcW w:w="0" w:type="auto"/>
            <w:shd w:val="clear" w:color="auto" w:fill="auto"/>
            <w:noWrap/>
            <w:vAlign w:val="bottom"/>
          </w:tcPr>
          <w:p w14:paraId="7694EA94" w14:textId="743EFD36"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1.55</w:t>
            </w:r>
          </w:p>
        </w:tc>
        <w:tc>
          <w:tcPr>
            <w:tcW w:w="0" w:type="auto"/>
            <w:shd w:val="clear" w:color="auto" w:fill="auto"/>
            <w:noWrap/>
            <w:vAlign w:val="bottom"/>
          </w:tcPr>
          <w:p w14:paraId="49F826D4" w14:textId="1A04E67D"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[1.13; 2.12]</w:t>
            </w:r>
          </w:p>
        </w:tc>
        <w:tc>
          <w:tcPr>
            <w:tcW w:w="0" w:type="auto"/>
            <w:shd w:val="clear" w:color="auto" w:fill="auto"/>
            <w:noWrap/>
            <w:vAlign w:val="bottom"/>
          </w:tcPr>
          <w:p w14:paraId="3998B7CE" w14:textId="4A31CCFC"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7.3</w:t>
            </w:r>
          </w:p>
        </w:tc>
      </w:tr>
      <w:tr w:rsidR="002B011A" w:rsidRPr="002B011A" w14:paraId="3343F5FA" w14:textId="77777777" w:rsidTr="002B011A">
        <w:trPr>
          <w:trHeight w:val="57"/>
        </w:trPr>
        <w:tc>
          <w:tcPr>
            <w:tcW w:w="0" w:type="auto"/>
            <w:shd w:val="clear" w:color="auto" w:fill="auto"/>
            <w:noWrap/>
            <w:hideMark/>
          </w:tcPr>
          <w:p w14:paraId="74E5ED59"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Parathyroid gland not seen during surgery</w:t>
            </w:r>
          </w:p>
        </w:tc>
        <w:tc>
          <w:tcPr>
            <w:tcW w:w="0" w:type="auto"/>
            <w:shd w:val="clear" w:color="auto" w:fill="auto"/>
            <w:noWrap/>
            <w:vAlign w:val="bottom"/>
          </w:tcPr>
          <w:p w14:paraId="33CF7262" w14:textId="3793475F"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1.29</w:t>
            </w:r>
          </w:p>
        </w:tc>
        <w:tc>
          <w:tcPr>
            <w:tcW w:w="0" w:type="auto"/>
            <w:shd w:val="clear" w:color="auto" w:fill="auto"/>
            <w:noWrap/>
            <w:vAlign w:val="bottom"/>
          </w:tcPr>
          <w:p w14:paraId="3863E79A" w14:textId="4FB91193"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[0.35; 4.83]</w:t>
            </w:r>
          </w:p>
        </w:tc>
        <w:tc>
          <w:tcPr>
            <w:tcW w:w="0" w:type="auto"/>
            <w:shd w:val="clear" w:color="auto" w:fill="auto"/>
            <w:noWrap/>
            <w:vAlign w:val="bottom"/>
          </w:tcPr>
          <w:p w14:paraId="2DE2C2E0" w14:textId="0DD7E8A1"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0.1</w:t>
            </w:r>
          </w:p>
        </w:tc>
        <w:tc>
          <w:tcPr>
            <w:tcW w:w="0" w:type="auto"/>
            <w:shd w:val="clear" w:color="auto" w:fill="auto"/>
            <w:noWrap/>
            <w:vAlign w:val="bottom"/>
          </w:tcPr>
          <w:p w14:paraId="6F5AC4D8" w14:textId="4BEB21D1"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1.13</w:t>
            </w:r>
          </w:p>
        </w:tc>
        <w:tc>
          <w:tcPr>
            <w:tcW w:w="0" w:type="auto"/>
            <w:shd w:val="clear" w:color="auto" w:fill="auto"/>
            <w:noWrap/>
            <w:vAlign w:val="bottom"/>
          </w:tcPr>
          <w:p w14:paraId="083E7886" w14:textId="59A6037A"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[0.32; 3.97]</w:t>
            </w:r>
          </w:p>
        </w:tc>
        <w:tc>
          <w:tcPr>
            <w:tcW w:w="0" w:type="auto"/>
            <w:shd w:val="clear" w:color="auto" w:fill="auto"/>
            <w:noWrap/>
            <w:vAlign w:val="bottom"/>
          </w:tcPr>
          <w:p w14:paraId="759A15D1" w14:textId="499276CD"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0.0</w:t>
            </w:r>
          </w:p>
        </w:tc>
      </w:tr>
      <w:tr w:rsidR="002B011A" w:rsidRPr="002B011A" w14:paraId="33BEF8D6" w14:textId="77777777" w:rsidTr="002B011A">
        <w:trPr>
          <w:trHeight w:val="57"/>
        </w:trPr>
        <w:tc>
          <w:tcPr>
            <w:tcW w:w="0" w:type="auto"/>
            <w:shd w:val="clear" w:color="auto" w:fill="auto"/>
            <w:noWrap/>
            <w:hideMark/>
          </w:tcPr>
          <w:p w14:paraId="514045D2"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Age in years</w:t>
            </w:r>
          </w:p>
          <w:p w14:paraId="29C36680"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(i.q.r. 69 versus 42 years)</w:t>
            </w:r>
          </w:p>
        </w:tc>
        <w:tc>
          <w:tcPr>
            <w:tcW w:w="0" w:type="auto"/>
            <w:shd w:val="clear" w:color="auto" w:fill="auto"/>
            <w:noWrap/>
            <w:vAlign w:val="bottom"/>
          </w:tcPr>
          <w:p w14:paraId="484014D7" w14:textId="61A13421"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1.26</w:t>
            </w:r>
          </w:p>
        </w:tc>
        <w:tc>
          <w:tcPr>
            <w:tcW w:w="0" w:type="auto"/>
            <w:shd w:val="clear" w:color="auto" w:fill="auto"/>
            <w:noWrap/>
            <w:vAlign w:val="bottom"/>
          </w:tcPr>
          <w:p w14:paraId="5D6C5BDD" w14:textId="0CC39DCB"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[0.56; 2.85]</w:t>
            </w:r>
          </w:p>
        </w:tc>
        <w:tc>
          <w:tcPr>
            <w:tcW w:w="0" w:type="auto"/>
            <w:shd w:val="clear" w:color="auto" w:fill="auto"/>
            <w:noWrap/>
            <w:vAlign w:val="bottom"/>
          </w:tcPr>
          <w:p w14:paraId="0CA05F3F" w14:textId="74742BC5"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0.3</w:t>
            </w:r>
          </w:p>
        </w:tc>
        <w:tc>
          <w:tcPr>
            <w:tcW w:w="0" w:type="auto"/>
            <w:shd w:val="clear" w:color="auto" w:fill="auto"/>
            <w:noWrap/>
            <w:vAlign w:val="bottom"/>
          </w:tcPr>
          <w:p w14:paraId="7F72B957"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p>
        </w:tc>
        <w:tc>
          <w:tcPr>
            <w:tcW w:w="0" w:type="auto"/>
            <w:shd w:val="clear" w:color="auto" w:fill="auto"/>
            <w:noWrap/>
            <w:vAlign w:val="bottom"/>
          </w:tcPr>
          <w:p w14:paraId="6F3D4D6B" w14:textId="77777777" w:rsidR="002B011A" w:rsidRPr="002B011A" w:rsidRDefault="002B011A" w:rsidP="002B011A">
            <w:pPr>
              <w:spacing w:after="0"/>
              <w:rPr>
                <w:rFonts w:ascii="Times New Roman" w:eastAsia="Times New Roman" w:hAnsi="Times New Roman" w:cs="Times New Roman"/>
                <w:sz w:val="20"/>
                <w:szCs w:val="20"/>
                <w:lang w:eastAsia="nl-NL"/>
              </w:rPr>
            </w:pPr>
          </w:p>
        </w:tc>
        <w:tc>
          <w:tcPr>
            <w:tcW w:w="0" w:type="auto"/>
            <w:shd w:val="clear" w:color="auto" w:fill="auto"/>
            <w:noWrap/>
            <w:vAlign w:val="bottom"/>
          </w:tcPr>
          <w:p w14:paraId="4B6318E5" w14:textId="77777777" w:rsidR="002B011A" w:rsidRPr="002B011A" w:rsidRDefault="002B011A" w:rsidP="002B011A">
            <w:pPr>
              <w:spacing w:after="0"/>
              <w:rPr>
                <w:rFonts w:ascii="Times New Roman" w:eastAsia="Times New Roman" w:hAnsi="Times New Roman" w:cs="Times New Roman"/>
                <w:sz w:val="20"/>
                <w:szCs w:val="20"/>
                <w:lang w:eastAsia="nl-NL"/>
              </w:rPr>
            </w:pPr>
          </w:p>
        </w:tc>
      </w:tr>
      <w:tr w:rsidR="002B011A" w:rsidRPr="002B011A" w14:paraId="5B8D2DE7" w14:textId="77777777" w:rsidTr="002B011A">
        <w:trPr>
          <w:trHeight w:val="57"/>
        </w:trPr>
        <w:tc>
          <w:tcPr>
            <w:tcW w:w="0" w:type="auto"/>
            <w:shd w:val="clear" w:color="auto" w:fill="auto"/>
            <w:noWrap/>
            <w:hideMark/>
          </w:tcPr>
          <w:p w14:paraId="405CF5F2"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Males versus females</w:t>
            </w:r>
          </w:p>
        </w:tc>
        <w:tc>
          <w:tcPr>
            <w:tcW w:w="0" w:type="auto"/>
            <w:shd w:val="clear" w:color="auto" w:fill="auto"/>
            <w:noWrap/>
            <w:vAlign w:val="bottom"/>
          </w:tcPr>
          <w:p w14:paraId="49541456" w14:textId="0F61018F"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0.56</w:t>
            </w:r>
          </w:p>
        </w:tc>
        <w:tc>
          <w:tcPr>
            <w:tcW w:w="0" w:type="auto"/>
            <w:shd w:val="clear" w:color="auto" w:fill="auto"/>
            <w:noWrap/>
            <w:vAlign w:val="bottom"/>
          </w:tcPr>
          <w:p w14:paraId="399D15C3" w14:textId="7B076276"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[0.20; 1.57]</w:t>
            </w:r>
          </w:p>
        </w:tc>
        <w:tc>
          <w:tcPr>
            <w:tcW w:w="0" w:type="auto"/>
            <w:shd w:val="clear" w:color="auto" w:fill="auto"/>
            <w:noWrap/>
            <w:vAlign w:val="bottom"/>
          </w:tcPr>
          <w:p w14:paraId="177C1130" w14:textId="2A108ED9"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1.2</w:t>
            </w:r>
          </w:p>
        </w:tc>
        <w:tc>
          <w:tcPr>
            <w:tcW w:w="0" w:type="auto"/>
            <w:shd w:val="clear" w:color="auto" w:fill="auto"/>
            <w:noWrap/>
            <w:vAlign w:val="bottom"/>
          </w:tcPr>
          <w:p w14:paraId="0DAC20FA"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p>
        </w:tc>
        <w:tc>
          <w:tcPr>
            <w:tcW w:w="0" w:type="auto"/>
            <w:shd w:val="clear" w:color="auto" w:fill="auto"/>
            <w:noWrap/>
            <w:vAlign w:val="bottom"/>
          </w:tcPr>
          <w:p w14:paraId="1F79D5B0" w14:textId="77777777" w:rsidR="002B011A" w:rsidRPr="002B011A" w:rsidRDefault="002B011A" w:rsidP="002B011A">
            <w:pPr>
              <w:spacing w:after="0"/>
              <w:rPr>
                <w:rFonts w:ascii="Times New Roman" w:eastAsia="Times New Roman" w:hAnsi="Times New Roman" w:cs="Times New Roman"/>
                <w:sz w:val="20"/>
                <w:szCs w:val="20"/>
                <w:lang w:eastAsia="nl-NL"/>
              </w:rPr>
            </w:pPr>
          </w:p>
        </w:tc>
        <w:tc>
          <w:tcPr>
            <w:tcW w:w="0" w:type="auto"/>
            <w:shd w:val="clear" w:color="auto" w:fill="auto"/>
            <w:noWrap/>
            <w:vAlign w:val="bottom"/>
          </w:tcPr>
          <w:p w14:paraId="5B515DED" w14:textId="77777777" w:rsidR="002B011A" w:rsidRPr="002B011A" w:rsidRDefault="002B011A" w:rsidP="002B011A">
            <w:pPr>
              <w:spacing w:after="0"/>
              <w:rPr>
                <w:rFonts w:ascii="Times New Roman" w:eastAsia="Times New Roman" w:hAnsi="Times New Roman" w:cs="Times New Roman"/>
                <w:sz w:val="20"/>
                <w:szCs w:val="20"/>
                <w:lang w:eastAsia="nl-NL"/>
              </w:rPr>
            </w:pPr>
          </w:p>
        </w:tc>
      </w:tr>
      <w:tr w:rsidR="002B011A" w:rsidRPr="002B011A" w14:paraId="46847324" w14:textId="77777777" w:rsidTr="002B011A">
        <w:trPr>
          <w:trHeight w:val="57"/>
        </w:trPr>
        <w:tc>
          <w:tcPr>
            <w:tcW w:w="0" w:type="auto"/>
            <w:shd w:val="clear" w:color="auto" w:fill="auto"/>
            <w:noWrap/>
            <w:hideMark/>
          </w:tcPr>
          <w:p w14:paraId="5226EAD5"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Completion surgery versus total</w:t>
            </w:r>
          </w:p>
        </w:tc>
        <w:tc>
          <w:tcPr>
            <w:tcW w:w="0" w:type="auto"/>
            <w:shd w:val="clear" w:color="auto" w:fill="auto"/>
            <w:noWrap/>
            <w:vAlign w:val="bottom"/>
          </w:tcPr>
          <w:p w14:paraId="3A0BC725" w14:textId="64188DF2"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0.50</w:t>
            </w:r>
          </w:p>
        </w:tc>
        <w:tc>
          <w:tcPr>
            <w:tcW w:w="0" w:type="auto"/>
            <w:shd w:val="clear" w:color="auto" w:fill="auto"/>
            <w:noWrap/>
            <w:vAlign w:val="bottom"/>
          </w:tcPr>
          <w:p w14:paraId="70E3A124" w14:textId="32ABC4E5"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[0.05; 4.74]</w:t>
            </w:r>
          </w:p>
        </w:tc>
        <w:tc>
          <w:tcPr>
            <w:tcW w:w="0" w:type="auto"/>
            <w:shd w:val="clear" w:color="auto" w:fill="auto"/>
            <w:noWrap/>
            <w:vAlign w:val="bottom"/>
          </w:tcPr>
          <w:p w14:paraId="7BE78F7D" w14:textId="4FFE2942"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hAnsi="Times New Roman" w:cs="Times New Roman"/>
                <w:color w:val="000000"/>
                <w:sz w:val="20"/>
                <w:szCs w:val="20"/>
              </w:rPr>
              <w:t>0.4</w:t>
            </w:r>
          </w:p>
        </w:tc>
        <w:tc>
          <w:tcPr>
            <w:tcW w:w="0" w:type="auto"/>
            <w:shd w:val="clear" w:color="auto" w:fill="auto"/>
            <w:noWrap/>
            <w:vAlign w:val="bottom"/>
          </w:tcPr>
          <w:p w14:paraId="7D78A40B"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p>
        </w:tc>
        <w:tc>
          <w:tcPr>
            <w:tcW w:w="0" w:type="auto"/>
            <w:shd w:val="clear" w:color="auto" w:fill="auto"/>
            <w:noWrap/>
            <w:vAlign w:val="bottom"/>
          </w:tcPr>
          <w:p w14:paraId="183A4118" w14:textId="77777777" w:rsidR="002B011A" w:rsidRPr="002B011A" w:rsidRDefault="002B011A" w:rsidP="002B011A">
            <w:pPr>
              <w:spacing w:after="0"/>
              <w:rPr>
                <w:rFonts w:ascii="Times New Roman" w:eastAsia="Times New Roman" w:hAnsi="Times New Roman" w:cs="Times New Roman"/>
                <w:sz w:val="20"/>
                <w:szCs w:val="20"/>
                <w:lang w:eastAsia="nl-NL"/>
              </w:rPr>
            </w:pPr>
          </w:p>
        </w:tc>
        <w:tc>
          <w:tcPr>
            <w:tcW w:w="0" w:type="auto"/>
            <w:shd w:val="clear" w:color="auto" w:fill="auto"/>
            <w:noWrap/>
            <w:vAlign w:val="bottom"/>
          </w:tcPr>
          <w:p w14:paraId="64E1D3BA" w14:textId="77777777" w:rsidR="002B011A" w:rsidRPr="002B011A" w:rsidRDefault="002B011A" w:rsidP="002B011A">
            <w:pPr>
              <w:spacing w:after="0"/>
              <w:rPr>
                <w:rFonts w:ascii="Times New Roman" w:eastAsia="Times New Roman" w:hAnsi="Times New Roman" w:cs="Times New Roman"/>
                <w:sz w:val="20"/>
                <w:szCs w:val="20"/>
                <w:lang w:eastAsia="nl-NL"/>
              </w:rPr>
            </w:pPr>
          </w:p>
        </w:tc>
      </w:tr>
      <w:tr w:rsidR="002B011A" w:rsidRPr="002B011A" w14:paraId="05EF6C71" w14:textId="77777777" w:rsidTr="002B011A">
        <w:trPr>
          <w:trHeight w:val="57"/>
        </w:trPr>
        <w:tc>
          <w:tcPr>
            <w:tcW w:w="0" w:type="auto"/>
            <w:shd w:val="clear" w:color="auto" w:fill="auto"/>
            <w:noWrap/>
            <w:hideMark/>
          </w:tcPr>
          <w:p w14:paraId="62420D7C" w14:textId="77777777" w:rsidR="002B011A" w:rsidRPr="002B011A" w:rsidRDefault="002B011A" w:rsidP="002B011A">
            <w:pPr>
              <w:spacing w:after="0"/>
              <w:rPr>
                <w:rFonts w:ascii="Times New Roman" w:eastAsia="Times New Roman" w:hAnsi="Times New Roman" w:cs="Times New Roman"/>
                <w:color w:val="000000"/>
                <w:sz w:val="20"/>
                <w:szCs w:val="20"/>
                <w:lang w:eastAsia="nl-NL"/>
              </w:rPr>
            </w:pPr>
            <w:r w:rsidRPr="002B011A">
              <w:rPr>
                <w:rFonts w:ascii="Times New Roman" w:eastAsia="Times New Roman" w:hAnsi="Times New Roman" w:cs="Times New Roman"/>
                <w:color w:val="000000"/>
                <w:sz w:val="20"/>
                <w:szCs w:val="20"/>
                <w:lang w:eastAsia="nl-NL"/>
              </w:rPr>
              <w:t>Central LND = Yes versus No</w:t>
            </w:r>
          </w:p>
        </w:tc>
        <w:tc>
          <w:tcPr>
            <w:tcW w:w="0" w:type="auto"/>
            <w:shd w:val="clear" w:color="auto" w:fill="auto"/>
            <w:noWrap/>
            <w:vAlign w:val="bottom"/>
          </w:tcPr>
          <w:p w14:paraId="1B0C2CFC" w14:textId="5E865B1F"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0.95</w:t>
            </w:r>
          </w:p>
        </w:tc>
        <w:tc>
          <w:tcPr>
            <w:tcW w:w="0" w:type="auto"/>
            <w:shd w:val="clear" w:color="auto" w:fill="auto"/>
            <w:noWrap/>
            <w:vAlign w:val="bottom"/>
          </w:tcPr>
          <w:p w14:paraId="3D267858" w14:textId="5A56660F"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[0.35; 2.55]</w:t>
            </w:r>
          </w:p>
        </w:tc>
        <w:tc>
          <w:tcPr>
            <w:tcW w:w="0" w:type="auto"/>
            <w:shd w:val="clear" w:color="auto" w:fill="auto"/>
            <w:noWrap/>
            <w:vAlign w:val="bottom"/>
          </w:tcPr>
          <w:p w14:paraId="40F1A8D2" w14:textId="0192EF59"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0.0</w:t>
            </w:r>
          </w:p>
        </w:tc>
        <w:tc>
          <w:tcPr>
            <w:tcW w:w="0" w:type="auto"/>
            <w:shd w:val="clear" w:color="auto" w:fill="auto"/>
            <w:noWrap/>
            <w:vAlign w:val="bottom"/>
          </w:tcPr>
          <w:p w14:paraId="11E6691E" w14:textId="77777777" w:rsidR="002B011A" w:rsidRPr="002B011A" w:rsidRDefault="002B011A" w:rsidP="002B011A">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tcPr>
          <w:p w14:paraId="4F5B5BCB" w14:textId="77777777" w:rsidR="002B011A" w:rsidRPr="002B011A" w:rsidRDefault="002B011A" w:rsidP="002B011A">
            <w:pPr>
              <w:spacing w:after="0"/>
              <w:rPr>
                <w:rFonts w:ascii="Times New Roman" w:eastAsia="Times New Roman" w:hAnsi="Times New Roman" w:cs="Times New Roman"/>
                <w:sz w:val="20"/>
                <w:szCs w:val="20"/>
                <w:lang w:val="nl-NL" w:eastAsia="nl-NL"/>
              </w:rPr>
            </w:pPr>
          </w:p>
        </w:tc>
        <w:tc>
          <w:tcPr>
            <w:tcW w:w="0" w:type="auto"/>
            <w:shd w:val="clear" w:color="auto" w:fill="auto"/>
            <w:noWrap/>
            <w:vAlign w:val="bottom"/>
          </w:tcPr>
          <w:p w14:paraId="0EE86ECD" w14:textId="77777777" w:rsidR="002B011A" w:rsidRPr="002B011A" w:rsidRDefault="002B011A" w:rsidP="002B011A">
            <w:pPr>
              <w:spacing w:after="0"/>
              <w:rPr>
                <w:rFonts w:ascii="Times New Roman" w:eastAsia="Times New Roman" w:hAnsi="Times New Roman" w:cs="Times New Roman"/>
                <w:sz w:val="20"/>
                <w:szCs w:val="20"/>
                <w:lang w:val="nl-NL" w:eastAsia="nl-NL"/>
              </w:rPr>
            </w:pPr>
          </w:p>
        </w:tc>
      </w:tr>
      <w:tr w:rsidR="002B011A" w:rsidRPr="002B011A" w14:paraId="5328CD83" w14:textId="77777777" w:rsidTr="002B011A">
        <w:trPr>
          <w:trHeight w:val="57"/>
        </w:trPr>
        <w:tc>
          <w:tcPr>
            <w:tcW w:w="0" w:type="auto"/>
            <w:shd w:val="clear" w:color="auto" w:fill="auto"/>
            <w:noWrap/>
          </w:tcPr>
          <w:p w14:paraId="4D1FE6D8" w14:textId="0E458891" w:rsidR="002B011A" w:rsidRPr="002B011A" w:rsidRDefault="002B011A" w:rsidP="002B011A">
            <w:pPr>
              <w:spacing w:after="0"/>
              <w:rPr>
                <w:rFonts w:ascii="Times New Roman" w:eastAsia="Times New Roman" w:hAnsi="Times New Roman" w:cs="Times New Roman"/>
                <w:i/>
                <w:color w:val="000000"/>
                <w:sz w:val="20"/>
                <w:szCs w:val="20"/>
                <w:vertAlign w:val="superscript"/>
                <w:lang w:eastAsia="nl-NL"/>
              </w:rPr>
            </w:pPr>
            <w:r w:rsidRPr="002B011A">
              <w:rPr>
                <w:rFonts w:ascii="Times New Roman" w:eastAsia="Times New Roman" w:hAnsi="Times New Roman" w:cs="Times New Roman"/>
                <w:i/>
                <w:color w:val="000000"/>
                <w:sz w:val="20"/>
                <w:szCs w:val="20"/>
                <w:lang w:eastAsia="nl-NL"/>
              </w:rPr>
              <w:t>C-index uncorrected for optimism</w:t>
            </w:r>
          </w:p>
        </w:tc>
        <w:tc>
          <w:tcPr>
            <w:tcW w:w="0" w:type="auto"/>
            <w:shd w:val="clear" w:color="auto" w:fill="auto"/>
            <w:noWrap/>
            <w:vAlign w:val="bottom"/>
          </w:tcPr>
          <w:p w14:paraId="5BE7C45C" w14:textId="584388D2"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0.87</w:t>
            </w:r>
          </w:p>
        </w:tc>
        <w:tc>
          <w:tcPr>
            <w:tcW w:w="0" w:type="auto"/>
            <w:shd w:val="clear" w:color="auto" w:fill="auto"/>
            <w:noWrap/>
            <w:vAlign w:val="bottom"/>
          </w:tcPr>
          <w:p w14:paraId="6564D9BB" w14:textId="30188667"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[0.82; 0.93]</w:t>
            </w:r>
          </w:p>
        </w:tc>
        <w:tc>
          <w:tcPr>
            <w:tcW w:w="0" w:type="auto"/>
            <w:shd w:val="clear" w:color="auto" w:fill="auto"/>
            <w:noWrap/>
            <w:vAlign w:val="bottom"/>
          </w:tcPr>
          <w:p w14:paraId="05FEADE0" w14:textId="3EF398D8" w:rsidR="002B011A" w:rsidRPr="002B011A" w:rsidRDefault="002B011A" w:rsidP="002B011A">
            <w:pPr>
              <w:spacing w:after="0"/>
              <w:rPr>
                <w:rFonts w:ascii="Times New Roman" w:eastAsia="Times New Roman" w:hAnsi="Times New Roman" w:cs="Times New Roman"/>
                <w:color w:val="000000"/>
                <w:sz w:val="20"/>
                <w:szCs w:val="20"/>
                <w:lang w:val="nl-NL" w:eastAsia="nl-NL"/>
              </w:rPr>
            </w:pPr>
          </w:p>
        </w:tc>
        <w:tc>
          <w:tcPr>
            <w:tcW w:w="0" w:type="auto"/>
            <w:shd w:val="clear" w:color="auto" w:fill="auto"/>
            <w:noWrap/>
            <w:vAlign w:val="bottom"/>
          </w:tcPr>
          <w:p w14:paraId="16611E9A" w14:textId="7B6E9E2B" w:rsidR="002B011A" w:rsidRPr="002B011A" w:rsidRDefault="002B011A" w:rsidP="002B011A">
            <w:pPr>
              <w:spacing w:after="0"/>
              <w:rPr>
                <w:rFonts w:ascii="Times New Roman" w:eastAsia="Times New Roman" w:hAnsi="Times New Roman" w:cs="Times New Roman"/>
                <w:color w:val="000000"/>
                <w:sz w:val="20"/>
                <w:szCs w:val="20"/>
                <w:lang w:val="nl-NL" w:eastAsia="nl-NL"/>
              </w:rPr>
            </w:pPr>
            <w:r w:rsidRPr="002B011A">
              <w:rPr>
                <w:rFonts w:ascii="Times New Roman" w:hAnsi="Times New Roman" w:cs="Times New Roman"/>
                <w:color w:val="000000"/>
                <w:sz w:val="20"/>
                <w:szCs w:val="20"/>
              </w:rPr>
              <w:t>0.87</w:t>
            </w:r>
          </w:p>
        </w:tc>
        <w:tc>
          <w:tcPr>
            <w:tcW w:w="0" w:type="auto"/>
            <w:shd w:val="clear" w:color="auto" w:fill="auto"/>
            <w:noWrap/>
            <w:vAlign w:val="bottom"/>
          </w:tcPr>
          <w:p w14:paraId="26DFC493" w14:textId="495D5897" w:rsidR="002B011A" w:rsidRPr="002B011A" w:rsidRDefault="002B011A" w:rsidP="002B011A">
            <w:pPr>
              <w:spacing w:after="0"/>
              <w:rPr>
                <w:rFonts w:ascii="Times New Roman" w:eastAsia="Times New Roman" w:hAnsi="Times New Roman" w:cs="Times New Roman"/>
                <w:sz w:val="20"/>
                <w:szCs w:val="20"/>
                <w:lang w:val="nl-NL" w:eastAsia="nl-NL"/>
              </w:rPr>
            </w:pPr>
            <w:r w:rsidRPr="002B011A">
              <w:rPr>
                <w:rFonts w:ascii="Times New Roman" w:hAnsi="Times New Roman" w:cs="Times New Roman"/>
                <w:color w:val="000000"/>
                <w:sz w:val="20"/>
                <w:szCs w:val="20"/>
              </w:rPr>
              <w:t>[0.81; 0.92]</w:t>
            </w:r>
          </w:p>
        </w:tc>
        <w:tc>
          <w:tcPr>
            <w:tcW w:w="0" w:type="auto"/>
            <w:shd w:val="clear" w:color="auto" w:fill="auto"/>
            <w:noWrap/>
            <w:vAlign w:val="bottom"/>
          </w:tcPr>
          <w:p w14:paraId="190E42E3" w14:textId="77777777" w:rsidR="002B011A" w:rsidRPr="002B011A" w:rsidRDefault="002B011A" w:rsidP="002B011A">
            <w:pPr>
              <w:spacing w:after="0"/>
              <w:rPr>
                <w:rFonts w:ascii="Times New Roman" w:eastAsia="Times New Roman" w:hAnsi="Times New Roman" w:cs="Times New Roman"/>
                <w:sz w:val="20"/>
                <w:szCs w:val="20"/>
                <w:lang w:val="nl-NL" w:eastAsia="nl-NL"/>
              </w:rPr>
            </w:pPr>
          </w:p>
        </w:tc>
      </w:tr>
      <w:tr w:rsidR="002B011A" w:rsidRPr="002B011A" w14:paraId="2DB0EC5C" w14:textId="77777777" w:rsidTr="00994202">
        <w:trPr>
          <w:trHeight w:val="57"/>
        </w:trPr>
        <w:tc>
          <w:tcPr>
            <w:tcW w:w="0" w:type="auto"/>
            <w:gridSpan w:val="7"/>
            <w:shd w:val="clear" w:color="auto" w:fill="auto"/>
            <w:noWrap/>
          </w:tcPr>
          <w:p w14:paraId="708B5E63" w14:textId="26BE863D" w:rsidR="002B011A" w:rsidRPr="002B011A" w:rsidRDefault="002B011A" w:rsidP="002B011A">
            <w:pPr>
              <w:spacing w:after="0"/>
              <w:rPr>
                <w:rFonts w:ascii="Times New Roman" w:eastAsiaTheme="minorEastAsia" w:hAnsi="Times New Roman" w:cs="Times New Roman"/>
                <w:b/>
                <w:sz w:val="20"/>
                <w:szCs w:val="20"/>
              </w:rPr>
            </w:pPr>
            <w:r w:rsidRPr="002B011A">
              <w:rPr>
                <w:rFonts w:ascii="Times New Roman" w:eastAsia="Times New Roman" w:hAnsi="Times New Roman" w:cs="Times New Roman"/>
                <w:sz w:val="20"/>
                <w:szCs w:val="20"/>
                <w:lang w:eastAsia="nl-NL"/>
              </w:rPr>
              <w:t>Table displays odds ratios and the 95% confidence intervals of the logistic regression model predicting the probability of readmission. The redeveloped model is selected using backward selection with p-values &lt; 0.05. The coefficients are averaged over the ten imputed data sets. Abbreviations: OR, odds ratio; CI, confidence interval</w:t>
            </w:r>
            <w:ins w:id="14" w:author="C.H.M. Maas [5]" w:date="2023-08-17T13:24:00Z">
              <w:r w:rsidRPr="002B011A">
                <w:rPr>
                  <w:rFonts w:ascii="Times New Roman" w:hAnsi="Times New Roman" w:cs="Times New Roman"/>
                  <w:sz w:val="20"/>
                  <w:szCs w:val="20"/>
                </w:rPr>
                <w:t>;</w:t>
              </w:r>
            </w:ins>
            <w:del w:id="15" w:author="C.H.M. Maas [5]" w:date="2023-08-17T13:24:00Z">
              <w:r w:rsidRPr="002B011A" w:rsidDel="005A7C93">
                <w:rPr>
                  <w:rFonts w:ascii="Times New Roman" w:eastAsia="Times New Roman" w:hAnsi="Times New Roman" w:cs="Times New Roman"/>
                  <w:sz w:val="20"/>
                  <w:szCs w:val="20"/>
                  <w:lang w:eastAsia="nl-NL"/>
                </w:rPr>
                <w:delText>,</w:delText>
              </w:r>
            </w:del>
            <w:r w:rsidRPr="002B011A">
              <w:rPr>
                <w:rFonts w:ascii="Times New Roman" w:eastAsia="Times New Roman" w:hAnsi="Times New Roman" w:cs="Times New Roman"/>
                <w:sz w:val="20"/>
                <w:szCs w:val="20"/>
                <w:lang w:eastAsia="nl-NL"/>
              </w:rPr>
              <w:t xml:space="preserve"> Imp., importance defined by the Chi-square of the Wald-statistic; PTH, parathyroid hormone; </w:t>
            </w:r>
            <w:r w:rsidRPr="002B011A">
              <w:rPr>
                <w:rFonts w:ascii="Times New Roman" w:eastAsia="Times New Roman" w:hAnsi="Times New Roman" w:cs="Times New Roman"/>
                <w:sz w:val="20"/>
                <w:szCs w:val="20"/>
                <w:lang w:val="nl-NL" w:eastAsia="nl-NL"/>
              </w:rPr>
              <w:t>Δ</w:t>
            </w:r>
            <w:r w:rsidRPr="002B011A">
              <w:rPr>
                <w:rFonts w:ascii="Times New Roman" w:eastAsia="Times New Roman" w:hAnsi="Times New Roman" w:cs="Times New Roman"/>
                <w:sz w:val="20"/>
                <w:szCs w:val="20"/>
                <w:lang w:eastAsia="nl-NL"/>
              </w:rPr>
              <w:t>PTH, (PTH at baseline - postoperative PTH after 24 hours) / (PTH at baseline) x 100%; Corrected calcium, measured calcium (mmol/L) + 0.016 x (34 - albumin (g/L)); LND, lymph node dissection.</w:t>
            </w:r>
          </w:p>
        </w:tc>
      </w:tr>
    </w:tbl>
    <w:p w14:paraId="745347EC" w14:textId="77777777" w:rsidR="00A32576" w:rsidRDefault="00A32576" w:rsidP="00A32576">
      <w:pPr>
        <w:spacing w:after="0"/>
        <w:rPr>
          <w:rFonts w:ascii="Arial" w:eastAsiaTheme="minorEastAsia" w:hAnsi="Arial" w:cs="Arial"/>
          <w:b/>
        </w:rPr>
      </w:pPr>
    </w:p>
    <w:p w14:paraId="3533B52C" w14:textId="55051ACC" w:rsidR="008F11BB" w:rsidRPr="003B66AE" w:rsidRDefault="00877EFC" w:rsidP="000D14ED">
      <w:pPr>
        <w:spacing w:after="0"/>
        <w:rPr>
          <w:rFonts w:ascii="Times New Roman" w:eastAsiaTheme="minorEastAsia" w:hAnsi="Times New Roman" w:cs="Times New Roman"/>
          <w:sz w:val="20"/>
          <w:szCs w:val="20"/>
        </w:rPr>
      </w:pPr>
      <w:r>
        <w:rPr>
          <w:rFonts w:ascii="Arial" w:hAnsi="Arial" w:cs="Arial"/>
          <w:b/>
        </w:rPr>
        <w:br w:type="page"/>
      </w:r>
      <w:r w:rsidR="003D5BB5" w:rsidRPr="003B66AE">
        <w:rPr>
          <w:rFonts w:ascii="Times New Roman" w:eastAsiaTheme="minorEastAsia" w:hAnsi="Times New Roman" w:cs="Times New Roman"/>
          <w:b/>
          <w:sz w:val="20"/>
          <w:szCs w:val="20"/>
        </w:rPr>
        <w:lastRenderedPageBreak/>
        <w:t xml:space="preserve">Supplemental </w:t>
      </w:r>
      <w:del w:id="16" w:author="C.H.M. Maas [5]" w:date="2023-08-17T13:20:00Z">
        <w:r w:rsidR="003D5BB5" w:rsidRPr="003B66AE" w:rsidDel="00525FCC">
          <w:rPr>
            <w:rFonts w:ascii="Times New Roman" w:eastAsiaTheme="minorEastAsia" w:hAnsi="Times New Roman" w:cs="Times New Roman"/>
            <w:b/>
            <w:sz w:val="20"/>
            <w:szCs w:val="20"/>
          </w:rPr>
          <w:delText>f</w:delText>
        </w:r>
      </w:del>
      <w:ins w:id="17" w:author="C.H.M. Maas [5]" w:date="2023-08-17T13:20:00Z">
        <w:r w:rsidR="00525FCC">
          <w:rPr>
            <w:rFonts w:ascii="Times New Roman" w:eastAsiaTheme="minorEastAsia" w:hAnsi="Times New Roman" w:cs="Times New Roman"/>
            <w:b/>
            <w:sz w:val="20"/>
            <w:szCs w:val="20"/>
          </w:rPr>
          <w:t>F</w:t>
        </w:r>
      </w:ins>
      <w:r w:rsidR="003D5BB5" w:rsidRPr="003B66AE">
        <w:rPr>
          <w:rFonts w:ascii="Times New Roman" w:eastAsiaTheme="minorEastAsia" w:hAnsi="Times New Roman" w:cs="Times New Roman"/>
          <w:b/>
          <w:sz w:val="20"/>
          <w:szCs w:val="20"/>
        </w:rPr>
        <w:t>igure 1</w:t>
      </w:r>
      <w:r w:rsidR="008F11BB" w:rsidRPr="003B66AE">
        <w:rPr>
          <w:rFonts w:ascii="Times New Roman" w:eastAsiaTheme="minorEastAsia" w:hAnsi="Times New Roman" w:cs="Times New Roman"/>
          <w:b/>
          <w:sz w:val="20"/>
          <w:szCs w:val="20"/>
        </w:rPr>
        <w:t xml:space="preserve">. </w:t>
      </w:r>
      <w:r w:rsidR="008F11BB" w:rsidRPr="003B66AE">
        <w:rPr>
          <w:rFonts w:ascii="Times New Roman" w:eastAsiaTheme="minorEastAsia" w:hAnsi="Times New Roman" w:cs="Times New Roman"/>
          <w:sz w:val="20"/>
          <w:szCs w:val="20"/>
        </w:rPr>
        <w:t>Plot predict of flexible model</w:t>
      </w:r>
      <w:r w:rsidR="00570E69" w:rsidRPr="003B66AE">
        <w:rPr>
          <w:rFonts w:ascii="Times New Roman" w:eastAsiaTheme="minorEastAsia" w:hAnsi="Times New Roman" w:cs="Times New Roman"/>
          <w:sz w:val="20"/>
          <w:szCs w:val="20"/>
        </w:rPr>
        <w:t xml:space="preserve"> without shrinkage</w:t>
      </w:r>
      <w:r w:rsidR="00414F2E" w:rsidRPr="003B66AE">
        <w:rPr>
          <w:rFonts w:ascii="Times New Roman" w:eastAsiaTheme="minorEastAsia" w:hAnsi="Times New Roman" w:cs="Times New Roman"/>
          <w:sz w:val="20"/>
          <w:szCs w:val="20"/>
        </w:rPr>
        <w:t xml:space="preserve">, i.e., PTH, </w:t>
      </w:r>
      <w:r w:rsidR="00461C5A" w:rsidRPr="003B66AE">
        <w:rPr>
          <w:rFonts w:ascii="Times New Roman" w:eastAsiaTheme="minorEastAsia" w:hAnsi="Times New Roman" w:cs="Times New Roman"/>
          <w:sz w:val="20"/>
          <w:szCs w:val="20"/>
        </w:rPr>
        <w:t>calcium</w:t>
      </w:r>
      <w:r w:rsidR="00414F2E" w:rsidRPr="003B66AE">
        <w:rPr>
          <w:rFonts w:ascii="Times New Roman" w:eastAsiaTheme="minorEastAsia" w:hAnsi="Times New Roman" w:cs="Times New Roman"/>
          <w:sz w:val="20"/>
          <w:szCs w:val="20"/>
        </w:rPr>
        <w:t>, and age modelled with restricted cubic splines with three degrees of freedom</w:t>
      </w:r>
      <w:r w:rsidR="000440B9" w:rsidRPr="003B66AE">
        <w:rPr>
          <w:rFonts w:ascii="Times New Roman" w:eastAsiaTheme="minorEastAsia" w:hAnsi="Times New Roman" w:cs="Times New Roman"/>
          <w:sz w:val="20"/>
          <w:szCs w:val="20"/>
        </w:rPr>
        <w:t xml:space="preserve"> of one single </w:t>
      </w:r>
      <w:r w:rsidR="009665E4" w:rsidRPr="003B66AE">
        <w:rPr>
          <w:rFonts w:ascii="Times New Roman" w:eastAsiaTheme="minorEastAsia" w:hAnsi="Times New Roman" w:cs="Times New Roman"/>
          <w:sz w:val="20"/>
          <w:szCs w:val="20"/>
        </w:rPr>
        <w:t>imputed</w:t>
      </w:r>
      <w:r w:rsidR="000440B9" w:rsidRPr="003B66AE">
        <w:rPr>
          <w:rFonts w:ascii="Times New Roman" w:eastAsiaTheme="minorEastAsia" w:hAnsi="Times New Roman" w:cs="Times New Roman"/>
          <w:sz w:val="20"/>
          <w:szCs w:val="20"/>
        </w:rPr>
        <w:t xml:space="preserve"> data set</w:t>
      </w:r>
      <w:r w:rsidR="008F11BB" w:rsidRPr="003B66AE">
        <w:rPr>
          <w:rFonts w:ascii="Times New Roman" w:eastAsiaTheme="minorEastAsia" w:hAnsi="Times New Roman" w:cs="Times New Roman"/>
          <w:sz w:val="20"/>
          <w:szCs w:val="20"/>
        </w:rPr>
        <w:t>.</w:t>
      </w:r>
      <w:r w:rsidR="00362A6E" w:rsidRPr="00362A6E">
        <w:t xml:space="preserve"> </w:t>
      </w:r>
      <w:r w:rsidR="00362A6E" w:rsidRPr="00362A6E">
        <w:rPr>
          <w:rFonts w:ascii="Times New Roman" w:eastAsiaTheme="minorEastAsia" w:hAnsi="Times New Roman" w:cs="Times New Roman"/>
          <w:sz w:val="20"/>
          <w:szCs w:val="20"/>
        </w:rPr>
        <w:t>Abbreviations: L</w:t>
      </w:r>
      <w:r w:rsidR="00362A6E">
        <w:rPr>
          <w:rFonts w:ascii="Times New Roman" w:eastAsiaTheme="minorEastAsia" w:hAnsi="Times New Roman" w:cs="Times New Roman"/>
          <w:sz w:val="20"/>
          <w:szCs w:val="20"/>
        </w:rPr>
        <w:t xml:space="preserve">ND, lymph node dissection; dPTH, </w:t>
      </w:r>
      <w:r w:rsidR="00362A6E" w:rsidRPr="00362A6E">
        <w:rPr>
          <w:rFonts w:ascii="Times New Roman" w:eastAsiaTheme="minorEastAsia" w:hAnsi="Times New Roman" w:cs="Times New Roman"/>
          <w:sz w:val="20"/>
          <w:szCs w:val="20"/>
        </w:rPr>
        <w:t>(PTH at baseline - postoperative PTH after 24 hours) / (PTH at baseline) x 100%.</w:t>
      </w:r>
    </w:p>
    <w:p w14:paraId="7CE00467" w14:textId="620AC453" w:rsidR="008F11BB" w:rsidRDefault="007D3DF6" w:rsidP="000D14ED">
      <w:pPr>
        <w:spacing w:after="0"/>
        <w:rPr>
          <w:rFonts w:ascii="Arial" w:eastAsiaTheme="minorEastAsia" w:hAnsi="Arial" w:cs="Arial"/>
          <w:b/>
        </w:rPr>
      </w:pPr>
      <w:r w:rsidRPr="007D3DF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D3DF6">
        <w:rPr>
          <w:rFonts w:ascii="Arial" w:eastAsiaTheme="minorEastAsia" w:hAnsi="Arial" w:cs="Arial"/>
          <w:b/>
          <w:noProof/>
          <w:lang w:val="nl-NL" w:eastAsia="nl-NL"/>
        </w:rPr>
        <w:drawing>
          <wp:inline distT="0" distB="0" distL="0" distR="0" wp14:anchorId="0C67CE6B" wp14:editId="363F9269">
            <wp:extent cx="5972810" cy="5855080"/>
            <wp:effectExtent l="0" t="0" r="8890" b="0"/>
            <wp:docPr id="3" name="Afbeelding 3" descr="Z:\Project Predict Hypoparathyroidism\Development\Results\plot.Predic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ct Predict Hypoparathyroidism\Development\Results\plot.Predict.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5855080"/>
                    </a:xfrm>
                    <a:prstGeom prst="rect">
                      <a:avLst/>
                    </a:prstGeom>
                    <a:noFill/>
                    <a:ln>
                      <a:noFill/>
                    </a:ln>
                  </pic:spPr>
                </pic:pic>
              </a:graphicData>
            </a:graphic>
          </wp:inline>
        </w:drawing>
      </w:r>
    </w:p>
    <w:p w14:paraId="27D7ECB5" w14:textId="109600C9" w:rsidR="00CD3C03" w:rsidRDefault="00CD3C03" w:rsidP="000D14ED">
      <w:pPr>
        <w:spacing w:after="0"/>
        <w:rPr>
          <w:rFonts w:ascii="Arial" w:eastAsiaTheme="minorEastAsia" w:hAnsi="Arial" w:cs="Arial"/>
          <w:b/>
        </w:rPr>
      </w:pPr>
    </w:p>
    <w:p w14:paraId="40CADFAB" w14:textId="77777777" w:rsidR="00D619A8" w:rsidRDefault="00D619A8" w:rsidP="000D14ED">
      <w:pPr>
        <w:spacing w:after="0"/>
        <w:rPr>
          <w:rFonts w:ascii="Times New Roman" w:hAnsi="Times New Roman" w:cs="Times New Roman"/>
          <w:b/>
          <w:sz w:val="20"/>
          <w:szCs w:val="20"/>
        </w:rPr>
        <w:sectPr w:rsidR="00D619A8" w:rsidSect="0008561D">
          <w:pgSz w:w="12240" w:h="15840"/>
          <w:pgMar w:top="1417" w:right="1417" w:bottom="1417" w:left="1417" w:header="708" w:footer="708" w:gutter="0"/>
          <w:cols w:space="708"/>
          <w:docGrid w:linePitch="326"/>
        </w:sectPr>
      </w:pPr>
    </w:p>
    <w:p w14:paraId="6D1CB6FD" w14:textId="231D45F0" w:rsidR="003D5BB5" w:rsidRPr="00D619A8" w:rsidRDefault="00D14FCA" w:rsidP="000D14ED">
      <w:pPr>
        <w:spacing w:after="0"/>
        <w:rPr>
          <w:rFonts w:ascii="Arial" w:eastAsiaTheme="minorEastAsia" w:hAnsi="Arial" w:cs="Arial"/>
          <w:b/>
        </w:rPr>
      </w:pPr>
      <w:r w:rsidRPr="003B66AE">
        <w:rPr>
          <w:rFonts w:ascii="Times New Roman" w:hAnsi="Times New Roman" w:cs="Times New Roman"/>
          <w:b/>
          <w:sz w:val="20"/>
          <w:szCs w:val="20"/>
        </w:rPr>
        <w:lastRenderedPageBreak/>
        <w:t>Supplemental Figure 2</w:t>
      </w:r>
      <w:r w:rsidR="003D5BB5" w:rsidRPr="003B66AE">
        <w:rPr>
          <w:rFonts w:ascii="Times New Roman" w:hAnsi="Times New Roman" w:cs="Times New Roman"/>
          <w:b/>
          <w:sz w:val="20"/>
          <w:szCs w:val="20"/>
        </w:rPr>
        <w:t>. Model performance of models</w:t>
      </w:r>
      <w:r w:rsidR="00130D53">
        <w:rPr>
          <w:rFonts w:ascii="Times New Roman" w:hAnsi="Times New Roman" w:cs="Times New Roman"/>
          <w:b/>
          <w:sz w:val="20"/>
          <w:szCs w:val="20"/>
        </w:rPr>
        <w:t xml:space="preserve"> without shrinkage and</w:t>
      </w:r>
      <w:r w:rsidR="003D5BB5" w:rsidRPr="003B66AE">
        <w:rPr>
          <w:rFonts w:ascii="Times New Roman" w:hAnsi="Times New Roman" w:cs="Times New Roman"/>
          <w:b/>
          <w:sz w:val="20"/>
          <w:szCs w:val="20"/>
        </w:rPr>
        <w:t xml:space="preserve"> uncorrected for optimism</w:t>
      </w:r>
      <w:r w:rsidR="003D5BB5" w:rsidRPr="003B66AE">
        <w:rPr>
          <w:rFonts w:ascii="Times New Roman" w:hAnsi="Times New Roman" w:cs="Times New Roman"/>
          <w:sz w:val="20"/>
          <w:szCs w:val="20"/>
        </w:rPr>
        <w:t>. The predicted probabilities were averaged over the ten imputed data sets. No shrinkage was applied to the models</w:t>
      </w:r>
      <w:r w:rsidR="002A0438">
        <w:rPr>
          <w:rFonts w:ascii="Times New Roman" w:hAnsi="Times New Roman" w:cs="Times New Roman"/>
          <w:sz w:val="20"/>
          <w:szCs w:val="20"/>
        </w:rPr>
        <w:t xml:space="preserve"> in these figures</w:t>
      </w:r>
      <w:r w:rsidR="003D5BB5" w:rsidRPr="003B66AE">
        <w:rPr>
          <w:rFonts w:ascii="Times New Roman" w:hAnsi="Times New Roman" w:cs="Times New Roman"/>
          <w:sz w:val="20"/>
          <w:szCs w:val="20"/>
        </w:rPr>
        <w:t xml:space="preserve">. There is statistical evidence that the final model is better than the simple model (Likelihood ratio test </w:t>
      </w:r>
      <m:oMath>
        <m:sSup>
          <m:sSupPr>
            <m:ctrlPr>
              <w:rPr>
                <w:rFonts w:ascii="Cambria Math" w:hAnsi="Cambria Math" w:cs="Times New Roman"/>
                <w:i/>
                <w:sz w:val="20"/>
                <w:szCs w:val="20"/>
              </w:rPr>
            </m:ctrlPr>
          </m:sSupPr>
          <m:e>
            <m:r>
              <w:rPr>
                <w:rFonts w:ascii="Cambria Math" w:hAnsi="Cambria Math" w:cs="Times New Roman"/>
                <w:sz w:val="20"/>
                <w:szCs w:val="20"/>
              </w:rPr>
              <m:t>χ</m:t>
            </m:r>
          </m:e>
          <m:sup>
            <m:r>
              <w:rPr>
                <w:rFonts w:ascii="Cambria Math" w:hAnsi="Cambria Math" w:cs="Times New Roman"/>
                <w:sz w:val="20"/>
                <w:szCs w:val="20"/>
              </w:rPr>
              <m:t>2</m:t>
            </m:r>
          </m:sup>
        </m:sSup>
        <m:r>
          <w:rPr>
            <w:rFonts w:ascii="Cambria Math" w:hAnsi="Cambria Math" w:cs="Times New Roman"/>
            <w:sz w:val="20"/>
            <w:szCs w:val="20"/>
          </w:rPr>
          <m:t>=19.0;p&lt;0.001</m:t>
        </m:r>
      </m:oMath>
      <w:r w:rsidR="003D5BB5" w:rsidRPr="003B66AE">
        <w:rPr>
          <w:rFonts w:ascii="Times New Roman" w:eastAsiaTheme="minorEastAsia" w:hAnsi="Times New Roman" w:cs="Times New Roman"/>
          <w:sz w:val="20"/>
          <w:szCs w:val="20"/>
        </w:rPr>
        <w:t>). There is no statistical evidence that the full model is better than the final model, therefore we choose the sparse model (</w:t>
      </w:r>
      <w:r w:rsidR="003D5BB5" w:rsidRPr="003B66AE">
        <w:rPr>
          <w:rFonts w:ascii="Times New Roman" w:hAnsi="Times New Roman" w:cs="Times New Roman"/>
          <w:sz w:val="20"/>
          <w:szCs w:val="20"/>
        </w:rPr>
        <w:t xml:space="preserve">Likelihood ratio test </w:t>
      </w:r>
      <m:oMath>
        <m:sSup>
          <m:sSupPr>
            <m:ctrlPr>
              <w:rPr>
                <w:rFonts w:ascii="Cambria Math" w:hAnsi="Cambria Math" w:cs="Times New Roman"/>
                <w:i/>
                <w:sz w:val="20"/>
                <w:szCs w:val="20"/>
              </w:rPr>
            </m:ctrlPr>
          </m:sSupPr>
          <m:e>
            <m:r>
              <w:rPr>
                <w:rFonts w:ascii="Cambria Math" w:hAnsi="Cambria Math" w:cs="Times New Roman"/>
                <w:sz w:val="20"/>
                <w:szCs w:val="20"/>
              </w:rPr>
              <m:t>χ</m:t>
            </m:r>
          </m:e>
          <m:sup>
            <m:r>
              <w:rPr>
                <w:rFonts w:ascii="Cambria Math" w:hAnsi="Cambria Math" w:cs="Times New Roman"/>
                <w:sz w:val="20"/>
                <w:szCs w:val="20"/>
              </w:rPr>
              <m:t>2</m:t>
            </m:r>
          </m:sup>
        </m:sSup>
        <m:r>
          <w:rPr>
            <w:rFonts w:ascii="Cambria Math" w:hAnsi="Cambria Math" w:cs="Times New Roman"/>
            <w:sz w:val="20"/>
            <w:szCs w:val="20"/>
          </w:rPr>
          <m:t>=1.1;p&lt;0.892</m:t>
        </m:r>
      </m:oMath>
      <w:r w:rsidR="003D5BB5" w:rsidRPr="003B66AE">
        <w:rPr>
          <w:rFonts w:ascii="Times New Roman" w:eastAsiaTheme="minorEastAsia" w:hAnsi="Times New Roman" w:cs="Times New Roman"/>
          <w:sz w:val="20"/>
          <w:szCs w:val="20"/>
        </w:rPr>
        <w:t>).</w:t>
      </w:r>
      <w:r w:rsidR="004B5AEA" w:rsidRPr="004B5AEA">
        <w:t xml:space="preserve"> </w:t>
      </w:r>
      <w:r w:rsidR="004B5AEA" w:rsidRPr="004B5AEA">
        <w:rPr>
          <w:rFonts w:ascii="Times New Roman" w:eastAsiaTheme="minorEastAsia" w:hAnsi="Times New Roman" w:cs="Times New Roman"/>
          <w:sz w:val="20"/>
          <w:szCs w:val="20"/>
        </w:rPr>
        <w:t xml:space="preserve">Abbreviations: a, calibration intercept; b, calibration slope; c, Harrel’s </w:t>
      </w:r>
      <w:r w:rsidR="00EA5576">
        <w:rPr>
          <w:rFonts w:ascii="Times New Roman" w:eastAsiaTheme="minorEastAsia" w:hAnsi="Times New Roman" w:cs="Times New Roman"/>
          <w:sz w:val="20"/>
          <w:szCs w:val="20"/>
        </w:rPr>
        <w:t>concordance index</w:t>
      </w:r>
      <w:r w:rsidR="004B5AEA" w:rsidRPr="004B5AEA">
        <w:rPr>
          <w:rFonts w:ascii="Times New Roman" w:eastAsiaTheme="minorEastAsia" w:hAnsi="Times New Roman" w:cs="Times New Roman"/>
          <w:sz w:val="20"/>
          <w:szCs w:val="20"/>
        </w:rPr>
        <w:t>; mb.c, model-based concordance index; e.avg, E-average or Integrated Calibration Index; e.90, 90th percentile of the absolute difference between observed and predicted probabilities.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3617"/>
        <w:gridCol w:w="3617"/>
      </w:tblGrid>
      <w:tr w:rsidR="00D619A8" w:rsidRPr="00D619A8" w14:paraId="3FEDBB91" w14:textId="1BF5E0BC" w:rsidTr="00DF21FD">
        <w:tc>
          <w:tcPr>
            <w:tcW w:w="3617" w:type="dxa"/>
          </w:tcPr>
          <w:p w14:paraId="01A4F2D6" w14:textId="59D5545B" w:rsidR="00D619A8" w:rsidRPr="00D619A8" w:rsidRDefault="00D619A8" w:rsidP="000D14ED">
            <w:pPr>
              <w:jc w:val="center"/>
              <w:rPr>
                <w:rFonts w:ascii="Times New Roman" w:hAnsi="Times New Roman" w:cs="Times New Roman"/>
                <w:b/>
                <w:sz w:val="20"/>
                <w:szCs w:val="20"/>
              </w:rPr>
            </w:pPr>
            <w:r w:rsidRPr="00D619A8">
              <w:rPr>
                <w:rFonts w:ascii="Times New Roman" w:hAnsi="Times New Roman" w:cs="Times New Roman"/>
                <w:b/>
                <w:sz w:val="20"/>
                <w:szCs w:val="20"/>
              </w:rPr>
              <w:t>Full model predicting hypoparathyroidism</w:t>
            </w:r>
          </w:p>
        </w:tc>
        <w:tc>
          <w:tcPr>
            <w:tcW w:w="3617" w:type="dxa"/>
          </w:tcPr>
          <w:p w14:paraId="3004B703" w14:textId="43F94031" w:rsidR="00D619A8" w:rsidRPr="00D619A8" w:rsidRDefault="00D619A8" w:rsidP="000D14ED">
            <w:pPr>
              <w:jc w:val="center"/>
              <w:rPr>
                <w:rFonts w:ascii="Times New Roman" w:hAnsi="Times New Roman" w:cs="Times New Roman"/>
                <w:b/>
                <w:sz w:val="20"/>
                <w:szCs w:val="20"/>
              </w:rPr>
            </w:pPr>
            <w:r w:rsidRPr="00D619A8">
              <w:rPr>
                <w:rFonts w:ascii="Times New Roman" w:hAnsi="Times New Roman" w:cs="Times New Roman"/>
                <w:b/>
                <w:sz w:val="20"/>
                <w:szCs w:val="20"/>
              </w:rPr>
              <w:t>Final model predicting hypoparathyroidism</w:t>
            </w:r>
          </w:p>
        </w:tc>
        <w:tc>
          <w:tcPr>
            <w:tcW w:w="3617" w:type="dxa"/>
          </w:tcPr>
          <w:p w14:paraId="42BB5414" w14:textId="67AF94E0" w:rsidR="00D619A8" w:rsidRPr="00D619A8" w:rsidRDefault="00D619A8" w:rsidP="000D14ED">
            <w:pPr>
              <w:jc w:val="center"/>
              <w:rPr>
                <w:rFonts w:ascii="Times New Roman" w:hAnsi="Times New Roman" w:cs="Times New Roman"/>
                <w:b/>
                <w:sz w:val="20"/>
                <w:szCs w:val="20"/>
              </w:rPr>
            </w:pPr>
            <w:r w:rsidRPr="00D619A8">
              <w:rPr>
                <w:rFonts w:ascii="Times New Roman" w:hAnsi="Times New Roman" w:cs="Times New Roman"/>
                <w:b/>
                <w:sz w:val="20"/>
                <w:szCs w:val="20"/>
              </w:rPr>
              <w:t>Simple model predicting hypoparathyroidism</w:t>
            </w:r>
          </w:p>
        </w:tc>
      </w:tr>
      <w:tr w:rsidR="00D619A8" w:rsidRPr="00D619A8" w14:paraId="4A384FF2" w14:textId="27955D8E" w:rsidTr="00DF21FD">
        <w:tc>
          <w:tcPr>
            <w:tcW w:w="3617" w:type="dxa"/>
          </w:tcPr>
          <w:p w14:paraId="1E4187FA" w14:textId="0FA9FBC7" w:rsidR="00D619A8" w:rsidRPr="00D619A8" w:rsidRDefault="00DF21FD" w:rsidP="000D14ED">
            <w:pPr>
              <w:jc w:val="center"/>
              <w:rPr>
                <w:rFonts w:ascii="Times New Roman" w:hAnsi="Times New Roman" w:cs="Times New Roman"/>
                <w:b/>
                <w:sz w:val="20"/>
                <w:szCs w:val="20"/>
              </w:rPr>
            </w:pPr>
            <w:r w:rsidRPr="00DF21FD">
              <w:rPr>
                <w:rFonts w:ascii="Times New Roman" w:hAnsi="Times New Roman" w:cs="Times New Roman"/>
                <w:b/>
                <w:noProof/>
                <w:sz w:val="20"/>
                <w:szCs w:val="20"/>
                <w:lang w:val="nl-NL" w:eastAsia="nl-NL"/>
              </w:rPr>
              <w:drawing>
                <wp:inline distT="0" distB="0" distL="0" distR="0" wp14:anchorId="7EC29716" wp14:editId="527CA9A1">
                  <wp:extent cx="2160000" cy="2160000"/>
                  <wp:effectExtent l="0" t="0" r="0" b="0"/>
                  <wp:docPr id="2" name="Picture 2" descr="Z:\Project Predict Hypoparathyroidism\Development\Results\model.performance.fu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ct Predict Hypoparathyroidism\Development\Results\model.performance.full.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617" w:type="dxa"/>
          </w:tcPr>
          <w:p w14:paraId="530A38F7" w14:textId="118A49CA" w:rsidR="00D619A8" w:rsidRPr="00D619A8" w:rsidRDefault="00DF21FD" w:rsidP="000D14ED">
            <w:pPr>
              <w:jc w:val="center"/>
              <w:rPr>
                <w:rFonts w:ascii="Times New Roman" w:hAnsi="Times New Roman" w:cs="Times New Roman"/>
                <w:b/>
                <w:sz w:val="20"/>
                <w:szCs w:val="20"/>
              </w:rPr>
            </w:pPr>
            <w:r w:rsidRPr="00DF21FD">
              <w:rPr>
                <w:rFonts w:ascii="Times New Roman" w:hAnsi="Times New Roman" w:cs="Times New Roman"/>
                <w:b/>
                <w:noProof/>
                <w:sz w:val="20"/>
                <w:szCs w:val="20"/>
                <w:lang w:val="nl-NL" w:eastAsia="nl-NL"/>
              </w:rPr>
              <w:drawing>
                <wp:inline distT="0" distB="0" distL="0" distR="0" wp14:anchorId="5F25132A" wp14:editId="31FD90F8">
                  <wp:extent cx="2160000" cy="2160000"/>
                  <wp:effectExtent l="0" t="0" r="0" b="0"/>
                  <wp:docPr id="4" name="Picture 4" descr="Z:\Project Predict Hypoparathyroidism\Development\Results\model.performance.fin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ct Predict Hypoparathyroidism\Development\Results\model.performance.final.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617" w:type="dxa"/>
          </w:tcPr>
          <w:p w14:paraId="2832E5B5" w14:textId="51E2827E" w:rsidR="00D619A8" w:rsidRPr="00D619A8" w:rsidRDefault="00DF21FD" w:rsidP="000D14ED">
            <w:pPr>
              <w:jc w:val="center"/>
              <w:rPr>
                <w:rFonts w:ascii="Times New Roman" w:hAnsi="Times New Roman" w:cs="Times New Roman"/>
                <w:b/>
                <w:noProof/>
                <w:sz w:val="20"/>
                <w:szCs w:val="20"/>
                <w:lang w:val="nl-NL" w:eastAsia="nl-NL"/>
              </w:rPr>
            </w:pPr>
            <w:r w:rsidRPr="00DF21FD">
              <w:rPr>
                <w:rFonts w:ascii="Times New Roman" w:hAnsi="Times New Roman" w:cs="Times New Roman"/>
                <w:b/>
                <w:noProof/>
                <w:sz w:val="20"/>
                <w:szCs w:val="20"/>
                <w:lang w:val="nl-NL" w:eastAsia="nl-NL"/>
              </w:rPr>
              <w:drawing>
                <wp:inline distT="0" distB="0" distL="0" distR="0" wp14:anchorId="78951D11" wp14:editId="307B5FF9">
                  <wp:extent cx="2160000" cy="2160000"/>
                  <wp:effectExtent l="0" t="0" r="0" b="0"/>
                  <wp:docPr id="5" name="Picture 5" descr="Z:\Project Predict Hypoparathyroidism\Development\Results\model.performance.simp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roject Predict Hypoparathyroidism\Development\Results\model.performance.simple.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DF21FD" w:rsidRPr="00D619A8" w14:paraId="42CFD5B3" w14:textId="2A9290D0" w:rsidTr="00DF21FD">
        <w:tc>
          <w:tcPr>
            <w:tcW w:w="3617" w:type="dxa"/>
          </w:tcPr>
          <w:p w14:paraId="647B34BE" w14:textId="170D234E" w:rsidR="00DF21FD" w:rsidRPr="00D619A8" w:rsidRDefault="00DF21FD" w:rsidP="00DF21FD">
            <w:pPr>
              <w:jc w:val="center"/>
              <w:rPr>
                <w:rFonts w:ascii="Times New Roman" w:hAnsi="Times New Roman" w:cs="Times New Roman"/>
                <w:b/>
                <w:noProof/>
                <w:sz w:val="20"/>
                <w:szCs w:val="20"/>
                <w:lang w:eastAsia="nl-NL"/>
              </w:rPr>
            </w:pPr>
            <w:r>
              <w:rPr>
                <w:rFonts w:ascii="Times New Roman" w:hAnsi="Times New Roman" w:cs="Times New Roman"/>
                <w:b/>
                <w:noProof/>
                <w:sz w:val="20"/>
                <w:szCs w:val="20"/>
                <w:lang w:eastAsia="nl-NL"/>
              </w:rPr>
              <w:t>Calibrated model predicting readmission</w:t>
            </w:r>
          </w:p>
        </w:tc>
        <w:tc>
          <w:tcPr>
            <w:tcW w:w="3617" w:type="dxa"/>
          </w:tcPr>
          <w:p w14:paraId="65A33FB4" w14:textId="65964C7B" w:rsidR="00DF21FD" w:rsidRPr="00D619A8" w:rsidRDefault="00DF21FD" w:rsidP="00DF21FD">
            <w:pPr>
              <w:jc w:val="center"/>
              <w:rPr>
                <w:rFonts w:ascii="Times New Roman" w:hAnsi="Times New Roman" w:cs="Times New Roman"/>
                <w:b/>
                <w:sz w:val="20"/>
                <w:szCs w:val="20"/>
              </w:rPr>
            </w:pPr>
            <w:r w:rsidRPr="00D619A8">
              <w:rPr>
                <w:rFonts w:ascii="Times New Roman" w:hAnsi="Times New Roman" w:cs="Times New Roman"/>
                <w:b/>
                <w:noProof/>
                <w:sz w:val="20"/>
                <w:szCs w:val="20"/>
                <w:lang w:eastAsia="nl-NL"/>
              </w:rPr>
              <w:t>Refitted full model predicting readmission</w:t>
            </w:r>
          </w:p>
        </w:tc>
        <w:tc>
          <w:tcPr>
            <w:tcW w:w="3617" w:type="dxa"/>
          </w:tcPr>
          <w:p w14:paraId="53CA3329" w14:textId="5200E725" w:rsidR="00DF21FD" w:rsidRPr="00D619A8" w:rsidRDefault="00DF21FD" w:rsidP="00DF21FD">
            <w:pPr>
              <w:jc w:val="center"/>
              <w:rPr>
                <w:rFonts w:ascii="Times New Roman" w:hAnsi="Times New Roman" w:cs="Times New Roman"/>
                <w:b/>
                <w:sz w:val="20"/>
                <w:szCs w:val="20"/>
              </w:rPr>
            </w:pPr>
            <w:r>
              <w:rPr>
                <w:rFonts w:ascii="Times New Roman" w:hAnsi="Times New Roman" w:cs="Times New Roman"/>
                <w:b/>
                <w:sz w:val="20"/>
                <w:szCs w:val="20"/>
              </w:rPr>
              <w:t>Refitted final model predicting hypoparathyroidism</w:t>
            </w:r>
          </w:p>
        </w:tc>
      </w:tr>
      <w:tr w:rsidR="00DF21FD" w:rsidRPr="00D619A8" w14:paraId="605AC254" w14:textId="0F197D32" w:rsidTr="00DF21FD">
        <w:tc>
          <w:tcPr>
            <w:tcW w:w="3617" w:type="dxa"/>
          </w:tcPr>
          <w:p w14:paraId="4A6E77EA" w14:textId="54ABE6A2" w:rsidR="00DF21FD" w:rsidRPr="00DF21FD" w:rsidRDefault="00762EE3" w:rsidP="00DF21FD">
            <w:pPr>
              <w:jc w:val="center"/>
              <w:rPr>
                <w:rFonts w:ascii="Times New Roman" w:hAnsi="Times New Roman" w:cs="Times New Roman"/>
                <w:b/>
                <w:noProof/>
                <w:sz w:val="20"/>
                <w:szCs w:val="20"/>
                <w:lang w:eastAsia="nl-NL"/>
              </w:rPr>
            </w:pPr>
            <w:r w:rsidRPr="00762EE3">
              <w:rPr>
                <w:rFonts w:ascii="Times New Roman" w:hAnsi="Times New Roman" w:cs="Times New Roman"/>
                <w:b/>
                <w:noProof/>
                <w:sz w:val="20"/>
                <w:szCs w:val="20"/>
                <w:lang w:val="nl-NL" w:eastAsia="nl-NL"/>
              </w:rPr>
              <w:drawing>
                <wp:inline distT="0" distB="0" distL="0" distR="0" wp14:anchorId="15B2821F" wp14:editId="775A9748">
                  <wp:extent cx="2160000" cy="2160000"/>
                  <wp:effectExtent l="0" t="0" r="0" b="0"/>
                  <wp:docPr id="6" name="Picture 6" descr="Z:\Project Predict Hypoparathyroidism\Development\Results\model.performance.calibrate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Project Predict Hypoparathyroidism\Development\Results\model.performance.calibrated.mod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617" w:type="dxa"/>
          </w:tcPr>
          <w:p w14:paraId="0AFB28D9" w14:textId="0911C243" w:rsidR="00DF21FD" w:rsidRPr="00D619A8" w:rsidRDefault="00762EE3" w:rsidP="00DF21FD">
            <w:pPr>
              <w:jc w:val="center"/>
              <w:rPr>
                <w:rFonts w:ascii="Times New Roman" w:hAnsi="Times New Roman" w:cs="Times New Roman"/>
                <w:b/>
                <w:sz w:val="20"/>
                <w:szCs w:val="20"/>
              </w:rPr>
            </w:pPr>
            <w:r w:rsidRPr="00762EE3">
              <w:rPr>
                <w:rFonts w:ascii="Times New Roman" w:hAnsi="Times New Roman" w:cs="Times New Roman"/>
                <w:b/>
                <w:noProof/>
                <w:sz w:val="20"/>
                <w:szCs w:val="20"/>
                <w:lang w:val="nl-NL" w:eastAsia="nl-NL"/>
              </w:rPr>
              <w:drawing>
                <wp:inline distT="0" distB="0" distL="0" distR="0" wp14:anchorId="7F307BAE" wp14:editId="49A8759E">
                  <wp:extent cx="2160000" cy="2160000"/>
                  <wp:effectExtent l="0" t="0" r="0" b="0"/>
                  <wp:docPr id="11" name="Picture 11" descr="Z:\Project Predict Hypoparathyroidism\Development\Results\model.performance.refitted.fu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Project Predict Hypoparathyroidism\Development\Results\model.performance.refitted.full.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617" w:type="dxa"/>
          </w:tcPr>
          <w:p w14:paraId="5FE49DB6" w14:textId="3D2464FD" w:rsidR="00DF21FD" w:rsidRPr="00D619A8" w:rsidRDefault="00762EE3" w:rsidP="00DF21FD">
            <w:pPr>
              <w:jc w:val="center"/>
              <w:rPr>
                <w:rFonts w:ascii="Times New Roman" w:hAnsi="Times New Roman" w:cs="Times New Roman"/>
                <w:b/>
                <w:sz w:val="20"/>
                <w:szCs w:val="20"/>
              </w:rPr>
            </w:pPr>
            <w:r w:rsidRPr="00762EE3">
              <w:rPr>
                <w:rFonts w:ascii="Times New Roman" w:hAnsi="Times New Roman" w:cs="Times New Roman"/>
                <w:b/>
                <w:noProof/>
                <w:sz w:val="20"/>
                <w:szCs w:val="20"/>
                <w:lang w:val="nl-NL" w:eastAsia="nl-NL"/>
              </w:rPr>
              <w:drawing>
                <wp:inline distT="0" distB="0" distL="0" distR="0" wp14:anchorId="68822C9C" wp14:editId="7F2CC6DA">
                  <wp:extent cx="2160000" cy="2160000"/>
                  <wp:effectExtent l="0" t="0" r="0" b="0"/>
                  <wp:docPr id="10" name="Picture 10" descr="Z:\Project Predict Hypoparathyroidism\Development\Results\model.performance.refitted.fin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roject Predict Hypoparathyroidism\Development\Results\model.performance.refitted.final.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bl>
    <w:p w14:paraId="0EFD457C" w14:textId="255F533B" w:rsidR="00321CB9" w:rsidRDefault="00321CB9" w:rsidP="000D14ED">
      <w:pPr>
        <w:spacing w:after="0"/>
        <w:rPr>
          <w:rFonts w:ascii="Arial" w:eastAsiaTheme="minorEastAsia" w:hAnsi="Arial" w:cs="Arial"/>
          <w:b/>
        </w:rPr>
      </w:pPr>
    </w:p>
    <w:sectPr w:rsidR="00321CB9" w:rsidSect="00D619A8">
      <w:pgSz w:w="15840" w:h="12240" w:orient="landscape"/>
      <w:pgMar w:top="1417" w:right="1417" w:bottom="1417" w:left="1417"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M. Maas [5]" w:date="2023-08-17T16:00:00Z" w:initials="CM">
    <w:p w14:paraId="185C1BAD" w14:textId="77777777" w:rsidR="00BF4E45" w:rsidRPr="009C38DA" w:rsidRDefault="00BF4E45">
      <w:pPr>
        <w:pStyle w:val="CommentText"/>
        <w:rPr>
          <w:lang w:val="nl-NL"/>
        </w:rPr>
      </w:pPr>
      <w:r>
        <w:rPr>
          <w:rStyle w:val="CommentReference"/>
        </w:rPr>
        <w:annotationRef/>
      </w:r>
      <w:r w:rsidRPr="009C38DA">
        <w:rPr>
          <w:lang w:val="nl-NL"/>
        </w:rPr>
        <w:t>Framing: we hebben een model wat goed hypoparathyroidism voorspelt en ook goed readmission voorspelt, maar we hebben het alleen opnieuw gecalibreerd (</w:t>
      </w:r>
      <w:r>
        <w:rPr>
          <w:lang w:val="nl-NL"/>
        </w:rPr>
        <w:t>shrunk OR vermenigvuldigd met calibration factor) – dit model heeft dus dezelfde C-index als het final model, maar is gecalibreerd om readmission te voorspellen aan de hand van dezelfde predictoren, CSOR heeft dus ook geen CI, want de shrunk OR hadden ook geen CI (zie volgende comment)</w:t>
      </w:r>
    </w:p>
  </w:comment>
  <w:comment w:id="8" w:author="C.H.M. Maas [5]" w:date="2023-08-17T12:53:00Z" w:initials="CM">
    <w:p w14:paraId="7EBD4FFF" w14:textId="77777777" w:rsidR="003D6A12" w:rsidRDefault="003D6A12" w:rsidP="003D6A12">
      <w:pPr>
        <w:pStyle w:val="CommentText"/>
        <w:rPr>
          <w:lang w:val="nl-NL"/>
        </w:rPr>
      </w:pPr>
      <w:r>
        <w:rPr>
          <w:rStyle w:val="CommentReference"/>
        </w:rPr>
        <w:annotationRef/>
      </w:r>
      <w:r w:rsidRPr="002F1BAA">
        <w:rPr>
          <w:lang w:val="nl-NL"/>
        </w:rPr>
        <w:t xml:space="preserve">Ik zou voorstellen om het simple model te verplaatsen naar de </w:t>
      </w:r>
      <w:r>
        <w:rPr>
          <w:lang w:val="nl-NL"/>
        </w:rPr>
        <w:t>Supplement,</w:t>
      </w:r>
      <w:r w:rsidR="00E47A63">
        <w:rPr>
          <w:lang w:val="nl-NL"/>
        </w:rPr>
        <w:t xml:space="preserve"> of zelfs helemaal weg te laten en alleen ergens benoemen</w:t>
      </w:r>
      <w:r w:rsidR="00E453C5">
        <w:rPr>
          <w:lang w:val="nl-NL"/>
        </w:rPr>
        <w:t>:</w:t>
      </w:r>
    </w:p>
    <w:p w14:paraId="4E03CBF4" w14:textId="77777777" w:rsidR="00E453C5" w:rsidRDefault="00E453C5" w:rsidP="003D6A12">
      <w:pPr>
        <w:pStyle w:val="CommentText"/>
        <w:rPr>
          <w:lang w:val="nl-NL"/>
        </w:rPr>
      </w:pPr>
    </w:p>
    <w:p w14:paraId="47719F6E" w14:textId="4253FFA8" w:rsidR="00E453C5" w:rsidRPr="00E453C5" w:rsidRDefault="00E453C5" w:rsidP="003D6A12">
      <w:pPr>
        <w:pStyle w:val="CommentText"/>
      </w:pPr>
      <w:r w:rsidRPr="00E453C5">
        <w:t xml:space="preserve">The simple model with only </w:t>
      </w:r>
      <m:oMath>
        <m:r>
          <m:rPr>
            <m:sty m:val="p"/>
          </m:rPr>
          <w:rPr>
            <w:rFonts w:ascii="Cambria Math" w:hAnsi="Cambria Math"/>
          </w:rPr>
          <m:t>Δ</m:t>
        </m:r>
        <m:r>
          <w:rPr>
            <w:rFonts w:ascii="Cambria Math" w:hAnsi="Cambria Math"/>
          </w:rPr>
          <m:t>PTH</m:t>
        </m:r>
      </m:oMath>
      <w:r>
        <w:rPr>
          <w:rFonts w:eastAsiaTheme="minorEastAsia"/>
        </w:rPr>
        <w:t xml:space="preserve"> in the model (OR=1.10, 95% CI: [1.06; 1.14]) had a C-inde</w:t>
      </w:r>
      <w:r w:rsidR="001F5D31">
        <w:rPr>
          <w:rFonts w:eastAsiaTheme="minorEastAsia"/>
        </w:rPr>
        <w:t xml:space="preserve">x of 0.85, 95% </w:t>
      </w:r>
      <w:r w:rsidR="00622EEC">
        <w:rPr>
          <w:rFonts w:eastAsiaTheme="minorEastAsia"/>
        </w:rPr>
        <w:t xml:space="preserve">CI: [0.81; 0.90], but </w:t>
      </w:r>
      <w:r w:rsidR="00B942AE">
        <w:rPr>
          <w:rFonts w:ascii="Times New Roman" w:hAnsi="Times New Roman" w:cs="Times New Roman"/>
        </w:rPr>
        <w:t>there</w:t>
      </w:r>
      <w:bookmarkStart w:id="9" w:name="_GoBack"/>
      <w:bookmarkEnd w:id="9"/>
      <w:r w:rsidR="00B942AE" w:rsidRPr="003B66AE">
        <w:rPr>
          <w:rFonts w:ascii="Times New Roman" w:hAnsi="Times New Roman" w:cs="Times New Roman"/>
        </w:rPr>
        <w:t xml:space="preserve"> is statistical evidence that the final model is better than the simple model </w:t>
      </w:r>
      <w:r w:rsidR="00424371">
        <w:rPr>
          <w:rFonts w:eastAsiaTheme="minorEastAsia"/>
        </w:rPr>
        <w:t>(</w:t>
      </w:r>
      <w:r w:rsidR="00424371" w:rsidRPr="003B66AE">
        <w:rPr>
          <w:rFonts w:ascii="Times New Roman" w:hAnsi="Times New Roman" w:cs="Times New Roman"/>
        </w:rPr>
        <w:t xml:space="preserve">Likelihood ratio test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=19.0;p&lt;0.001</m:t>
        </m:r>
      </m:oMath>
      <w:r w:rsidR="00622EEC">
        <w:rPr>
          <w:rFonts w:eastAsiaTheme="minor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5C1BAD" w15:done="0"/>
  <w15:commentEx w15:paraId="47719F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92F57" w14:textId="77777777" w:rsidR="003731A5" w:rsidRDefault="003731A5">
      <w:pPr>
        <w:spacing w:after="0"/>
      </w:pPr>
      <w:r>
        <w:separator/>
      </w:r>
    </w:p>
  </w:endnote>
  <w:endnote w:type="continuationSeparator" w:id="0">
    <w:p w14:paraId="2CB10C2F" w14:textId="77777777" w:rsidR="003731A5" w:rsidRDefault="003731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B7000" w14:textId="77777777" w:rsidR="003731A5" w:rsidRDefault="003731A5">
      <w:r>
        <w:separator/>
      </w:r>
    </w:p>
  </w:footnote>
  <w:footnote w:type="continuationSeparator" w:id="0">
    <w:p w14:paraId="23BE480E" w14:textId="77777777" w:rsidR="003731A5" w:rsidRDefault="00373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F8654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04A3FAB"/>
    <w:multiLevelType w:val="hybridMultilevel"/>
    <w:tmpl w:val="A9386156"/>
    <w:lvl w:ilvl="0" w:tplc="5A9C9C40">
      <w:start w:val="1474"/>
      <w:numFmt w:val="bullet"/>
      <w:lvlText w:val="-"/>
      <w:lvlJc w:val="left"/>
      <w:pPr>
        <w:ind w:left="644" w:hanging="360"/>
      </w:pPr>
      <w:rPr>
        <w:rFonts w:ascii="Arial" w:eastAsiaTheme="minorHAnsi" w:hAnsi="Arial" w:cs="Aria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M. Maas [5]">
    <w15:presenceInfo w15:providerId="AD" w15:userId="S-1-5-21-932686498-1610486119-1155464205-289694"/>
  </w15:person>
  <w15:person w15:author="C.H.M. Maas [6]">
    <w15:presenceInfo w15:providerId="None" w15:userId="C.H.M. Ma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6B"/>
    <w:rsid w:val="00000F49"/>
    <w:rsid w:val="00003E26"/>
    <w:rsid w:val="00004CB2"/>
    <w:rsid w:val="00012B03"/>
    <w:rsid w:val="00013A0C"/>
    <w:rsid w:val="000152E0"/>
    <w:rsid w:val="00026A2C"/>
    <w:rsid w:val="000271C5"/>
    <w:rsid w:val="0002763B"/>
    <w:rsid w:val="000378DF"/>
    <w:rsid w:val="00043D5F"/>
    <w:rsid w:val="000440B9"/>
    <w:rsid w:val="0004429A"/>
    <w:rsid w:val="000458B7"/>
    <w:rsid w:val="00056234"/>
    <w:rsid w:val="00057B70"/>
    <w:rsid w:val="000628E5"/>
    <w:rsid w:val="00066986"/>
    <w:rsid w:val="00066F2F"/>
    <w:rsid w:val="00073F10"/>
    <w:rsid w:val="00076990"/>
    <w:rsid w:val="0008541E"/>
    <w:rsid w:val="000855C2"/>
    <w:rsid w:val="0008561D"/>
    <w:rsid w:val="00086692"/>
    <w:rsid w:val="000917D8"/>
    <w:rsid w:val="000926BF"/>
    <w:rsid w:val="00093E48"/>
    <w:rsid w:val="00095994"/>
    <w:rsid w:val="000A1B5E"/>
    <w:rsid w:val="000A2405"/>
    <w:rsid w:val="000A5181"/>
    <w:rsid w:val="000A6EDC"/>
    <w:rsid w:val="000B0C90"/>
    <w:rsid w:val="000B0DB8"/>
    <w:rsid w:val="000B1291"/>
    <w:rsid w:val="000B2E74"/>
    <w:rsid w:val="000B3ABC"/>
    <w:rsid w:val="000B7D76"/>
    <w:rsid w:val="000C10BF"/>
    <w:rsid w:val="000C51D9"/>
    <w:rsid w:val="000D14ED"/>
    <w:rsid w:val="000D5FF2"/>
    <w:rsid w:val="000E0854"/>
    <w:rsid w:val="000E3F32"/>
    <w:rsid w:val="000E4281"/>
    <w:rsid w:val="000E50DE"/>
    <w:rsid w:val="000E6665"/>
    <w:rsid w:val="000E7EC2"/>
    <w:rsid w:val="000F085D"/>
    <w:rsid w:val="000F23B7"/>
    <w:rsid w:val="000F54EC"/>
    <w:rsid w:val="000F5DA3"/>
    <w:rsid w:val="000F7786"/>
    <w:rsid w:val="0010083A"/>
    <w:rsid w:val="00105C02"/>
    <w:rsid w:val="001124C1"/>
    <w:rsid w:val="00115A19"/>
    <w:rsid w:val="001235BB"/>
    <w:rsid w:val="001269DA"/>
    <w:rsid w:val="00130D53"/>
    <w:rsid w:val="00133162"/>
    <w:rsid w:val="00143EC1"/>
    <w:rsid w:val="001451E4"/>
    <w:rsid w:val="00145558"/>
    <w:rsid w:val="00146401"/>
    <w:rsid w:val="00150C44"/>
    <w:rsid w:val="001740E0"/>
    <w:rsid w:val="00177066"/>
    <w:rsid w:val="001838DB"/>
    <w:rsid w:val="00191551"/>
    <w:rsid w:val="001953D4"/>
    <w:rsid w:val="00196248"/>
    <w:rsid w:val="001A15F3"/>
    <w:rsid w:val="001B1924"/>
    <w:rsid w:val="001B7C95"/>
    <w:rsid w:val="001B7D0D"/>
    <w:rsid w:val="001C05C7"/>
    <w:rsid w:val="001C0BDC"/>
    <w:rsid w:val="001C2379"/>
    <w:rsid w:val="001C3828"/>
    <w:rsid w:val="001D2CAE"/>
    <w:rsid w:val="001D3C93"/>
    <w:rsid w:val="001D5749"/>
    <w:rsid w:val="001E0779"/>
    <w:rsid w:val="001E0D59"/>
    <w:rsid w:val="001E2061"/>
    <w:rsid w:val="001E619B"/>
    <w:rsid w:val="001E792D"/>
    <w:rsid w:val="001F036F"/>
    <w:rsid w:val="001F06E6"/>
    <w:rsid w:val="001F5D31"/>
    <w:rsid w:val="001F6B64"/>
    <w:rsid w:val="001F6BDF"/>
    <w:rsid w:val="001F6F4D"/>
    <w:rsid w:val="00200250"/>
    <w:rsid w:val="00204977"/>
    <w:rsid w:val="00206C67"/>
    <w:rsid w:val="00212518"/>
    <w:rsid w:val="00224DC7"/>
    <w:rsid w:val="0023137F"/>
    <w:rsid w:val="00233FAA"/>
    <w:rsid w:val="00234F0A"/>
    <w:rsid w:val="0024021F"/>
    <w:rsid w:val="00242DCE"/>
    <w:rsid w:val="00252BC4"/>
    <w:rsid w:val="00260E00"/>
    <w:rsid w:val="00261F17"/>
    <w:rsid w:val="002627C6"/>
    <w:rsid w:val="00262C9B"/>
    <w:rsid w:val="00262D35"/>
    <w:rsid w:val="00266AB3"/>
    <w:rsid w:val="0026734D"/>
    <w:rsid w:val="00270479"/>
    <w:rsid w:val="00273393"/>
    <w:rsid w:val="00275592"/>
    <w:rsid w:val="00277A8C"/>
    <w:rsid w:val="002950A5"/>
    <w:rsid w:val="0029579C"/>
    <w:rsid w:val="002A0438"/>
    <w:rsid w:val="002A33D1"/>
    <w:rsid w:val="002A5EEE"/>
    <w:rsid w:val="002A661F"/>
    <w:rsid w:val="002B011A"/>
    <w:rsid w:val="002B3F86"/>
    <w:rsid w:val="002C2D31"/>
    <w:rsid w:val="002C3AEF"/>
    <w:rsid w:val="002C5E35"/>
    <w:rsid w:val="002C63FC"/>
    <w:rsid w:val="002D2C01"/>
    <w:rsid w:val="002E0FA2"/>
    <w:rsid w:val="002F1BAA"/>
    <w:rsid w:val="002F1D4F"/>
    <w:rsid w:val="002F1F9E"/>
    <w:rsid w:val="002F3C4F"/>
    <w:rsid w:val="002F44B9"/>
    <w:rsid w:val="00300CE7"/>
    <w:rsid w:val="00303900"/>
    <w:rsid w:val="0031108B"/>
    <w:rsid w:val="0031260A"/>
    <w:rsid w:val="00317194"/>
    <w:rsid w:val="00320A31"/>
    <w:rsid w:val="003214F8"/>
    <w:rsid w:val="00321CB9"/>
    <w:rsid w:val="003307BD"/>
    <w:rsid w:val="00330BC2"/>
    <w:rsid w:val="00334322"/>
    <w:rsid w:val="00340234"/>
    <w:rsid w:val="00340E72"/>
    <w:rsid w:val="00345CC4"/>
    <w:rsid w:val="00345D97"/>
    <w:rsid w:val="0034717E"/>
    <w:rsid w:val="003503B3"/>
    <w:rsid w:val="00357633"/>
    <w:rsid w:val="00362A6E"/>
    <w:rsid w:val="00364B58"/>
    <w:rsid w:val="00367B3C"/>
    <w:rsid w:val="003731A5"/>
    <w:rsid w:val="00380EDE"/>
    <w:rsid w:val="00382B65"/>
    <w:rsid w:val="003923D5"/>
    <w:rsid w:val="003932B3"/>
    <w:rsid w:val="00393DF7"/>
    <w:rsid w:val="003965B3"/>
    <w:rsid w:val="003978FC"/>
    <w:rsid w:val="003A1AE4"/>
    <w:rsid w:val="003A4354"/>
    <w:rsid w:val="003A4AE2"/>
    <w:rsid w:val="003A54C2"/>
    <w:rsid w:val="003A5F28"/>
    <w:rsid w:val="003B66AE"/>
    <w:rsid w:val="003C02FE"/>
    <w:rsid w:val="003C1D7F"/>
    <w:rsid w:val="003C3375"/>
    <w:rsid w:val="003D03AA"/>
    <w:rsid w:val="003D536B"/>
    <w:rsid w:val="003D5BB5"/>
    <w:rsid w:val="003D6A12"/>
    <w:rsid w:val="003D747E"/>
    <w:rsid w:val="003E5200"/>
    <w:rsid w:val="003E6831"/>
    <w:rsid w:val="003F2881"/>
    <w:rsid w:val="003F4562"/>
    <w:rsid w:val="003F4DED"/>
    <w:rsid w:val="003F5177"/>
    <w:rsid w:val="003F56F6"/>
    <w:rsid w:val="003F6B85"/>
    <w:rsid w:val="00400BFD"/>
    <w:rsid w:val="004029A5"/>
    <w:rsid w:val="00402F37"/>
    <w:rsid w:val="004112EE"/>
    <w:rsid w:val="00414F2E"/>
    <w:rsid w:val="004150B7"/>
    <w:rsid w:val="00416191"/>
    <w:rsid w:val="00424371"/>
    <w:rsid w:val="00424F10"/>
    <w:rsid w:val="00425535"/>
    <w:rsid w:val="0043310D"/>
    <w:rsid w:val="00435D44"/>
    <w:rsid w:val="004369CE"/>
    <w:rsid w:val="00440B6E"/>
    <w:rsid w:val="0045099F"/>
    <w:rsid w:val="00453560"/>
    <w:rsid w:val="0045414B"/>
    <w:rsid w:val="00457FD5"/>
    <w:rsid w:val="00461C5A"/>
    <w:rsid w:val="00462EB6"/>
    <w:rsid w:val="004657E3"/>
    <w:rsid w:val="00466EA7"/>
    <w:rsid w:val="00470C87"/>
    <w:rsid w:val="00472F79"/>
    <w:rsid w:val="004817F1"/>
    <w:rsid w:val="004844FD"/>
    <w:rsid w:val="0049274F"/>
    <w:rsid w:val="00496A1B"/>
    <w:rsid w:val="004A106E"/>
    <w:rsid w:val="004A1BDF"/>
    <w:rsid w:val="004A4FDD"/>
    <w:rsid w:val="004B2134"/>
    <w:rsid w:val="004B266F"/>
    <w:rsid w:val="004B5AEA"/>
    <w:rsid w:val="004C07E5"/>
    <w:rsid w:val="004C1C7F"/>
    <w:rsid w:val="004C579A"/>
    <w:rsid w:val="004D2FA3"/>
    <w:rsid w:val="004E669E"/>
    <w:rsid w:val="004F2A66"/>
    <w:rsid w:val="004F2BFB"/>
    <w:rsid w:val="004F410D"/>
    <w:rsid w:val="004F43D4"/>
    <w:rsid w:val="004F5DF7"/>
    <w:rsid w:val="004F7EBB"/>
    <w:rsid w:val="00500AEE"/>
    <w:rsid w:val="00502455"/>
    <w:rsid w:val="00502FFD"/>
    <w:rsid w:val="00505775"/>
    <w:rsid w:val="00513017"/>
    <w:rsid w:val="00514255"/>
    <w:rsid w:val="00515DE4"/>
    <w:rsid w:val="00516B2F"/>
    <w:rsid w:val="005171C8"/>
    <w:rsid w:val="005209FA"/>
    <w:rsid w:val="00520D83"/>
    <w:rsid w:val="005218D5"/>
    <w:rsid w:val="00525FCC"/>
    <w:rsid w:val="005434E6"/>
    <w:rsid w:val="005508A9"/>
    <w:rsid w:val="00550A67"/>
    <w:rsid w:val="00551EAC"/>
    <w:rsid w:val="005538B8"/>
    <w:rsid w:val="00555AAB"/>
    <w:rsid w:val="00561557"/>
    <w:rsid w:val="00562193"/>
    <w:rsid w:val="005623B8"/>
    <w:rsid w:val="00570E69"/>
    <w:rsid w:val="00571790"/>
    <w:rsid w:val="00574C0C"/>
    <w:rsid w:val="00584631"/>
    <w:rsid w:val="0059060A"/>
    <w:rsid w:val="00591A0B"/>
    <w:rsid w:val="00591E24"/>
    <w:rsid w:val="00597E89"/>
    <w:rsid w:val="005A22D0"/>
    <w:rsid w:val="005A5DB0"/>
    <w:rsid w:val="005A6ED4"/>
    <w:rsid w:val="005B0BA8"/>
    <w:rsid w:val="005B3487"/>
    <w:rsid w:val="005B4881"/>
    <w:rsid w:val="005D1363"/>
    <w:rsid w:val="005D1635"/>
    <w:rsid w:val="005D25A6"/>
    <w:rsid w:val="005D25E0"/>
    <w:rsid w:val="005D3A70"/>
    <w:rsid w:val="005E2926"/>
    <w:rsid w:val="005E4A36"/>
    <w:rsid w:val="005E63AC"/>
    <w:rsid w:val="005F0666"/>
    <w:rsid w:val="005F278B"/>
    <w:rsid w:val="005F4A3A"/>
    <w:rsid w:val="005F776F"/>
    <w:rsid w:val="006015DA"/>
    <w:rsid w:val="00601C4F"/>
    <w:rsid w:val="00615E0F"/>
    <w:rsid w:val="006167E6"/>
    <w:rsid w:val="00622EEC"/>
    <w:rsid w:val="00635E4F"/>
    <w:rsid w:val="0064229D"/>
    <w:rsid w:val="00646837"/>
    <w:rsid w:val="0065074C"/>
    <w:rsid w:val="00652F6E"/>
    <w:rsid w:val="00660499"/>
    <w:rsid w:val="00674220"/>
    <w:rsid w:val="00674789"/>
    <w:rsid w:val="006755D7"/>
    <w:rsid w:val="00684425"/>
    <w:rsid w:val="00691F4C"/>
    <w:rsid w:val="00696911"/>
    <w:rsid w:val="006A0CEB"/>
    <w:rsid w:val="006A35F0"/>
    <w:rsid w:val="006A4844"/>
    <w:rsid w:val="006B2CB5"/>
    <w:rsid w:val="006B2F6A"/>
    <w:rsid w:val="006B4D84"/>
    <w:rsid w:val="006B4F77"/>
    <w:rsid w:val="006C1484"/>
    <w:rsid w:val="006C2ECE"/>
    <w:rsid w:val="006C5242"/>
    <w:rsid w:val="006C5CA4"/>
    <w:rsid w:val="006D2C79"/>
    <w:rsid w:val="006E1E98"/>
    <w:rsid w:val="006E54E9"/>
    <w:rsid w:val="006E78C1"/>
    <w:rsid w:val="006F2DEC"/>
    <w:rsid w:val="006F5813"/>
    <w:rsid w:val="006F73BF"/>
    <w:rsid w:val="00700D8A"/>
    <w:rsid w:val="00705588"/>
    <w:rsid w:val="00706675"/>
    <w:rsid w:val="00707810"/>
    <w:rsid w:val="00710440"/>
    <w:rsid w:val="007107E4"/>
    <w:rsid w:val="0071725C"/>
    <w:rsid w:val="00721450"/>
    <w:rsid w:val="00724131"/>
    <w:rsid w:val="0072434F"/>
    <w:rsid w:val="00727A23"/>
    <w:rsid w:val="00730E34"/>
    <w:rsid w:val="00737990"/>
    <w:rsid w:val="00740F14"/>
    <w:rsid w:val="00742C6F"/>
    <w:rsid w:val="0074408A"/>
    <w:rsid w:val="007447FC"/>
    <w:rsid w:val="00754995"/>
    <w:rsid w:val="00760AA0"/>
    <w:rsid w:val="00762EE3"/>
    <w:rsid w:val="00763B5F"/>
    <w:rsid w:val="00767127"/>
    <w:rsid w:val="00770E06"/>
    <w:rsid w:val="00771DB2"/>
    <w:rsid w:val="00782186"/>
    <w:rsid w:val="0078257F"/>
    <w:rsid w:val="00784847"/>
    <w:rsid w:val="00787AFE"/>
    <w:rsid w:val="00791085"/>
    <w:rsid w:val="007926EF"/>
    <w:rsid w:val="007945E2"/>
    <w:rsid w:val="007966BD"/>
    <w:rsid w:val="007A1D03"/>
    <w:rsid w:val="007A3FF3"/>
    <w:rsid w:val="007A48E5"/>
    <w:rsid w:val="007A7395"/>
    <w:rsid w:val="007B28B5"/>
    <w:rsid w:val="007B3E78"/>
    <w:rsid w:val="007B571F"/>
    <w:rsid w:val="007B6CFE"/>
    <w:rsid w:val="007C69D7"/>
    <w:rsid w:val="007D3DF6"/>
    <w:rsid w:val="007D5304"/>
    <w:rsid w:val="007D5A41"/>
    <w:rsid w:val="007E35E8"/>
    <w:rsid w:val="007E6F59"/>
    <w:rsid w:val="007F178E"/>
    <w:rsid w:val="007F5CC7"/>
    <w:rsid w:val="007F5E00"/>
    <w:rsid w:val="007F5EAD"/>
    <w:rsid w:val="00804DBD"/>
    <w:rsid w:val="0081784D"/>
    <w:rsid w:val="0081785F"/>
    <w:rsid w:val="008178AD"/>
    <w:rsid w:val="008249F1"/>
    <w:rsid w:val="00827A9E"/>
    <w:rsid w:val="0083652B"/>
    <w:rsid w:val="00841645"/>
    <w:rsid w:val="00842D6E"/>
    <w:rsid w:val="008441D0"/>
    <w:rsid w:val="0085197D"/>
    <w:rsid w:val="00853237"/>
    <w:rsid w:val="00856B7B"/>
    <w:rsid w:val="00856BB6"/>
    <w:rsid w:val="00862994"/>
    <w:rsid w:val="00867622"/>
    <w:rsid w:val="00871F0E"/>
    <w:rsid w:val="008723FD"/>
    <w:rsid w:val="00875BB1"/>
    <w:rsid w:val="00875DFA"/>
    <w:rsid w:val="00877E41"/>
    <w:rsid w:val="00877EFC"/>
    <w:rsid w:val="008809E0"/>
    <w:rsid w:val="00882BF8"/>
    <w:rsid w:val="0089237C"/>
    <w:rsid w:val="008932D0"/>
    <w:rsid w:val="00893A20"/>
    <w:rsid w:val="008A5782"/>
    <w:rsid w:val="008A6A5A"/>
    <w:rsid w:val="008B2780"/>
    <w:rsid w:val="008B7AF1"/>
    <w:rsid w:val="008B7BA2"/>
    <w:rsid w:val="008C08F8"/>
    <w:rsid w:val="008C2E63"/>
    <w:rsid w:val="008C4970"/>
    <w:rsid w:val="008C4A89"/>
    <w:rsid w:val="008C4BC2"/>
    <w:rsid w:val="008D1786"/>
    <w:rsid w:val="008D7E1E"/>
    <w:rsid w:val="008E2FFD"/>
    <w:rsid w:val="008E362D"/>
    <w:rsid w:val="008E685E"/>
    <w:rsid w:val="008F11BB"/>
    <w:rsid w:val="008F1FAA"/>
    <w:rsid w:val="008F2B31"/>
    <w:rsid w:val="008F5E18"/>
    <w:rsid w:val="008F5FB8"/>
    <w:rsid w:val="0090506B"/>
    <w:rsid w:val="00906854"/>
    <w:rsid w:val="00914975"/>
    <w:rsid w:val="00915F1C"/>
    <w:rsid w:val="00921179"/>
    <w:rsid w:val="009307FD"/>
    <w:rsid w:val="00931ACB"/>
    <w:rsid w:val="00935F29"/>
    <w:rsid w:val="00942929"/>
    <w:rsid w:val="009461AB"/>
    <w:rsid w:val="00947E37"/>
    <w:rsid w:val="00953B99"/>
    <w:rsid w:val="00965983"/>
    <w:rsid w:val="009665E4"/>
    <w:rsid w:val="00966D1E"/>
    <w:rsid w:val="0097378B"/>
    <w:rsid w:val="00976639"/>
    <w:rsid w:val="00977F57"/>
    <w:rsid w:val="0098353D"/>
    <w:rsid w:val="009956C8"/>
    <w:rsid w:val="009B0EEA"/>
    <w:rsid w:val="009B248F"/>
    <w:rsid w:val="009C38DA"/>
    <w:rsid w:val="009D15B6"/>
    <w:rsid w:val="009D2949"/>
    <w:rsid w:val="009D4541"/>
    <w:rsid w:val="009E2DAA"/>
    <w:rsid w:val="009E3B7E"/>
    <w:rsid w:val="009E6D21"/>
    <w:rsid w:val="009F02A0"/>
    <w:rsid w:val="009F3C31"/>
    <w:rsid w:val="009F4696"/>
    <w:rsid w:val="009F715E"/>
    <w:rsid w:val="009F7523"/>
    <w:rsid w:val="00A012C7"/>
    <w:rsid w:val="00A01645"/>
    <w:rsid w:val="00A01A33"/>
    <w:rsid w:val="00A01FB6"/>
    <w:rsid w:val="00A02354"/>
    <w:rsid w:val="00A1425F"/>
    <w:rsid w:val="00A267A5"/>
    <w:rsid w:val="00A2680E"/>
    <w:rsid w:val="00A27431"/>
    <w:rsid w:val="00A3059A"/>
    <w:rsid w:val="00A32576"/>
    <w:rsid w:val="00A351F3"/>
    <w:rsid w:val="00A41422"/>
    <w:rsid w:val="00A437DB"/>
    <w:rsid w:val="00A4393B"/>
    <w:rsid w:val="00A447D1"/>
    <w:rsid w:val="00A46603"/>
    <w:rsid w:val="00A54463"/>
    <w:rsid w:val="00A5494B"/>
    <w:rsid w:val="00A560F8"/>
    <w:rsid w:val="00A57654"/>
    <w:rsid w:val="00A63C47"/>
    <w:rsid w:val="00A665E3"/>
    <w:rsid w:val="00A7457C"/>
    <w:rsid w:val="00A76B6F"/>
    <w:rsid w:val="00A812A5"/>
    <w:rsid w:val="00A851FB"/>
    <w:rsid w:val="00A87411"/>
    <w:rsid w:val="00A95D15"/>
    <w:rsid w:val="00A97A6B"/>
    <w:rsid w:val="00AA5951"/>
    <w:rsid w:val="00AA5AC9"/>
    <w:rsid w:val="00AA6534"/>
    <w:rsid w:val="00AB48EA"/>
    <w:rsid w:val="00AC3E91"/>
    <w:rsid w:val="00AC4B73"/>
    <w:rsid w:val="00AC53C7"/>
    <w:rsid w:val="00AC6EF4"/>
    <w:rsid w:val="00AD5D32"/>
    <w:rsid w:val="00AD632E"/>
    <w:rsid w:val="00AE021C"/>
    <w:rsid w:val="00AE56A1"/>
    <w:rsid w:val="00B010D1"/>
    <w:rsid w:val="00B01AFB"/>
    <w:rsid w:val="00B054A1"/>
    <w:rsid w:val="00B05A18"/>
    <w:rsid w:val="00B12A8E"/>
    <w:rsid w:val="00B12E18"/>
    <w:rsid w:val="00B3073E"/>
    <w:rsid w:val="00B37F4B"/>
    <w:rsid w:val="00B409CB"/>
    <w:rsid w:val="00B41A31"/>
    <w:rsid w:val="00B45011"/>
    <w:rsid w:val="00B47AA5"/>
    <w:rsid w:val="00B47C28"/>
    <w:rsid w:val="00B52458"/>
    <w:rsid w:val="00B62BF2"/>
    <w:rsid w:val="00B73D58"/>
    <w:rsid w:val="00B74475"/>
    <w:rsid w:val="00B8321D"/>
    <w:rsid w:val="00B832CB"/>
    <w:rsid w:val="00B85DE4"/>
    <w:rsid w:val="00B86BF0"/>
    <w:rsid w:val="00B90294"/>
    <w:rsid w:val="00B90913"/>
    <w:rsid w:val="00B942AE"/>
    <w:rsid w:val="00B96A24"/>
    <w:rsid w:val="00BA0E18"/>
    <w:rsid w:val="00BA1FA9"/>
    <w:rsid w:val="00BA56BC"/>
    <w:rsid w:val="00BA5833"/>
    <w:rsid w:val="00BA678E"/>
    <w:rsid w:val="00BA6CC6"/>
    <w:rsid w:val="00BA7C22"/>
    <w:rsid w:val="00BB244B"/>
    <w:rsid w:val="00BC10D6"/>
    <w:rsid w:val="00BC4C97"/>
    <w:rsid w:val="00BC5BFD"/>
    <w:rsid w:val="00BD19E0"/>
    <w:rsid w:val="00BD1F91"/>
    <w:rsid w:val="00BE2AD4"/>
    <w:rsid w:val="00BE3029"/>
    <w:rsid w:val="00BE5726"/>
    <w:rsid w:val="00BE6223"/>
    <w:rsid w:val="00BF11E9"/>
    <w:rsid w:val="00BF49A4"/>
    <w:rsid w:val="00BF4E45"/>
    <w:rsid w:val="00C00C5D"/>
    <w:rsid w:val="00C11893"/>
    <w:rsid w:val="00C154D0"/>
    <w:rsid w:val="00C1685A"/>
    <w:rsid w:val="00C26F9B"/>
    <w:rsid w:val="00C279C1"/>
    <w:rsid w:val="00C27CEC"/>
    <w:rsid w:val="00C31BAC"/>
    <w:rsid w:val="00C33BCE"/>
    <w:rsid w:val="00C35325"/>
    <w:rsid w:val="00C355F8"/>
    <w:rsid w:val="00C42B7D"/>
    <w:rsid w:val="00C42BAD"/>
    <w:rsid w:val="00C42CFE"/>
    <w:rsid w:val="00C43F93"/>
    <w:rsid w:val="00C453BC"/>
    <w:rsid w:val="00C467A8"/>
    <w:rsid w:val="00C546AE"/>
    <w:rsid w:val="00C54774"/>
    <w:rsid w:val="00C563F9"/>
    <w:rsid w:val="00C5756C"/>
    <w:rsid w:val="00C6056D"/>
    <w:rsid w:val="00C63E6B"/>
    <w:rsid w:val="00C64E48"/>
    <w:rsid w:val="00C70E22"/>
    <w:rsid w:val="00C74CB2"/>
    <w:rsid w:val="00C771E7"/>
    <w:rsid w:val="00C80640"/>
    <w:rsid w:val="00C84909"/>
    <w:rsid w:val="00C8546A"/>
    <w:rsid w:val="00C94059"/>
    <w:rsid w:val="00CA00D1"/>
    <w:rsid w:val="00CA1FFF"/>
    <w:rsid w:val="00CA2CB1"/>
    <w:rsid w:val="00CB0077"/>
    <w:rsid w:val="00CB0CFA"/>
    <w:rsid w:val="00CB307D"/>
    <w:rsid w:val="00CB5732"/>
    <w:rsid w:val="00CC247D"/>
    <w:rsid w:val="00CC2951"/>
    <w:rsid w:val="00CC4285"/>
    <w:rsid w:val="00CC4CF9"/>
    <w:rsid w:val="00CC608C"/>
    <w:rsid w:val="00CC6F3C"/>
    <w:rsid w:val="00CD3C03"/>
    <w:rsid w:val="00CD7821"/>
    <w:rsid w:val="00CE0DEE"/>
    <w:rsid w:val="00CE36B2"/>
    <w:rsid w:val="00CE3FEC"/>
    <w:rsid w:val="00CF0349"/>
    <w:rsid w:val="00CF1725"/>
    <w:rsid w:val="00CF1BA4"/>
    <w:rsid w:val="00CF2CFD"/>
    <w:rsid w:val="00CF321D"/>
    <w:rsid w:val="00CF642D"/>
    <w:rsid w:val="00CF6F53"/>
    <w:rsid w:val="00CF7108"/>
    <w:rsid w:val="00D001AA"/>
    <w:rsid w:val="00D05759"/>
    <w:rsid w:val="00D064F6"/>
    <w:rsid w:val="00D1041D"/>
    <w:rsid w:val="00D132B6"/>
    <w:rsid w:val="00D14FCA"/>
    <w:rsid w:val="00D167A8"/>
    <w:rsid w:val="00D200E8"/>
    <w:rsid w:val="00D23260"/>
    <w:rsid w:val="00D253CE"/>
    <w:rsid w:val="00D332A7"/>
    <w:rsid w:val="00D347D7"/>
    <w:rsid w:val="00D359F4"/>
    <w:rsid w:val="00D36AE7"/>
    <w:rsid w:val="00D41BB2"/>
    <w:rsid w:val="00D42DF6"/>
    <w:rsid w:val="00D431F2"/>
    <w:rsid w:val="00D46B32"/>
    <w:rsid w:val="00D47091"/>
    <w:rsid w:val="00D47D47"/>
    <w:rsid w:val="00D51478"/>
    <w:rsid w:val="00D533BC"/>
    <w:rsid w:val="00D60917"/>
    <w:rsid w:val="00D619A8"/>
    <w:rsid w:val="00D64740"/>
    <w:rsid w:val="00D71524"/>
    <w:rsid w:val="00D721C9"/>
    <w:rsid w:val="00D749C5"/>
    <w:rsid w:val="00D74D6F"/>
    <w:rsid w:val="00D7518C"/>
    <w:rsid w:val="00D75AED"/>
    <w:rsid w:val="00D76AEB"/>
    <w:rsid w:val="00D80642"/>
    <w:rsid w:val="00D81D99"/>
    <w:rsid w:val="00D83571"/>
    <w:rsid w:val="00D8526D"/>
    <w:rsid w:val="00D908BC"/>
    <w:rsid w:val="00D90AAF"/>
    <w:rsid w:val="00D93983"/>
    <w:rsid w:val="00D93EA7"/>
    <w:rsid w:val="00D94A26"/>
    <w:rsid w:val="00D96A31"/>
    <w:rsid w:val="00D96BB1"/>
    <w:rsid w:val="00DA0CCE"/>
    <w:rsid w:val="00DA3BC4"/>
    <w:rsid w:val="00DA61C3"/>
    <w:rsid w:val="00DA77D5"/>
    <w:rsid w:val="00DB40E6"/>
    <w:rsid w:val="00DC3ED7"/>
    <w:rsid w:val="00DD0ADB"/>
    <w:rsid w:val="00DD3B39"/>
    <w:rsid w:val="00DD62ED"/>
    <w:rsid w:val="00DE5C2F"/>
    <w:rsid w:val="00DF21FD"/>
    <w:rsid w:val="00DF2E6C"/>
    <w:rsid w:val="00DF2FC4"/>
    <w:rsid w:val="00DF370F"/>
    <w:rsid w:val="00E00B99"/>
    <w:rsid w:val="00E02681"/>
    <w:rsid w:val="00E03C90"/>
    <w:rsid w:val="00E06DE8"/>
    <w:rsid w:val="00E120FB"/>
    <w:rsid w:val="00E16BDE"/>
    <w:rsid w:val="00E175DF"/>
    <w:rsid w:val="00E22830"/>
    <w:rsid w:val="00E248EF"/>
    <w:rsid w:val="00E25768"/>
    <w:rsid w:val="00E26338"/>
    <w:rsid w:val="00E2640A"/>
    <w:rsid w:val="00E26924"/>
    <w:rsid w:val="00E37F44"/>
    <w:rsid w:val="00E453C5"/>
    <w:rsid w:val="00E464D9"/>
    <w:rsid w:val="00E47A63"/>
    <w:rsid w:val="00E500E5"/>
    <w:rsid w:val="00E515A4"/>
    <w:rsid w:val="00E53F82"/>
    <w:rsid w:val="00E61091"/>
    <w:rsid w:val="00E62733"/>
    <w:rsid w:val="00E72060"/>
    <w:rsid w:val="00E729F0"/>
    <w:rsid w:val="00E73ED2"/>
    <w:rsid w:val="00E74E49"/>
    <w:rsid w:val="00E75C73"/>
    <w:rsid w:val="00E8204F"/>
    <w:rsid w:val="00E8487F"/>
    <w:rsid w:val="00E9331D"/>
    <w:rsid w:val="00E95228"/>
    <w:rsid w:val="00EA5576"/>
    <w:rsid w:val="00EA65A8"/>
    <w:rsid w:val="00EB236F"/>
    <w:rsid w:val="00EB42AD"/>
    <w:rsid w:val="00EC1066"/>
    <w:rsid w:val="00EC205F"/>
    <w:rsid w:val="00ED2EE1"/>
    <w:rsid w:val="00ED51B2"/>
    <w:rsid w:val="00ED5388"/>
    <w:rsid w:val="00ED750E"/>
    <w:rsid w:val="00EE1026"/>
    <w:rsid w:val="00EE1466"/>
    <w:rsid w:val="00EE21E4"/>
    <w:rsid w:val="00EE2E69"/>
    <w:rsid w:val="00EE3531"/>
    <w:rsid w:val="00EE6F50"/>
    <w:rsid w:val="00EE7184"/>
    <w:rsid w:val="00EE7258"/>
    <w:rsid w:val="00EF5889"/>
    <w:rsid w:val="00EF5DB2"/>
    <w:rsid w:val="00F019E6"/>
    <w:rsid w:val="00F03A02"/>
    <w:rsid w:val="00F03B57"/>
    <w:rsid w:val="00F11450"/>
    <w:rsid w:val="00F2146B"/>
    <w:rsid w:val="00F254E8"/>
    <w:rsid w:val="00F31622"/>
    <w:rsid w:val="00F4099A"/>
    <w:rsid w:val="00F431FB"/>
    <w:rsid w:val="00F4651A"/>
    <w:rsid w:val="00F473FF"/>
    <w:rsid w:val="00F543AC"/>
    <w:rsid w:val="00F64CF2"/>
    <w:rsid w:val="00F651F6"/>
    <w:rsid w:val="00F655B0"/>
    <w:rsid w:val="00F72698"/>
    <w:rsid w:val="00F77F2C"/>
    <w:rsid w:val="00F828C1"/>
    <w:rsid w:val="00F835ED"/>
    <w:rsid w:val="00F83AD0"/>
    <w:rsid w:val="00F84705"/>
    <w:rsid w:val="00F910F6"/>
    <w:rsid w:val="00F91D01"/>
    <w:rsid w:val="00F94E86"/>
    <w:rsid w:val="00FA1129"/>
    <w:rsid w:val="00FA7D2D"/>
    <w:rsid w:val="00FB09D7"/>
    <w:rsid w:val="00FB6AE7"/>
    <w:rsid w:val="00FC7ACA"/>
    <w:rsid w:val="00FD5CC0"/>
    <w:rsid w:val="00FD737A"/>
    <w:rsid w:val="00FE2B9D"/>
    <w:rsid w:val="00FE4A6D"/>
    <w:rsid w:val="00FF072B"/>
    <w:rsid w:val="00FF2707"/>
    <w:rsid w:val="00FF46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v-text-anchor:middle" fillcolor="#93cddd" strokecolor="windowText">
      <v:fill color="#93cddd"/>
      <v:stroke color="windowText" weight="2pt"/>
    </o:shapedefaults>
    <o:shapelayout v:ext="edit">
      <o:idmap v:ext="edit" data="1"/>
    </o:shapelayout>
  </w:shapeDefaults>
  <w:decimalSymbol w:val=","/>
  <w:listSeparator w:val=";"/>
  <w14:docId w14:val="20C682CE"/>
  <w15:docId w15:val="{736214EE-CDE4-4947-BD32-D28BA013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4150B7"/>
    <w:rPr>
      <w:color w:val="808080"/>
    </w:rPr>
  </w:style>
  <w:style w:type="paragraph" w:styleId="ListParagraph">
    <w:name w:val="List Paragraph"/>
    <w:basedOn w:val="Normal"/>
    <w:rsid w:val="00300CE7"/>
    <w:pPr>
      <w:ind w:left="720"/>
      <w:contextualSpacing/>
    </w:pPr>
  </w:style>
  <w:style w:type="table" w:styleId="TableGrid">
    <w:name w:val="Table Grid"/>
    <w:basedOn w:val="TableNormal"/>
    <w:rsid w:val="00C8064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B8321D"/>
    <w:rPr>
      <w:sz w:val="16"/>
      <w:szCs w:val="16"/>
    </w:rPr>
  </w:style>
  <w:style w:type="paragraph" w:styleId="CommentText">
    <w:name w:val="annotation text"/>
    <w:basedOn w:val="Normal"/>
    <w:link w:val="CommentTextChar"/>
    <w:semiHidden/>
    <w:unhideWhenUsed/>
    <w:rsid w:val="00B8321D"/>
    <w:rPr>
      <w:sz w:val="20"/>
      <w:szCs w:val="20"/>
    </w:rPr>
  </w:style>
  <w:style w:type="character" w:customStyle="1" w:styleId="CommentTextChar">
    <w:name w:val="Comment Text Char"/>
    <w:basedOn w:val="DefaultParagraphFont"/>
    <w:link w:val="CommentText"/>
    <w:semiHidden/>
    <w:rsid w:val="00B8321D"/>
    <w:rPr>
      <w:sz w:val="20"/>
      <w:szCs w:val="20"/>
    </w:rPr>
  </w:style>
  <w:style w:type="paragraph" w:styleId="CommentSubject">
    <w:name w:val="annotation subject"/>
    <w:basedOn w:val="CommentText"/>
    <w:next w:val="CommentText"/>
    <w:link w:val="CommentSubjectChar"/>
    <w:semiHidden/>
    <w:unhideWhenUsed/>
    <w:rsid w:val="00B8321D"/>
    <w:rPr>
      <w:b/>
      <w:bCs/>
    </w:rPr>
  </w:style>
  <w:style w:type="character" w:customStyle="1" w:styleId="CommentSubjectChar">
    <w:name w:val="Comment Subject Char"/>
    <w:basedOn w:val="CommentTextChar"/>
    <w:link w:val="CommentSubject"/>
    <w:semiHidden/>
    <w:rsid w:val="00B8321D"/>
    <w:rPr>
      <w:b/>
      <w:bCs/>
      <w:sz w:val="20"/>
      <w:szCs w:val="20"/>
    </w:rPr>
  </w:style>
  <w:style w:type="paragraph" w:styleId="BalloonText">
    <w:name w:val="Balloon Text"/>
    <w:basedOn w:val="Normal"/>
    <w:link w:val="BalloonTextChar"/>
    <w:semiHidden/>
    <w:unhideWhenUsed/>
    <w:rsid w:val="00B8321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321D"/>
    <w:rPr>
      <w:rFonts w:ascii="Segoe UI" w:hAnsi="Segoe UI" w:cs="Segoe UI"/>
      <w:sz w:val="18"/>
      <w:szCs w:val="18"/>
    </w:rPr>
  </w:style>
  <w:style w:type="character" w:styleId="FollowedHyperlink">
    <w:name w:val="FollowedHyperlink"/>
    <w:basedOn w:val="DefaultParagraphFont"/>
    <w:rsid w:val="00E16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636">
      <w:bodyDiv w:val="1"/>
      <w:marLeft w:val="0"/>
      <w:marRight w:val="0"/>
      <w:marTop w:val="0"/>
      <w:marBottom w:val="0"/>
      <w:divBdr>
        <w:top w:val="none" w:sz="0" w:space="0" w:color="auto"/>
        <w:left w:val="none" w:sz="0" w:space="0" w:color="auto"/>
        <w:bottom w:val="none" w:sz="0" w:space="0" w:color="auto"/>
        <w:right w:val="none" w:sz="0" w:space="0" w:color="auto"/>
      </w:divBdr>
    </w:div>
    <w:div w:id="92282972">
      <w:bodyDiv w:val="1"/>
      <w:marLeft w:val="0"/>
      <w:marRight w:val="0"/>
      <w:marTop w:val="0"/>
      <w:marBottom w:val="0"/>
      <w:divBdr>
        <w:top w:val="none" w:sz="0" w:space="0" w:color="auto"/>
        <w:left w:val="none" w:sz="0" w:space="0" w:color="auto"/>
        <w:bottom w:val="none" w:sz="0" w:space="0" w:color="auto"/>
        <w:right w:val="none" w:sz="0" w:space="0" w:color="auto"/>
      </w:divBdr>
    </w:div>
    <w:div w:id="122887044">
      <w:bodyDiv w:val="1"/>
      <w:marLeft w:val="0"/>
      <w:marRight w:val="0"/>
      <w:marTop w:val="0"/>
      <w:marBottom w:val="0"/>
      <w:divBdr>
        <w:top w:val="none" w:sz="0" w:space="0" w:color="auto"/>
        <w:left w:val="none" w:sz="0" w:space="0" w:color="auto"/>
        <w:bottom w:val="none" w:sz="0" w:space="0" w:color="auto"/>
        <w:right w:val="none" w:sz="0" w:space="0" w:color="auto"/>
      </w:divBdr>
    </w:div>
    <w:div w:id="287785538">
      <w:bodyDiv w:val="1"/>
      <w:marLeft w:val="0"/>
      <w:marRight w:val="0"/>
      <w:marTop w:val="0"/>
      <w:marBottom w:val="0"/>
      <w:divBdr>
        <w:top w:val="none" w:sz="0" w:space="0" w:color="auto"/>
        <w:left w:val="none" w:sz="0" w:space="0" w:color="auto"/>
        <w:bottom w:val="none" w:sz="0" w:space="0" w:color="auto"/>
        <w:right w:val="none" w:sz="0" w:space="0" w:color="auto"/>
      </w:divBdr>
    </w:div>
    <w:div w:id="334384124">
      <w:bodyDiv w:val="1"/>
      <w:marLeft w:val="0"/>
      <w:marRight w:val="0"/>
      <w:marTop w:val="0"/>
      <w:marBottom w:val="0"/>
      <w:divBdr>
        <w:top w:val="none" w:sz="0" w:space="0" w:color="auto"/>
        <w:left w:val="none" w:sz="0" w:space="0" w:color="auto"/>
        <w:bottom w:val="none" w:sz="0" w:space="0" w:color="auto"/>
        <w:right w:val="none" w:sz="0" w:space="0" w:color="auto"/>
      </w:divBdr>
    </w:div>
    <w:div w:id="376860053">
      <w:bodyDiv w:val="1"/>
      <w:marLeft w:val="0"/>
      <w:marRight w:val="0"/>
      <w:marTop w:val="0"/>
      <w:marBottom w:val="0"/>
      <w:divBdr>
        <w:top w:val="none" w:sz="0" w:space="0" w:color="auto"/>
        <w:left w:val="none" w:sz="0" w:space="0" w:color="auto"/>
        <w:bottom w:val="none" w:sz="0" w:space="0" w:color="auto"/>
        <w:right w:val="none" w:sz="0" w:space="0" w:color="auto"/>
      </w:divBdr>
    </w:div>
    <w:div w:id="386994254">
      <w:bodyDiv w:val="1"/>
      <w:marLeft w:val="0"/>
      <w:marRight w:val="0"/>
      <w:marTop w:val="0"/>
      <w:marBottom w:val="0"/>
      <w:divBdr>
        <w:top w:val="none" w:sz="0" w:space="0" w:color="auto"/>
        <w:left w:val="none" w:sz="0" w:space="0" w:color="auto"/>
        <w:bottom w:val="none" w:sz="0" w:space="0" w:color="auto"/>
        <w:right w:val="none" w:sz="0" w:space="0" w:color="auto"/>
      </w:divBdr>
    </w:div>
    <w:div w:id="456526678">
      <w:bodyDiv w:val="1"/>
      <w:marLeft w:val="0"/>
      <w:marRight w:val="0"/>
      <w:marTop w:val="0"/>
      <w:marBottom w:val="0"/>
      <w:divBdr>
        <w:top w:val="none" w:sz="0" w:space="0" w:color="auto"/>
        <w:left w:val="none" w:sz="0" w:space="0" w:color="auto"/>
        <w:bottom w:val="none" w:sz="0" w:space="0" w:color="auto"/>
        <w:right w:val="none" w:sz="0" w:space="0" w:color="auto"/>
      </w:divBdr>
    </w:div>
    <w:div w:id="744883521">
      <w:bodyDiv w:val="1"/>
      <w:marLeft w:val="0"/>
      <w:marRight w:val="0"/>
      <w:marTop w:val="0"/>
      <w:marBottom w:val="0"/>
      <w:divBdr>
        <w:top w:val="none" w:sz="0" w:space="0" w:color="auto"/>
        <w:left w:val="none" w:sz="0" w:space="0" w:color="auto"/>
        <w:bottom w:val="none" w:sz="0" w:space="0" w:color="auto"/>
        <w:right w:val="none" w:sz="0" w:space="0" w:color="auto"/>
      </w:divBdr>
    </w:div>
    <w:div w:id="796876263">
      <w:bodyDiv w:val="1"/>
      <w:marLeft w:val="0"/>
      <w:marRight w:val="0"/>
      <w:marTop w:val="0"/>
      <w:marBottom w:val="0"/>
      <w:divBdr>
        <w:top w:val="none" w:sz="0" w:space="0" w:color="auto"/>
        <w:left w:val="none" w:sz="0" w:space="0" w:color="auto"/>
        <w:bottom w:val="none" w:sz="0" w:space="0" w:color="auto"/>
        <w:right w:val="none" w:sz="0" w:space="0" w:color="auto"/>
      </w:divBdr>
    </w:div>
    <w:div w:id="845098294">
      <w:bodyDiv w:val="1"/>
      <w:marLeft w:val="0"/>
      <w:marRight w:val="0"/>
      <w:marTop w:val="0"/>
      <w:marBottom w:val="0"/>
      <w:divBdr>
        <w:top w:val="none" w:sz="0" w:space="0" w:color="auto"/>
        <w:left w:val="none" w:sz="0" w:space="0" w:color="auto"/>
        <w:bottom w:val="none" w:sz="0" w:space="0" w:color="auto"/>
        <w:right w:val="none" w:sz="0" w:space="0" w:color="auto"/>
      </w:divBdr>
    </w:div>
    <w:div w:id="1073504066">
      <w:bodyDiv w:val="1"/>
      <w:marLeft w:val="0"/>
      <w:marRight w:val="0"/>
      <w:marTop w:val="0"/>
      <w:marBottom w:val="0"/>
      <w:divBdr>
        <w:top w:val="none" w:sz="0" w:space="0" w:color="auto"/>
        <w:left w:val="none" w:sz="0" w:space="0" w:color="auto"/>
        <w:bottom w:val="none" w:sz="0" w:space="0" w:color="auto"/>
        <w:right w:val="none" w:sz="0" w:space="0" w:color="auto"/>
      </w:divBdr>
    </w:div>
    <w:div w:id="1124499155">
      <w:bodyDiv w:val="1"/>
      <w:marLeft w:val="0"/>
      <w:marRight w:val="0"/>
      <w:marTop w:val="0"/>
      <w:marBottom w:val="0"/>
      <w:divBdr>
        <w:top w:val="none" w:sz="0" w:space="0" w:color="auto"/>
        <w:left w:val="none" w:sz="0" w:space="0" w:color="auto"/>
        <w:bottom w:val="none" w:sz="0" w:space="0" w:color="auto"/>
        <w:right w:val="none" w:sz="0" w:space="0" w:color="auto"/>
      </w:divBdr>
    </w:div>
    <w:div w:id="1252664687">
      <w:bodyDiv w:val="1"/>
      <w:marLeft w:val="0"/>
      <w:marRight w:val="0"/>
      <w:marTop w:val="0"/>
      <w:marBottom w:val="0"/>
      <w:divBdr>
        <w:top w:val="none" w:sz="0" w:space="0" w:color="auto"/>
        <w:left w:val="none" w:sz="0" w:space="0" w:color="auto"/>
        <w:bottom w:val="none" w:sz="0" w:space="0" w:color="auto"/>
        <w:right w:val="none" w:sz="0" w:space="0" w:color="auto"/>
      </w:divBdr>
    </w:div>
    <w:div w:id="1382628354">
      <w:bodyDiv w:val="1"/>
      <w:marLeft w:val="0"/>
      <w:marRight w:val="0"/>
      <w:marTop w:val="0"/>
      <w:marBottom w:val="0"/>
      <w:divBdr>
        <w:top w:val="none" w:sz="0" w:space="0" w:color="auto"/>
        <w:left w:val="none" w:sz="0" w:space="0" w:color="auto"/>
        <w:bottom w:val="none" w:sz="0" w:space="0" w:color="auto"/>
        <w:right w:val="none" w:sz="0" w:space="0" w:color="auto"/>
      </w:divBdr>
    </w:div>
    <w:div w:id="1512143650">
      <w:bodyDiv w:val="1"/>
      <w:marLeft w:val="0"/>
      <w:marRight w:val="0"/>
      <w:marTop w:val="0"/>
      <w:marBottom w:val="0"/>
      <w:divBdr>
        <w:top w:val="none" w:sz="0" w:space="0" w:color="auto"/>
        <w:left w:val="none" w:sz="0" w:space="0" w:color="auto"/>
        <w:bottom w:val="none" w:sz="0" w:space="0" w:color="auto"/>
        <w:right w:val="none" w:sz="0" w:space="0" w:color="auto"/>
      </w:divBdr>
    </w:div>
    <w:div w:id="1513186651">
      <w:bodyDiv w:val="1"/>
      <w:marLeft w:val="0"/>
      <w:marRight w:val="0"/>
      <w:marTop w:val="0"/>
      <w:marBottom w:val="0"/>
      <w:divBdr>
        <w:top w:val="none" w:sz="0" w:space="0" w:color="auto"/>
        <w:left w:val="none" w:sz="0" w:space="0" w:color="auto"/>
        <w:bottom w:val="none" w:sz="0" w:space="0" w:color="auto"/>
        <w:right w:val="none" w:sz="0" w:space="0" w:color="auto"/>
      </w:divBdr>
    </w:div>
    <w:div w:id="1536843561">
      <w:bodyDiv w:val="1"/>
      <w:marLeft w:val="0"/>
      <w:marRight w:val="0"/>
      <w:marTop w:val="0"/>
      <w:marBottom w:val="0"/>
      <w:divBdr>
        <w:top w:val="none" w:sz="0" w:space="0" w:color="auto"/>
        <w:left w:val="none" w:sz="0" w:space="0" w:color="auto"/>
        <w:bottom w:val="none" w:sz="0" w:space="0" w:color="auto"/>
        <w:right w:val="none" w:sz="0" w:space="0" w:color="auto"/>
      </w:divBdr>
    </w:div>
    <w:div w:id="1566338130">
      <w:bodyDiv w:val="1"/>
      <w:marLeft w:val="0"/>
      <w:marRight w:val="0"/>
      <w:marTop w:val="0"/>
      <w:marBottom w:val="0"/>
      <w:divBdr>
        <w:top w:val="none" w:sz="0" w:space="0" w:color="auto"/>
        <w:left w:val="none" w:sz="0" w:space="0" w:color="auto"/>
        <w:bottom w:val="none" w:sz="0" w:space="0" w:color="auto"/>
        <w:right w:val="none" w:sz="0" w:space="0" w:color="auto"/>
      </w:divBdr>
    </w:div>
    <w:div w:id="1629970547">
      <w:bodyDiv w:val="1"/>
      <w:marLeft w:val="0"/>
      <w:marRight w:val="0"/>
      <w:marTop w:val="0"/>
      <w:marBottom w:val="0"/>
      <w:divBdr>
        <w:top w:val="none" w:sz="0" w:space="0" w:color="auto"/>
        <w:left w:val="none" w:sz="0" w:space="0" w:color="auto"/>
        <w:bottom w:val="none" w:sz="0" w:space="0" w:color="auto"/>
        <w:right w:val="none" w:sz="0" w:space="0" w:color="auto"/>
      </w:divBdr>
    </w:div>
    <w:div w:id="1647279091">
      <w:bodyDiv w:val="1"/>
      <w:marLeft w:val="0"/>
      <w:marRight w:val="0"/>
      <w:marTop w:val="0"/>
      <w:marBottom w:val="0"/>
      <w:divBdr>
        <w:top w:val="none" w:sz="0" w:space="0" w:color="auto"/>
        <w:left w:val="none" w:sz="0" w:space="0" w:color="auto"/>
        <w:bottom w:val="none" w:sz="0" w:space="0" w:color="auto"/>
        <w:right w:val="none" w:sz="0" w:space="0" w:color="auto"/>
      </w:divBdr>
    </w:div>
    <w:div w:id="1668903138">
      <w:bodyDiv w:val="1"/>
      <w:marLeft w:val="0"/>
      <w:marRight w:val="0"/>
      <w:marTop w:val="0"/>
      <w:marBottom w:val="0"/>
      <w:divBdr>
        <w:top w:val="none" w:sz="0" w:space="0" w:color="auto"/>
        <w:left w:val="none" w:sz="0" w:space="0" w:color="auto"/>
        <w:bottom w:val="none" w:sz="0" w:space="0" w:color="auto"/>
        <w:right w:val="none" w:sz="0" w:space="0" w:color="auto"/>
      </w:divBdr>
    </w:div>
    <w:div w:id="1835994286">
      <w:bodyDiv w:val="1"/>
      <w:marLeft w:val="0"/>
      <w:marRight w:val="0"/>
      <w:marTop w:val="0"/>
      <w:marBottom w:val="0"/>
      <w:divBdr>
        <w:top w:val="none" w:sz="0" w:space="0" w:color="auto"/>
        <w:left w:val="none" w:sz="0" w:space="0" w:color="auto"/>
        <w:bottom w:val="none" w:sz="0" w:space="0" w:color="auto"/>
        <w:right w:val="none" w:sz="0" w:space="0" w:color="auto"/>
      </w:divBdr>
    </w:div>
    <w:div w:id="1945838781">
      <w:bodyDiv w:val="1"/>
      <w:marLeft w:val="0"/>
      <w:marRight w:val="0"/>
      <w:marTop w:val="0"/>
      <w:marBottom w:val="0"/>
      <w:divBdr>
        <w:top w:val="none" w:sz="0" w:space="0" w:color="auto"/>
        <w:left w:val="none" w:sz="0" w:space="0" w:color="auto"/>
        <w:bottom w:val="none" w:sz="0" w:space="0" w:color="auto"/>
        <w:right w:val="none" w:sz="0" w:space="0" w:color="auto"/>
      </w:divBdr>
    </w:div>
    <w:div w:id="2078621871">
      <w:bodyDiv w:val="1"/>
      <w:marLeft w:val="0"/>
      <w:marRight w:val="0"/>
      <w:marTop w:val="0"/>
      <w:marBottom w:val="0"/>
      <w:divBdr>
        <w:top w:val="none" w:sz="0" w:space="0" w:color="auto"/>
        <w:left w:val="none" w:sz="0" w:space="0" w:color="auto"/>
        <w:bottom w:val="none" w:sz="0" w:space="0" w:color="auto"/>
        <w:right w:val="none" w:sz="0" w:space="0" w:color="auto"/>
      </w:divBdr>
    </w:div>
    <w:div w:id="21219528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0440-1E35-4EFA-BD89-1A9FF860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8</Pages>
  <Words>1828</Words>
  <Characters>10056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N/A</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van Dijk</dc:creator>
  <cp:keywords/>
  <cp:lastModifiedBy>C.H.M. Maas</cp:lastModifiedBy>
  <cp:revision>231</cp:revision>
  <dcterms:created xsi:type="dcterms:W3CDTF">2023-07-18T13:54:00Z</dcterms:created>
  <dcterms:modified xsi:type="dcterms:W3CDTF">2023-08-21T13:57:00Z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