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C7613" w14:textId="33EBD1BF" w:rsidR="00FC01F8" w:rsidRPr="002440B9" w:rsidRDefault="00FC01F8" w:rsidP="00FC01F8">
      <w:pPr>
        <w:spacing w:after="160" w:line="480" w:lineRule="auto"/>
        <w:rPr>
          <w:rFonts w:ascii="Times New Roman" w:eastAsia="Calibri" w:hAnsi="Times New Roman" w:cs="Times New Roman"/>
          <w:b/>
          <w:lang w:val="en-US"/>
        </w:rPr>
      </w:pPr>
      <w:commentRangeStart w:id="0"/>
      <w:r w:rsidRPr="002440B9">
        <w:rPr>
          <w:rFonts w:ascii="Times New Roman" w:eastAsia="Calibri" w:hAnsi="Times New Roman" w:cs="Times New Roman"/>
          <w:b/>
          <w:lang w:val="en-US"/>
        </w:rPr>
        <w:t>T</w:t>
      </w:r>
      <w:commentRangeEnd w:id="0"/>
      <w:r w:rsidR="00FB557D">
        <w:rPr>
          <w:rStyle w:val="Verwijzingopmerking"/>
        </w:rPr>
        <w:commentReference w:id="0"/>
      </w:r>
      <w:r w:rsidRPr="002440B9">
        <w:rPr>
          <w:rFonts w:ascii="Times New Roman" w:eastAsia="Calibri" w:hAnsi="Times New Roman" w:cs="Times New Roman"/>
          <w:b/>
          <w:lang w:val="en-US"/>
        </w:rPr>
        <w:t xml:space="preserve">itle: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>Development and</w:t>
      </w:r>
      <w:r w:rsidR="002E5F66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C84B82">
        <w:rPr>
          <w:rFonts w:ascii="Times New Roman" w:eastAsia="Calibri" w:hAnsi="Times New Roman" w:cs="Times New Roman"/>
          <w:b/>
          <w:lang w:val="en-US"/>
        </w:rPr>
        <w:t>internal-</w:t>
      </w:r>
      <w:r w:rsidR="00D664B6">
        <w:rPr>
          <w:rFonts w:ascii="Times New Roman" w:eastAsia="Calibri" w:hAnsi="Times New Roman" w:cs="Times New Roman"/>
          <w:b/>
          <w:lang w:val="en-US"/>
        </w:rPr>
        <w:t xml:space="preserve">external </w:t>
      </w:r>
      <w:r w:rsidR="00510FD6" w:rsidRPr="002440B9">
        <w:rPr>
          <w:rFonts w:ascii="Times New Roman" w:eastAsia="Calibri" w:hAnsi="Times New Roman" w:cs="Times New Roman"/>
          <w:b/>
          <w:lang w:val="en-US"/>
        </w:rPr>
        <w:t xml:space="preserve">validation of a 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>pr</w:t>
      </w:r>
      <w:r w:rsidR="00BF42B5">
        <w:rPr>
          <w:rFonts w:ascii="Times New Roman" w:eastAsia="Calibri" w:hAnsi="Times New Roman" w:cs="Times New Roman"/>
          <w:b/>
          <w:lang w:val="en-US"/>
        </w:rPr>
        <w:t>ognostic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model for </w:t>
      </w:r>
      <w:r w:rsidR="00724300">
        <w:rPr>
          <w:rFonts w:ascii="Times New Roman" w:eastAsia="Calibri" w:hAnsi="Times New Roman" w:cs="Times New Roman"/>
          <w:b/>
          <w:lang w:val="en-US"/>
        </w:rPr>
        <w:t>long-term</w:t>
      </w:r>
      <w:r w:rsidR="00737469" w:rsidRPr="002440B9">
        <w:rPr>
          <w:rFonts w:ascii="Times New Roman" w:eastAsia="Calibri" w:hAnsi="Times New Roman" w:cs="Times New Roman"/>
          <w:b/>
          <w:lang w:val="en-US"/>
        </w:rPr>
        <w:t xml:space="preserve"> hypoparathyroidism after total or completion thyroidectomy</w:t>
      </w:r>
      <w:r w:rsidR="000F3B77">
        <w:rPr>
          <w:rFonts w:ascii="Times New Roman" w:eastAsia="Calibri" w:hAnsi="Times New Roman" w:cs="Times New Roman"/>
          <w:b/>
          <w:lang w:val="en-US"/>
        </w:rPr>
        <w:t>.</w:t>
      </w:r>
    </w:p>
    <w:p w14:paraId="4A2AA725" w14:textId="55A0AD4F" w:rsidR="00FC01F8" w:rsidRPr="00C2018D" w:rsidRDefault="00FC01F8" w:rsidP="00FC01F8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Carolien </w:t>
      </w:r>
      <w:r w:rsidR="00496B20">
        <w:rPr>
          <w:rFonts w:ascii="Times New Roman" w:eastAsia="Calibri" w:hAnsi="Times New Roman" w:cs="Times New Roman"/>
          <w:sz w:val="22"/>
          <w:szCs w:val="22"/>
          <w:lang w:val="en-US"/>
        </w:rPr>
        <w:t>C.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H.M. Maas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2,3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Ali Alshangi</w:t>
      </w:r>
      <w:r w:rsidR="006C04EE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Caroline M.J. van Kinschot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="00145ED5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MD; </w:t>
      </w:r>
      <w:proofErr w:type="spellStart"/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Ivona</w:t>
      </w:r>
      <w:proofErr w:type="spellEnd"/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Lončar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BSc; </w:t>
      </w:r>
      <w:r w:rsidR="00826486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MSc</w:t>
      </w:r>
      <w:r w:rsid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; 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>Charlotte van Noord</w:t>
      </w:r>
      <w:r w:rsidR="00470FF8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5</w:t>
      </w:r>
      <w:r w:rsidR="00145ED5" w:rsidRPr="0082648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>Linetta</w:t>
      </w:r>
      <w:proofErr w:type="spellEnd"/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B. Koppert</w:t>
      </w:r>
      <w:r w:rsidR="00844A7D"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="00844A7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PhD, MSc; </w:t>
      </w:r>
      <w:r w:rsidR="00C2018D">
        <w:rPr>
          <w:rFonts w:ascii="Times New Roman" w:eastAsia="Calibri" w:hAnsi="Times New Roman" w:cs="Times New Roman"/>
          <w:sz w:val="22"/>
          <w:szCs w:val="22"/>
          <w:lang w:val="en-US"/>
        </w:rPr>
        <w:t>David van Klaveren</w:t>
      </w:r>
      <w:r w:rsid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2</w:t>
      </w:r>
      <w:r w:rsidR="00C2018D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, MD, PhD;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Cornelis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Verhoef</w:t>
      </w:r>
      <w:proofErr w:type="spellEnd"/>
      <w:r w:rsidR="006C04EE"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 Robin P. Peeters</w:t>
      </w:r>
      <w:r w:rsidR="00C2018D"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4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PhD;</w:t>
      </w:r>
      <w:bookmarkStart w:id="1" w:name="_GoBack"/>
      <w:bookmarkEnd w:id="1"/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Tessa M. van Ginhoven</w:t>
      </w:r>
      <w:r w:rsidRPr="00C2018D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t>1</w:t>
      </w:r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, MD, PhD</w:t>
      </w:r>
      <w:commentRangeStart w:id="2"/>
      <w:r w:rsidRPr="00C2018D">
        <w:rPr>
          <w:rFonts w:ascii="Times New Roman" w:eastAsia="Calibri" w:hAnsi="Times New Roman" w:cs="Times New Roman"/>
          <w:sz w:val="22"/>
          <w:szCs w:val="22"/>
          <w:lang w:val="en-US"/>
        </w:rPr>
        <w:t>.</w:t>
      </w:r>
      <w:commentRangeEnd w:id="2"/>
      <w:r w:rsidR="000E7764">
        <w:rPr>
          <w:rStyle w:val="Verwijzingopmerking"/>
        </w:rPr>
        <w:commentReference w:id="2"/>
      </w:r>
    </w:p>
    <w:p w14:paraId="170DC5E3" w14:textId="10D629C0" w:rsidR="0063752A" w:rsidRPr="00A767A5" w:rsidRDefault="00FC01F8" w:rsidP="00FC01F8">
      <w:pPr>
        <w:spacing w:after="100" w:line="360" w:lineRule="auto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1 </w:t>
      </w:r>
      <w:r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Surgical Oncology and Gastrointestinal Surgery, Erasmus MC Cancer Institute P.O. 2040, 3000, CA, Rotterdam, the Netherlands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Pr="002440B9">
        <w:rPr>
          <w:rFonts w:ascii="Times New Roman" w:eastAsia="Calibri" w:hAnsi="Times New Roman" w:cs="Times New Roman"/>
          <w:sz w:val="22"/>
          <w:szCs w:val="22"/>
          <w:vertAlign w:val="superscript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2</w:t>
      </w:r>
      <w:r w:rsidR="00A767A5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A767A5" w:rsidRPr="00A767A5">
        <w:rPr>
          <w:rFonts w:ascii="Times New Roman" w:eastAsia="Calibri" w:hAnsi="Times New Roman" w:cs="Times New Roman"/>
          <w:sz w:val="18"/>
          <w:szCs w:val="18"/>
          <w:lang w:val="en-US"/>
        </w:rPr>
        <w:t>Department of Public Health, Erasmus University Medical Center,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A767A5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P.O. 2040, 3000, CA</w:t>
      </w:r>
      <w:r w:rsidR="00A767A5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  <w:r w:rsidR="00826486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3</w:t>
      </w:r>
      <w:r w:rsidR="00826486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Department of Research and Development, Netherlands Comprehensive Cancer </w:t>
      </w:r>
      <w:proofErr w:type="spellStart"/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>Organisation</w:t>
      </w:r>
      <w:proofErr w:type="spellEnd"/>
      <w:r w:rsidR="00826486" w:rsidRPr="0082648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IKNL), Utrecht, The Netherlands.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C2018D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4</w:t>
      </w:r>
      <w:r w:rsidR="00C2018D" w:rsidRPr="002440B9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 xml:space="preserve"> </w:t>
      </w:r>
      <w:r w:rsidR="00C2018D" w:rsidRPr="002440B9">
        <w:rPr>
          <w:rFonts w:ascii="Times New Roman" w:eastAsia="Calibri" w:hAnsi="Times New Roman" w:cs="Times New Roman"/>
          <w:sz w:val="18"/>
          <w:szCs w:val="18"/>
          <w:lang w:val="en-US"/>
        </w:rPr>
        <w:t>Department of Internal medicine, Erasmus Medical Center Rotterdam, P.O. 2040, 3000, CA, Rotterdam, the Netherlands</w:t>
      </w:r>
      <w:r w:rsidR="00C2018D">
        <w:rPr>
          <w:rFonts w:ascii="Times New Roman" w:eastAsia="Calibri" w:hAnsi="Times New Roman" w:cs="Times New Roman"/>
          <w:sz w:val="18"/>
          <w:szCs w:val="18"/>
          <w:lang w:val="en-US"/>
        </w:rPr>
        <w:t>.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br/>
      </w:r>
      <w:r w:rsidR="0063752A">
        <w:rPr>
          <w:rFonts w:ascii="Times New Roman" w:eastAsia="Calibri" w:hAnsi="Times New Roman" w:cs="Times New Roman"/>
          <w:sz w:val="18"/>
          <w:szCs w:val="18"/>
          <w:vertAlign w:val="superscript"/>
          <w:lang w:val="en-US"/>
        </w:rPr>
        <w:t>5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Department of Internal Medicine, </w:t>
      </w:r>
      <w:proofErr w:type="spellStart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Maasstad</w:t>
      </w:r>
      <w:proofErr w:type="spellEnd"/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Hospital Rotterdam, 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P.O. 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>3079 DZ</w:t>
      </w:r>
      <w:r w:rsidR="0063752A">
        <w:rPr>
          <w:rFonts w:ascii="Times New Roman" w:eastAsia="Calibri" w:hAnsi="Times New Roman" w:cs="Times New Roman"/>
          <w:sz w:val="18"/>
          <w:szCs w:val="18"/>
          <w:lang w:val="en-US"/>
        </w:rPr>
        <w:t>,</w:t>
      </w:r>
      <w:r w:rsidR="0063752A" w:rsidRPr="0063752A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Rotterdam, the Netherlands.</w:t>
      </w:r>
    </w:p>
    <w:p w14:paraId="0AC88355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3BD35FB9" w14:textId="77777777" w:rsidR="006C04EE" w:rsidRDefault="006C04EE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</w:p>
    <w:p w14:paraId="77A681CC" w14:textId="0B3CF01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Corresponding author: </w:t>
      </w:r>
    </w:p>
    <w:p w14:paraId="49CE62E0" w14:textId="49E184A7" w:rsidR="00FC01F8" w:rsidRPr="002440B9" w:rsidRDefault="006C04EE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Sam P.J. van Dijk</w:t>
      </w:r>
    </w:p>
    <w:p w14:paraId="0DB3F748" w14:textId="5AD4E9F6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Erasmus MC, University Medical Center Rotterdam, Department </w:t>
      </w:r>
      <w:r w:rsidR="00BA60C2">
        <w:rPr>
          <w:rFonts w:ascii="Times New Roman" w:eastAsia="Calibri" w:hAnsi="Times New Roman" w:cs="Times New Roman"/>
          <w:sz w:val="22"/>
          <w:szCs w:val="22"/>
          <w:lang w:val="en-US"/>
        </w:rPr>
        <w:t>Surgical Oncology and Gastrointestinal Surgery</w:t>
      </w:r>
    </w:p>
    <w:p w14:paraId="4C2238B5" w14:textId="77777777" w:rsidR="00FC01F8" w:rsidRPr="00D478C5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</w:rPr>
      </w:pPr>
      <w:r w:rsidRPr="00FA6716">
        <w:rPr>
          <w:rFonts w:ascii="Times New Roman" w:eastAsia="Calibri" w:hAnsi="Times New Roman" w:cs="Times New Roman"/>
          <w:sz w:val="22"/>
          <w:szCs w:val="22"/>
        </w:rPr>
        <w:t>Doctor M</w:t>
      </w:r>
      <w:r w:rsidRPr="00D478C5">
        <w:rPr>
          <w:rFonts w:ascii="Times New Roman" w:eastAsia="Calibri" w:hAnsi="Times New Roman" w:cs="Times New Roman"/>
          <w:sz w:val="22"/>
          <w:szCs w:val="22"/>
        </w:rPr>
        <w:t>olewaterplein 40, 3015 GD Rotterdam, The Netherlands</w:t>
      </w:r>
    </w:p>
    <w:p w14:paraId="57E65065" w14:textId="06E73B0E" w:rsidR="00FC01F8" w:rsidRPr="00705E0B" w:rsidRDefault="00FC01F8" w:rsidP="00FC01F8">
      <w:pPr>
        <w:spacing w:line="480" w:lineRule="auto"/>
        <w:rPr>
          <w:rFonts w:ascii="Times New Roman" w:eastAsia="Calibri" w:hAnsi="Times New Roman" w:cs="Times New Roman"/>
          <w:color w:val="0000FF"/>
          <w:sz w:val="22"/>
          <w:szCs w:val="22"/>
          <w:u w:val="single"/>
          <w:lang w:val="en-GB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Email: </w:t>
      </w:r>
      <w:r w:rsidR="00705E0B" w:rsidRPr="00F935E0">
        <w:rPr>
          <w:lang w:val="en-GB"/>
        </w:rPr>
        <w:t>s.p.j.vandijk@erasmusmc.nl</w:t>
      </w:r>
      <w:r w:rsidR="00705E0B">
        <w:rPr>
          <w:lang w:val="en-GB"/>
        </w:rPr>
        <w:t xml:space="preserve"> </w:t>
      </w:r>
    </w:p>
    <w:p w14:paraId="39A707F6" w14:textId="77777777" w:rsidR="00FC01F8" w:rsidRPr="002440B9" w:rsidRDefault="00FC01F8" w:rsidP="00FC01F8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569EBE3E" w14:textId="6ABEA0C7" w:rsidR="006C04EE" w:rsidRDefault="00FC01F8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 xml:space="preserve">Keywords </w:t>
      </w:r>
      <w:r w:rsidR="00724300">
        <w:rPr>
          <w:rFonts w:ascii="Times New Roman" w:eastAsia="Calibri" w:hAnsi="Times New Roman" w:cs="Times New Roman"/>
          <w:sz w:val="22"/>
          <w:szCs w:val="22"/>
          <w:lang w:val="en-US"/>
        </w:rPr>
        <w:t>Long-term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hypoparathyroidism; </w:t>
      </w:r>
      <w:r w:rsidR="00D478C5">
        <w:rPr>
          <w:rFonts w:ascii="Times New Roman" w:eastAsia="Calibri" w:hAnsi="Times New Roman" w:cs="Times New Roman"/>
          <w:sz w:val="22"/>
          <w:szCs w:val="22"/>
          <w:lang w:val="en-US"/>
        </w:rPr>
        <w:t>Prediction Model;</w:t>
      </w:r>
      <w:r w:rsidR="006B1128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2551E1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Thyroid</w:t>
      </w:r>
    </w:p>
    <w:p w14:paraId="5E55D76E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2F053786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4E51C79" w14:textId="4137D44A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A65E27">
        <w:rPr>
          <w:rFonts w:ascii="Times New Roman" w:eastAsia="Calibri" w:hAnsi="Times New Roman" w:cs="Times New Roman"/>
          <w:b/>
          <w:sz w:val="22"/>
          <w:szCs w:val="22"/>
          <w:lang w:val="en-US"/>
        </w:rPr>
        <w:t>Word count:</w:t>
      </w:r>
      <w:r w:rsidR="00BF42B5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2318</w:t>
      </w:r>
    </w:p>
    <w:p w14:paraId="722AD2CB" w14:textId="77777777" w:rsidR="006C04EE" w:rsidRDefault="006C04EE" w:rsidP="002551E1">
      <w:pPr>
        <w:spacing w:after="160"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6A9D5F01" w14:textId="4DEFC4CD" w:rsidR="0026413C" w:rsidRPr="002440B9" w:rsidRDefault="0026413C" w:rsidP="002551E1">
      <w:pPr>
        <w:spacing w:after="160"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252A67F" w14:textId="77777777" w:rsidR="00A00DF3" w:rsidRPr="002440B9" w:rsidRDefault="00DF6723" w:rsidP="006947EA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2440B9">
        <w:rPr>
          <w:rFonts w:ascii="Times New Roman" w:hAnsi="Times New Roman" w:cs="Times New Roman"/>
          <w:b/>
          <w:bCs/>
          <w:lang w:val="en-US"/>
        </w:rPr>
        <w:lastRenderedPageBreak/>
        <w:t>Abstract</w:t>
      </w:r>
    </w:p>
    <w:p w14:paraId="1BFEFAE0" w14:textId="77777777" w:rsidR="00574DDB" w:rsidRPr="002440B9" w:rsidRDefault="00DF6723" w:rsidP="00646DDD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Objective</w:t>
      </w:r>
      <w:r w:rsidR="00646DDD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72BB7260" w14:textId="0A163343" w:rsidR="00646DDD" w:rsidRPr="002440B9" w:rsidRDefault="00574DDB" w:rsidP="00646DDD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 develop and </w:t>
      </w:r>
      <w:r w:rsidR="0086293F">
        <w:rPr>
          <w:rFonts w:ascii="Times New Roman" w:hAnsi="Times New Roman" w:cs="Times New Roman"/>
          <w:sz w:val="22"/>
          <w:szCs w:val="22"/>
          <w:lang w:val="en-US"/>
        </w:rPr>
        <w:t xml:space="preserve">internal-externally 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validate a clinical prediction model to predict the occurrence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or completion thyroidectomy. </w:t>
      </w:r>
    </w:p>
    <w:p w14:paraId="16F728D3" w14:textId="68A78AF0" w:rsidR="00574DDB" w:rsidRPr="002440B9" w:rsidRDefault="00DF6723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Design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E796F2" w14:textId="44F570DA" w:rsidR="00DF6723" w:rsidRPr="002440B9" w:rsidRDefault="0041611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Multicenter retrospective cohort study.</w:t>
      </w:r>
    </w:p>
    <w:p w14:paraId="72A04C7D" w14:textId="77777777" w:rsidR="00574DDB" w:rsidRPr="002440B9" w:rsidRDefault="00646DDD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Setting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1D1E9A22" w14:textId="41DF1AC9" w:rsidR="00646DDD" w:rsidRPr="002440B9" w:rsidRDefault="00D22984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Eleven hospitals 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>Dutch hospitals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.</w:t>
      </w:r>
    </w:p>
    <w:p w14:paraId="00044DCA" w14:textId="77777777" w:rsidR="00574DDB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Participants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DB360E4" w14:textId="0341A53F" w:rsidR="00DF6723" w:rsidRPr="002440B9" w:rsidRDefault="008A2D57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Patients were included if they underwent a total or completion thyroidectomy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between January 2010 and </w:t>
      </w:r>
      <w:r w:rsidR="00207213">
        <w:rPr>
          <w:rFonts w:ascii="Times New Roman" w:hAnsi="Times New Roman" w:cs="Times New Roman"/>
          <w:bCs/>
          <w:sz w:val="22"/>
          <w:szCs w:val="22"/>
          <w:lang w:val="en-US"/>
        </w:rPr>
        <w:t>June</w:t>
      </w:r>
      <w:r w:rsidR="009B76BE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2021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79BD1A8A" w14:textId="77777777" w:rsidR="001E4980" w:rsidRPr="002440B9" w:rsidRDefault="00574DDB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 outcome</w:t>
      </w:r>
      <w:r w:rsidR="001E4980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7A4EDFC1" w14:textId="192333ED" w:rsidR="00646DDD" w:rsidRPr="002440B9" w:rsidRDefault="00D631C9" w:rsidP="006947EA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he occurrence of </w:t>
      </w:r>
      <w:r w:rsidR="00724300">
        <w:rPr>
          <w:rFonts w:ascii="Times New Roman" w:hAnsi="Times New Roman" w:cs="Times New Roman"/>
          <w:bCs/>
          <w:sz w:val="22"/>
          <w:szCs w:val="22"/>
          <w:lang w:val="en-US"/>
        </w:rPr>
        <w:t>long-term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hypoparathyroidism. 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E30DB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was defined as the need for active vitamin D supplementation 1 year after surgery, and inability to be tapered of vitamin D supplementation</w:t>
      </w:r>
      <w:r w:rsidR="00E30DB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30DB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646DDD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The prediction model was developed using multivariab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le logistic regression analysis and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wa</w:t>
      </w:r>
      <w:r w:rsidR="0092065F">
        <w:rPr>
          <w:rFonts w:ascii="Times New Roman" w:hAnsi="Times New Roman" w:cs="Times New Roman"/>
          <w:bCs/>
          <w:sz w:val="22"/>
          <w:szCs w:val="22"/>
          <w:lang w:val="en-US"/>
        </w:rPr>
        <w:t>s internal-externally validated</w:t>
      </w:r>
      <w:r w:rsidR="00D2298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using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leave-one-</w:t>
      </w:r>
      <w:r w:rsidR="00B85CCD">
        <w:rPr>
          <w:rFonts w:ascii="Times New Roman" w:hAnsi="Times New Roman" w:cs="Times New Roman"/>
          <w:bCs/>
          <w:sz w:val="22"/>
          <w:szCs w:val="22"/>
          <w:lang w:val="en-US"/>
        </w:rPr>
        <w:t>center-</w:t>
      </w:r>
      <w:r w:rsidR="001D48BF">
        <w:rPr>
          <w:rFonts w:ascii="Times New Roman" w:hAnsi="Times New Roman" w:cs="Times New Roman"/>
          <w:bCs/>
          <w:sz w:val="22"/>
          <w:szCs w:val="22"/>
          <w:lang w:val="en-US"/>
        </w:rPr>
        <w:t>out</w:t>
      </w:r>
      <w:r w:rsidR="00C61AE5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 w:rsidR="005C6176">
        <w:rPr>
          <w:rFonts w:ascii="Times New Roman" w:hAnsi="Times New Roman" w:cs="Times New Roman"/>
          <w:bCs/>
          <w:sz w:val="22"/>
          <w:szCs w:val="22"/>
          <w:lang w:val="en-US"/>
        </w:rPr>
        <w:t>cross-validation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. </w:t>
      </w:r>
    </w:p>
    <w:p w14:paraId="13E10B74" w14:textId="77777777" w:rsidR="009538B6" w:rsidRPr="002440B9" w:rsidRDefault="00646DDD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R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esults</w:t>
      </w:r>
      <w:r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24DB5F06" w14:textId="510B7AA3" w:rsidR="00574DDB" w:rsidRPr="00EC1AA8" w:rsidRDefault="00427B50" w:rsidP="00457CD2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>Of the 366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included patients</w:t>
      </w:r>
      <w:r w:rsidR="00C37E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>,</w:t>
      </w:r>
      <w:r w:rsidR="008A2D57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D22984">
        <w:rPr>
          <w:rFonts w:ascii="Times New Roman" w:hAnsi="Times New Roman" w:cs="Times New Roman"/>
          <w:sz w:val="22"/>
          <w:szCs w:val="22"/>
          <w:lang w:val="en-US"/>
        </w:rPr>
        <w:t xml:space="preserve"> (12.0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developed hypoparathyroidism in the </w:t>
      </w:r>
      <w:r w:rsidR="00E64DDF" w:rsidRPr="002440B9">
        <w:rPr>
          <w:rFonts w:ascii="Times New Roman" w:hAnsi="Times New Roman" w:cs="Times New Roman"/>
          <w:sz w:val="22"/>
          <w:szCs w:val="22"/>
          <w:lang w:val="en-US"/>
        </w:rPr>
        <w:t>first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year follow-</w:t>
      </w:r>
      <w:r w:rsidR="008A2D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up after surgery. 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>No patients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had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when PTH levels decreased less than 70</w:t>
      </w:r>
      <w:r w:rsidR="00371C09">
        <w:rPr>
          <w:rFonts w:ascii="Times New Roman" w:hAnsi="Times New Roman" w:cs="Times New Roman"/>
          <w:sz w:val="22"/>
          <w:szCs w:val="22"/>
          <w:lang w:val="en-US"/>
        </w:rPr>
        <w:t xml:space="preserve"> percent</w:t>
      </w:r>
      <w:r w:rsidR="009B76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24 hours after surgery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>Multivariable logistic regression anal</w:t>
      </w:r>
      <w:r w:rsidR="00646DD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ysis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EC1AA8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24 hours after surgery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(OR 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1.0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 1.0</w:t>
      </w:r>
      <w:r w:rsidR="00BF36B0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2B226D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ry (OR 1.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EC1AA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1.1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>-1.</w:t>
      </w:r>
      <w:r w:rsidR="002E6A3D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191FD5">
        <w:rPr>
          <w:rFonts w:ascii="Times New Roman" w:hAnsi="Times New Roman" w:cs="Times New Roman"/>
          <w:sz w:val="22"/>
          <w:szCs w:val="22"/>
          <w:lang w:val="en-US"/>
        </w:rPr>
        <w:t>7</w:t>
      </w:r>
      <w:r w:rsidR="00EC1AA8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surgery (OR 3.94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; 95% CI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>: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>-9.</w:t>
      </w:r>
      <w:r w:rsidR="001105BE">
        <w:rPr>
          <w:rFonts w:ascii="Times New Roman" w:hAnsi="Times New Roman" w:cs="Times New Roman"/>
          <w:sz w:val="22"/>
          <w:szCs w:val="22"/>
          <w:lang w:val="en-US"/>
        </w:rPr>
        <w:t>53</w:t>
      </w:r>
      <w:r w:rsidR="006C210A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C210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1E4980" w:rsidRPr="002440B9">
        <w:rPr>
          <w:rFonts w:ascii="Times New Roman" w:hAnsi="Times New Roman" w:cs="Times New Roman"/>
          <w:sz w:val="22"/>
          <w:szCs w:val="22"/>
          <w:lang w:val="en-US"/>
        </w:rPr>
        <w:t>predictors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95328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B112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C5444">
        <w:rPr>
          <w:rFonts w:ascii="Times New Roman" w:hAnsi="Times New Roman" w:cs="Times New Roman"/>
          <w:sz w:val="22"/>
          <w:szCs w:val="22"/>
          <w:lang w:val="en-US"/>
        </w:rPr>
        <w:t xml:space="preserve">The discriminative ability of the model was </w:t>
      </w:r>
      <w:r w:rsidR="00AF61D4">
        <w:rPr>
          <w:rFonts w:ascii="Times New Roman" w:hAnsi="Times New Roman" w:cs="Times New Roman"/>
          <w:sz w:val="22"/>
          <w:szCs w:val="22"/>
          <w:lang w:val="en-US"/>
        </w:rPr>
        <w:t xml:space="preserve">excellent 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91EF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optimism-corrected </w:t>
      </w:r>
      <w:r w:rsidR="004927E5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4927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24AA7">
        <w:rPr>
          <w:rFonts w:ascii="Times New Roman" w:hAnsi="Times New Roman" w:cs="Times New Roman"/>
          <w:sz w:val="22"/>
          <w:szCs w:val="22"/>
          <w:lang w:val="en-US"/>
        </w:rPr>
        <w:t>0.88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95% 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CI:</w:t>
      </w:r>
      <w:r w:rsidR="000F52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24AA7">
        <w:rPr>
          <w:rFonts w:ascii="Times New Roman" w:hAnsi="Times New Roman" w:cs="Times New Roman"/>
          <w:sz w:val="22"/>
          <w:szCs w:val="22"/>
          <w:lang w:val="en-US"/>
        </w:rPr>
        <w:t>0.84</w:t>
      </w:r>
      <w:r w:rsidR="006F3737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, but calibration</w:t>
      </w:r>
      <w:r w:rsidR="00E86E1B">
        <w:rPr>
          <w:rFonts w:ascii="Times New Roman" w:hAnsi="Times New Roman" w:cs="Times New Roman"/>
          <w:sz w:val="22"/>
          <w:szCs w:val="22"/>
          <w:lang w:val="en-US"/>
        </w:rPr>
        <w:t xml:space="preserve"> assessed through internal-external leave-one-center-out cross-validation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 xml:space="preserve"> was poor due to </w:t>
      </w:r>
      <w:r w:rsidR="00536320">
        <w:rPr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4E4E21">
        <w:rPr>
          <w:rFonts w:ascii="Times New Roman" w:hAnsi="Times New Roman" w:cs="Times New Roman"/>
          <w:sz w:val="22"/>
          <w:szCs w:val="22"/>
          <w:lang w:val="en-US"/>
        </w:rPr>
        <w:t>low number of events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6FB0F94" w14:textId="77777777" w:rsidR="009538B6" w:rsidRPr="002440B9" w:rsidRDefault="00DF6723" w:rsidP="00457CD2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Conclusion</w:t>
      </w:r>
      <w:r w:rsidR="00574DDB" w:rsidRPr="002440B9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</w:t>
      </w:r>
    </w:p>
    <w:p w14:paraId="494F8584" w14:textId="521A9A1C" w:rsidR="00DF6723" w:rsidRPr="00F91EFE" w:rsidRDefault="00207213" w:rsidP="006947EA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>The model proposed in this study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7B50C1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AF06E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performance and</w:t>
      </w:r>
      <w:r w:rsidR="00F91EF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could be used to perform an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F6723"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0AC1ED40" w14:textId="77777777" w:rsidR="009826A0" w:rsidRPr="002440B9" w:rsidRDefault="00E4632A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Background</w:t>
      </w:r>
    </w:p>
    <w:p w14:paraId="4CB770FD" w14:textId="4F406479" w:rsidR="00227FCE" w:rsidRPr="002440B9" w:rsidRDefault="00CA147E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Hypoparathyroidism is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r>
        <w:rPr>
          <w:rFonts w:ascii="Times New Roman" w:hAnsi="Times New Roman" w:cs="Times New Roman"/>
          <w:sz w:val="22"/>
          <w:szCs w:val="22"/>
          <w:lang w:val="en-US"/>
        </w:rPr>
        <w:t>prevalent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 xml:space="preserve"> complication following tot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al or completion thyroidectomy that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can lead to hypocalcemia as a result of unintended damage to the parathyroid glands.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87731" w:rsidRPr="00E87731">
        <w:rPr>
          <w:rFonts w:ascii="Times New Roman" w:hAnsi="Times New Roman" w:cs="Times New Roman"/>
          <w:sz w:val="22"/>
          <w:szCs w:val="22"/>
          <w:lang w:val="en-US"/>
        </w:rPr>
        <w:t>While iatrogenic hypoparathyroidism is often temporary and resolves within a few weeks</w:t>
      </w:r>
      <w:r w:rsidR="00E8773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409C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some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patients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becomes a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chronic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condition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 known as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incidence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of long-term hypoparathyroidism varies in the literature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, partly due to the absence of</w:t>
      </w:r>
      <w:r w:rsidR="00FE09E2" w:rsidRPr="00FE09E2">
        <w:rPr>
          <w:rFonts w:ascii="Times New Roman" w:hAnsi="Times New Roman" w:cs="Times New Roman"/>
          <w:sz w:val="22"/>
          <w:szCs w:val="22"/>
          <w:lang w:val="en-US"/>
        </w:rPr>
        <w:t xml:space="preserve"> consensus on its definition, r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 xml:space="preserve">anging from less than 5% to 15% 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PEVuZE5vdGU+PENpdGU+PEF1dGhvcj5Bc2FyaTwvQXV0aG9yPjxZZWFyPjIwMDg8L1llYXI+PFJl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1-3</w:t>
      </w:r>
      <w:r w:rsidR="009112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CE2A6F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551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FE09E2">
        <w:rPr>
          <w:rFonts w:ascii="Times New Roman" w:hAnsi="Times New Roman" w:cs="Times New Roman"/>
          <w:sz w:val="22"/>
          <w:szCs w:val="22"/>
          <w:lang w:val="en-US"/>
        </w:rPr>
        <w:t>experience lower health-</w:t>
      </w:r>
      <w:r w:rsidR="00EF5FE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related quality of life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t>and recen</w:t>
      </w:r>
      <w:r>
        <w:rPr>
          <w:rFonts w:ascii="Times New Roman" w:hAnsi="Times New Roman" w:cs="Times New Roman"/>
          <w:sz w:val="22"/>
          <w:szCs w:val="22"/>
          <w:lang w:val="en-US"/>
        </w:rPr>
        <w:t>t studies suggest</w:t>
      </w:r>
      <w:r w:rsidR="003E30D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07E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 increased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mortality risk </w:t>
      </w:r>
      <w:r w:rsidRPr="00CA147E">
        <w:rPr>
          <w:rFonts w:ascii="Times New Roman" w:hAnsi="Times New Roman" w:cs="Times New Roman"/>
          <w:sz w:val="22"/>
          <w:szCs w:val="22"/>
          <w:lang w:val="en-US"/>
        </w:rPr>
        <w:t>compared to individuals without this condition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PEVuZE5vdGU+PENpdGU+PEF1dGhvcj5BbG1xdWlzdDwvQXV0aG9yPjxZZWFyPjIwMTQ8L1llYXI+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==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4-6</w:t>
      </w:r>
      <w:r w:rsidR="00621B1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60057E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E7EA7CE" w14:textId="7B9168D2" w:rsidR="00CA147E" w:rsidRDefault="00C12D8F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Several risk factors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re described in literature including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extensive surgical procedures (e.g., central lymph node dissection) and low post-operative p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arathyroid hormone (PTH) levels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PEVuZE5vdGU+PENpdGU+PEF1dGhvcj5Hb2RsZXdza2E8L0F1dGhvcj48WWVhcj4yMDIwPC9ZZWFy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7, 8</w:t>
      </w:r>
      <w:r w:rsidR="0001476E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. P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ost-operative PTH level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play a crucial role in predicting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or completion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PEVuZE5vdGU+PENpdGU+PEF1dGhvcj5Mb25jYXI8L0F1dGhvcj48WWVhcj4yMDIxPC9ZZWFyPjxS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4, 9, 10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 xml:space="preserve">A recent meta-analysis demonstrated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the existence of multiple PTH-based methods for predicting hypoparathyroidism, varying in terms of the timing of PTH measurements and the threshold levels employed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&lt;EndNote&gt;&lt;Cite&gt;&lt;Author&gt;Nagel&lt;/Author&gt;&lt;Year&gt;2022&lt;/Year&gt;&lt;RecNum&gt;53&lt;/RecNum&gt;&lt;DisplayText&gt;&lt;style face="superscript"&gt;11&lt;/style&gt;&lt;/DisplayText&gt;&lt;record&gt;&lt;rec-number&gt;53&lt;/rec-number&gt;&lt;foreign-keys&gt;&lt;key app="EN" db-id="v52zp02z8sfx0lee0xn52wefaerz5ewapwfz" timestamp="1685605315"&gt;53&lt;/key&gt;&lt;/foreign-keys&gt;&lt;ref-type name="Journal Article"&gt;17&lt;/ref-type&gt;&lt;contributors&gt;&lt;authors&gt;&lt;author&gt;Nagel, Kathrin&lt;/author&gt;&lt;author&gt;Hendricks, Anne&lt;/author&gt;&lt;author&gt;Lenschow, Christina&lt;/author&gt;&lt;author&gt;Meir, Michael&lt;/author&gt;&lt;author&gt;Hahner, Stefanie&lt;/author&gt;&lt;author&gt;Fassnacht, Martin&lt;/author&gt;&lt;author&gt;Wiegering, Armin&lt;/author&gt;&lt;author&gt;Germer, Christoph-Thomas&lt;/author&gt;&lt;author&gt;Schlegel, Nicolas&lt;/author&gt;&lt;/authors&gt;&lt;/contributors&gt;&lt;titles&gt;&lt;title&gt;Definition and diagnosis of postsurgical hypoparathyroidism after thyroid surgery: meta-analysis&lt;/title&gt;&lt;secondary-title&gt;BJS Open&lt;/secondary-title&gt;&lt;/titles&gt;&lt;periodical&gt;&lt;full-title&gt;BJS Open&lt;/full-title&gt;&lt;/periodical&gt;&lt;volume&gt;6&lt;/volume&gt;&lt;number&gt;5&lt;/number&gt;&lt;dates&gt;&lt;year&gt;2022&lt;/year&gt;&lt;/dates&gt;&lt;isbn&gt;2474-9842&lt;/isbn&gt;&lt;urls&gt;&lt;related-urls&gt;&lt;url&gt;https://doi.org/10.1093/bjsopen/zrac102&lt;/url&gt;&lt;/related-urls&gt;&lt;/urls&gt;&lt;electronic-resource-num&gt;10.1093/bjsopen/zrac102&lt;/electronic-resource-num&gt;&lt;access-date&gt;6/1/2023&lt;/access-date&gt;&lt;/record&gt;&lt;/Cite&gt;&lt;/EndNote&gt;</w:instrTex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11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A7DB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656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Although most studies report sensitivity and specificity outcomes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 xml:space="preserve"> of postoperative PTH levels, 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>a comprehensive pr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model that </w:t>
      </w:r>
      <w:r w:rsidR="00CA147E">
        <w:rPr>
          <w:rFonts w:ascii="Times New Roman" w:hAnsi="Times New Roman" w:cs="Times New Roman"/>
          <w:sz w:val="22"/>
          <w:szCs w:val="22"/>
          <w:lang w:val="en-US"/>
        </w:rPr>
        <w:t>assesses</w:t>
      </w:r>
      <w:r w:rsidR="00CA147E" w:rsidRPr="00CA147E">
        <w:rPr>
          <w:rFonts w:ascii="Times New Roman" w:hAnsi="Times New Roman" w:cs="Times New Roman"/>
          <w:sz w:val="22"/>
          <w:szCs w:val="22"/>
          <w:lang w:val="en-US"/>
        </w:rPr>
        <w:t xml:space="preserve"> individual patient risks of developing long-term hypoparathyroidism is currently lacking in the literature.</w:t>
      </w:r>
    </w:p>
    <w:p w14:paraId="64A177DC" w14:textId="5F067230" w:rsidR="005A0D69" w:rsidRPr="002440B9" w:rsidRDefault="00A12790" w:rsidP="00BA5C2D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Identifying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patients at high risk of developing long-term hypoparathyroidism can play a crucial role in preventing post-discharge adverse events, including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hypocalcemia-related 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readmissions. Conversely, the recognition of patients with a significantly low risk can </w:t>
      </w:r>
      <w:r>
        <w:rPr>
          <w:rFonts w:ascii="Times New Roman" w:hAnsi="Times New Roman" w:cs="Times New Roman"/>
          <w:sz w:val="22"/>
          <w:szCs w:val="22"/>
          <w:lang w:val="en-US"/>
        </w:rPr>
        <w:t>de-escalate</w:t>
      </w:r>
      <w:r w:rsidR="00542180" w:rsidRPr="00542180">
        <w:rPr>
          <w:rFonts w:ascii="Times New Roman" w:hAnsi="Times New Roman" w:cs="Times New Roman"/>
          <w:sz w:val="22"/>
          <w:szCs w:val="22"/>
          <w:lang w:val="en-US"/>
        </w:rPr>
        <w:t xml:space="preserve"> the intensity of follow-up care.</w:t>
      </w:r>
      <w:r w:rsidR="005421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>In this study, we aimed to address this critical gap by developing and validating a comprehensive clinical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BA5C2D" w:rsidRPr="00BA5C2D">
        <w:rPr>
          <w:rFonts w:ascii="Times New Roman" w:hAnsi="Times New Roman" w:cs="Times New Roman"/>
          <w:sz w:val="22"/>
          <w:szCs w:val="22"/>
          <w:lang w:val="en-US"/>
        </w:rPr>
        <w:t xml:space="preserve"> model predicting the occurrence of long-term hypoparathyroidism following total or completion thyroidectomy.</w:t>
      </w:r>
    </w:p>
    <w:p w14:paraId="749C3AA3" w14:textId="77777777" w:rsidR="00B536B2" w:rsidRPr="002440B9" w:rsidRDefault="00B536B2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18022A4" w14:textId="24D8693F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Methods</w:t>
      </w:r>
    </w:p>
    <w:p w14:paraId="4BBDC0C0" w14:textId="77777777" w:rsidR="00227FCE" w:rsidRPr="002440B9" w:rsidRDefault="00227FCE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Study design</w:t>
      </w:r>
    </w:p>
    <w:p w14:paraId="4998510D" w14:textId="321DB5DB" w:rsidR="006D3419" w:rsidRPr="002440B9" w:rsidRDefault="00283384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>
        <w:rPr>
          <w:rFonts w:ascii="Times New Roman" w:eastAsia="Calibri" w:hAnsi="Times New Roman" w:cs="Times New Roman"/>
          <w:sz w:val="22"/>
          <w:szCs w:val="22"/>
          <w:lang w:val="en-US"/>
        </w:rPr>
        <w:t>This was a m</w:t>
      </w:r>
      <w:r w:rsidR="006D341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ulticenter retrospective cohort study.</w:t>
      </w:r>
    </w:p>
    <w:p w14:paraId="736A4E9D" w14:textId="77777777" w:rsidR="006D3419" w:rsidRPr="002440B9" w:rsidRDefault="006D3419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056D6A5" w14:textId="77777777" w:rsidR="0060057E" w:rsidRPr="002440B9" w:rsidRDefault="00007957" w:rsidP="006947EA">
      <w:pPr>
        <w:spacing w:line="48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bCs/>
          <w:sz w:val="22"/>
          <w:szCs w:val="22"/>
          <w:lang w:val="en-US"/>
        </w:rPr>
        <w:t>Patients and data collection</w:t>
      </w:r>
    </w:p>
    <w:p w14:paraId="5CF79921" w14:textId="5F50B468" w:rsidR="00F935E0" w:rsidRDefault="00007957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were included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under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>went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total or completion thyroidectomy,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PTH has be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>en determined preoperatively</w:t>
      </w:r>
      <w:r w:rsidR="00C90802">
        <w:rPr>
          <w:rFonts w:ascii="Times New Roman" w:hAnsi="Times New Roman" w:cs="Times New Roman"/>
          <w:sz w:val="22"/>
          <w:szCs w:val="22"/>
          <w:lang w:val="en-US"/>
        </w:rPr>
        <w:t xml:space="preserve"> (up to one year preoperatively)</w:t>
      </w:r>
      <w:r w:rsidR="002C40B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postoperatively on day 1 and if </w:t>
      </w:r>
      <w:r w:rsidR="00BE2F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3)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follow-up data up to 1 year is available. </w:t>
      </w:r>
      <w:r w:rsidR="00B17BA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Exclusion criteria were: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1) 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>surgery in the central neck compartment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AC5E47">
        <w:rPr>
          <w:rFonts w:ascii="Times New Roman" w:hAnsi="Times New Roman" w:cs="Times New Roman"/>
          <w:sz w:val="22"/>
          <w:szCs w:val="22"/>
          <w:lang w:val="en-US"/>
        </w:rPr>
        <w:t xml:space="preserve">2)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external beam radiation therapy of the neck within 1 year of the index procedure.</w:t>
      </w:r>
      <w:r w:rsidR="003962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Model development and internal-external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validation was performed in a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 xml:space="preserve"> four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CC514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adult patients who underwent surgery between January 2010 and June 2021 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>in</w:t>
      </w:r>
      <w:r w:rsidR="00FD2630">
        <w:rPr>
          <w:rFonts w:ascii="Times New Roman" w:hAnsi="Times New Roman" w:cs="Times New Roman"/>
          <w:sz w:val="22"/>
          <w:szCs w:val="22"/>
          <w:lang w:val="en-US"/>
        </w:rPr>
        <w:t xml:space="preserve"> The Netherlands.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The cohorts consist of patients treated in one of the nine general hospitals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 xml:space="preserve"> in the Southwestern region of 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he Netherlands (cohort 1), an academic hospital in the Southwestern region of Th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e Netherlands before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, 2017 (cohort 2), an academic hospital in the Southwestern region of T</w:t>
      </w:r>
      <w:r w:rsidR="00FD68D6">
        <w:rPr>
          <w:rFonts w:ascii="Times New Roman" w:hAnsi="Times New Roman" w:cs="Times New Roman"/>
          <w:sz w:val="22"/>
          <w:szCs w:val="22"/>
          <w:lang w:val="en-US"/>
        </w:rPr>
        <w:t>he Netherlands after January 1</w:t>
      </w:r>
      <w:r w:rsidR="00FD68D6" w:rsidRPr="00FD68D6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st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 xml:space="preserve">, 2017 (cohort 3), and patients treated in two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 xml:space="preserve">Dutch </w:t>
      </w:r>
      <w:r w:rsidR="00FD68D6" w:rsidRPr="00FD68D6">
        <w:rPr>
          <w:rFonts w:ascii="Times New Roman" w:hAnsi="Times New Roman" w:cs="Times New Roman"/>
          <w:sz w:val="22"/>
          <w:szCs w:val="22"/>
          <w:lang w:val="en-US"/>
        </w:rPr>
        <w:t>hospitals outside the Southwestern region of The Netherlands (cohort 4)</w:t>
      </w:r>
      <w:r w:rsidR="002C3540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2C35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EDB8CE" w14:textId="30F6D428" w:rsidR="006947EA" w:rsidRPr="002440B9" w:rsidRDefault="00A73480" w:rsidP="001B7E15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Baseline characteristics such as age, </w:t>
      </w:r>
      <w:r w:rsidR="008429C7">
        <w:rPr>
          <w:rFonts w:ascii="Times New Roman" w:hAnsi="Times New Roman" w:cs="Times New Roman"/>
          <w:sz w:val="22"/>
          <w:szCs w:val="22"/>
          <w:lang w:val="en-US"/>
        </w:rPr>
        <w:t xml:space="preserve">sex, 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>preoperative diagnosis,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blood values (calcium, albumin, PTH</w:t>
      </w:r>
      <w:r w:rsidR="000E665D">
        <w:rPr>
          <w:rFonts w:ascii="Times New Roman" w:hAnsi="Times New Roman" w:cs="Times New Roman"/>
          <w:sz w:val="22"/>
          <w:szCs w:val="22"/>
          <w:lang w:val="en-US"/>
        </w:rPr>
        <w:t xml:space="preserve">), surgical procedure,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and follow-up data were obtained.</w:t>
      </w:r>
      <w:r w:rsidR="006947E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Serum calcium levels were corrected for albumin levels according to the formula: corrected calcium (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= m</w:t>
      </w:r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easured calcium (</w:t>
      </w:r>
      <w:proofErr w:type="spellStart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908FF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/L) + 0.016 x (34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-albumin (g/L)). The reference value for calcium is 2.20-2.65 </w:t>
      </w:r>
      <w:proofErr w:type="spellStart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mmol</w:t>
      </w:r>
      <w:proofErr w:type="spellEnd"/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/L. The change in PTH levels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</w:t>
      </w:r>
      <w:r w:rsidR="00D15DAE" w:rsidRPr="00FD68D6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PTH)</w:t>
      </w:r>
      <w:r w:rsidR="00802CBE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was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calcula</w:t>
      </w:r>
      <w:r w:rsidR="00D66509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(PTH</w:t>
      </w:r>
      <w:r w:rsidR="00774BD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033177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at baseline </w:t>
      </w:r>
      <w:r w:rsidR="00825140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- post</w:t>
      </w:r>
      <w:r w:rsidR="00073A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operative PTH after 2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4 hours) / 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PTH</w:t>
      </w:r>
      <w:r w:rsidR="009304DE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C62016" w:rsidDel="00DC5A5C">
        <w:rPr>
          <w:rFonts w:ascii="Cambria Math" w:eastAsia="Calibri" w:hAnsi="Cambria Math" w:cs="Cambria Math"/>
          <w:sz w:val="22"/>
          <w:szCs w:val="22"/>
          <w:lang w:val="en-US"/>
        </w:rPr>
        <w:t xml:space="preserve"> </w:t>
      </w:r>
      <w:r w:rsidR="006947E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100%.</w:t>
      </w:r>
      <w:r w:rsidR="00457CD2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The change in corrected calcium levels (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F935E0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c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orrected calcium) was calculated </w:t>
      </w:r>
      <w:r w:rsidR="00EF7803">
        <w:rPr>
          <w:rFonts w:ascii="Times New Roman" w:eastAsia="Calibri" w:hAnsi="Times New Roman" w:cs="Times New Roman"/>
          <w:sz w:val="22"/>
          <w:szCs w:val="22"/>
          <w:lang w:val="en-US"/>
        </w:rPr>
        <w:t>by</w:t>
      </w:r>
      <w:r w:rsidR="00EF7803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(corrected calcium</w:t>
      </w:r>
      <w:r w:rsidR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- postoperative corrected calcium after 24 hours) / 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>(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corrected calcium</w:t>
      </w:r>
      <w:r w:rsidR="00F24582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at baseline)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DC5A5C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>x</w:t>
      </w:r>
      <w:r w:rsidR="00DC5A5C" w:rsidRPr="002440B9" w:rsidDel="00C62016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 </w:t>
      </w:r>
      <w:r w:rsidR="0039195A" w:rsidRPr="002440B9">
        <w:rPr>
          <w:rFonts w:ascii="Times New Roman" w:eastAsia="Calibri" w:hAnsi="Times New Roman" w:cs="Times New Roman"/>
          <w:sz w:val="22"/>
          <w:szCs w:val="22"/>
          <w:lang w:val="en-US"/>
        </w:rPr>
        <w:t xml:space="preserve">100%.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The TRIPOD (transparent reporting of a multivariable model for individual prognosis or diagnosis) guidance for development and reporting of multivariable prediction models was followed</w:t>
      </w:r>
      <w:r w:rsidR="000D19CF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01F">
        <w:rPr>
          <w:rFonts w:ascii="Times New Roman" w:hAnsi="Times New Roman" w:cs="Times New Roman"/>
          <w:sz w:val="22"/>
          <w:szCs w:val="22"/>
          <w:highlight w:val="green"/>
          <w:lang w:val="en-US"/>
        </w:rPr>
        <w:t xml:space="preserve">Supplement </w:t>
      </w:r>
      <w:r w:rsidR="0050501F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CF6E3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PEVuZE5vdGU+PENpdGU+PFllYXI+MjAxNTwvWWVhcj48UmVjTnVtPjM4PC9SZWNOdW0+PERpc3Bs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12</w:t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440F4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F3D93A1" w14:textId="1C1E24CE" w:rsidR="006947EA" w:rsidRPr="002440B9" w:rsidRDefault="006947EA" w:rsidP="006947EA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</w:p>
    <w:p w14:paraId="4B76B599" w14:textId="4100CE80" w:rsidR="00EE718F" w:rsidRPr="002440B9" w:rsidRDefault="00EE718F" w:rsidP="006947EA">
      <w:pPr>
        <w:spacing w:line="480" w:lineRule="auto"/>
        <w:rPr>
          <w:rFonts w:ascii="Times New Roman" w:eastAsia="Calibri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eastAsia="Calibri" w:hAnsi="Times New Roman" w:cs="Times New Roman"/>
          <w:b/>
          <w:sz w:val="22"/>
          <w:szCs w:val="22"/>
          <w:lang w:val="en-US"/>
        </w:rPr>
        <w:t>Outcome measure</w:t>
      </w:r>
    </w:p>
    <w:p w14:paraId="2274F735" w14:textId="0A8462CC" w:rsidR="00EE718F" w:rsidRPr="002440B9" w:rsidRDefault="008429C7" w:rsidP="00F935E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primary outcome of this study was</w:t>
      </w:r>
      <w:r w:rsidR="00EE718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r w:rsidR="0077765D">
        <w:rPr>
          <w:rFonts w:ascii="Times New Roman" w:hAnsi="Times New Roman" w:cs="Times New Roman"/>
          <w:sz w:val="22"/>
          <w:szCs w:val="22"/>
          <w:lang w:val="en-US"/>
        </w:rPr>
        <w:t xml:space="preserve">, defined </w:t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as the need for active vitamin D supplementation 1 year after surgery, and inability to be tapered of vitamin D supplementation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51542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8F74F8A" w14:textId="4DB25DF3" w:rsidR="00FD4B27" w:rsidRDefault="00FD4B27" w:rsidP="00FD4B27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CE7C025" w14:textId="77777777" w:rsidR="002B4B5B" w:rsidRDefault="00510FD6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B74A23">
        <w:rPr>
          <w:rFonts w:ascii="Times New Roman" w:hAnsi="Times New Roman" w:cs="Times New Roman"/>
          <w:b/>
          <w:sz w:val="22"/>
          <w:szCs w:val="22"/>
          <w:lang w:val="en-US"/>
        </w:rPr>
        <w:t>Statistical analysis for model development</w:t>
      </w:r>
    </w:p>
    <w:p w14:paraId="02189248" w14:textId="40370986" w:rsidR="0012073C" w:rsidRDefault="002B4B5B" w:rsidP="002B4B5B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Missing values were imputed using M</w:t>
      </w:r>
      <w:r w:rsidRPr="003A7B38">
        <w:rPr>
          <w:rFonts w:ascii="Times New Roman" w:hAnsi="Times New Roman" w:cs="Times New Roman"/>
          <w:sz w:val="22"/>
          <w:szCs w:val="22"/>
          <w:lang w:val="en-US"/>
        </w:rPr>
        <w:t>ultivariate Imputations by Chained Equations (MICE)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&lt;EndNote&gt;&lt;Cite&gt;&lt;Author&gt;van Buuren&lt;/Author&gt;&lt;Year&gt;2011&lt;/Year&gt;&lt;RecNum&gt;46&lt;/RecNum&gt;&lt;DisplayText&gt;&lt;style face="superscript"&gt;14&lt;/style&gt;&lt;/DisplayText&gt;&lt;record&gt;&lt;rec-number&gt;46&lt;/rec-number&gt;&lt;foreign-keys&gt;&lt;key app="EN" db-id="v52zp02z8sfx0lee0xn52wefaerz5ewapwfz" timestamp="1659699779"&gt;46&lt;/key&gt;&lt;/foreign-keys&gt;&lt;ref-type name="Journal Article"&gt;17&lt;/ref-type&gt;&lt;contributors&gt;&lt;authors&gt;&lt;author&gt;van Buuren, Stef&lt;/author&gt;&lt;author&gt;Groothuis-Oudshoorn, Karin&lt;/author&gt;&lt;/authors&gt;&lt;/contributors&gt;&lt;titles&gt;&lt;title&gt;mice: Multivariate Imputation by Chained Equations in R&lt;/title&gt;&lt;secondary-title&gt;Journal of Statistical Software&lt;/secondary-title&gt;&lt;/titles&gt;&lt;periodical&gt;&lt;full-title&gt;Journal of Statistical Software&lt;/full-title&gt;&lt;/periodical&gt;&lt;pages&gt;1 - 67&lt;/pages&gt;&lt;volume&gt;45&lt;/volume&gt;&lt;number&gt;3&lt;/number&gt;&lt;section&gt;Articles&lt;/section&gt;&lt;dates&gt;&lt;year&gt;2011&lt;/year&gt;&lt;/dates&gt;&lt;urls&gt;&lt;related-urls&gt;&lt;url&gt;https://www.jstatsoft.org/index.php/jss/article/view/v045i03&lt;/url&gt;&lt;/related-urls&gt;&lt;/urls&gt;&lt;electronic-resource-num&gt;10.18637/jss.v045.i03&lt;/electronic-resource-num&gt;&lt;access-date&gt;2022/08/05&lt;/access-date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Variables used in the multiple </w:t>
      </w:r>
      <w:r>
        <w:rPr>
          <w:rFonts w:ascii="Times New Roman" w:hAnsi="Times New Roman" w:cs="Times New Roman"/>
          <w:sz w:val="22"/>
          <w:szCs w:val="22"/>
          <w:lang w:val="en-US"/>
        </w:rPr>
        <w:t>imputation model included the</w:t>
      </w:r>
      <w:r w:rsidRPr="00E20591">
        <w:rPr>
          <w:rFonts w:ascii="Times New Roman" w:hAnsi="Times New Roman" w:cs="Times New Roman"/>
          <w:sz w:val="22"/>
          <w:szCs w:val="22"/>
          <w:lang w:val="en-US"/>
        </w:rPr>
        <w:t xml:space="preserve"> candidate predictors</w:t>
      </w:r>
      <w:r>
        <w:rPr>
          <w:rFonts w:ascii="Times New Roman" w:hAnsi="Times New Roman" w:cs="Times New Roman"/>
          <w:sz w:val="22"/>
          <w:szCs w:val="22"/>
          <w:lang w:val="en-US"/>
        </w:rPr>
        <w:t>, auxiliary variables and the outcome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&lt;EndNote&gt;&lt;Cite&gt;&lt;Author&gt;Moons&lt;/Author&gt;&lt;Year&gt;2006&lt;/Year&gt;&lt;RecNum&gt;49&lt;/RecNum&gt;&lt;DisplayText&gt;&lt;style face="superscript"&gt;15&lt;/style&gt;&lt;/DisplayText&gt;&lt;record&gt;&lt;rec-number&gt;49&lt;/rec-number&gt;&lt;foreign-keys&gt;&lt;key app="EN" db-id="v52zp02z8sfx0lee0xn52wefaerz5ewapwfz" timestamp="1680601096"&gt;49&lt;/key&gt;&lt;/foreign-keys&gt;&lt;ref-type name="Journal Article"&gt;17&lt;/ref-type&gt;&lt;contributors&gt;&lt;authors&gt;&lt;author&gt;Moons, Karel G. M.&lt;/author&gt;&lt;author&gt;Donders, Rogier A. R. T.&lt;/author&gt;&lt;author&gt;Stijnen, Theo&lt;/author&gt;&lt;author&gt;Harrell, Frank E.&lt;/author&gt;&lt;/authors&gt;&lt;/contributors&gt;&lt;titles&gt;&lt;title&gt;Using the outcome for imputation of missing predictor values was preferred&lt;/title&gt;&lt;secondary-title&gt;Journal of Clinical Epidemiology&lt;/secondary-title&gt;&lt;/titles&gt;&lt;periodical&gt;&lt;full-title&gt;Journal of Clinical Epidemiology&lt;/full-title&gt;&lt;/periodical&gt;&lt;pages&gt;1092-1101&lt;/pages&gt;&lt;volume&gt;59&lt;/volume&gt;&lt;number&gt;10&lt;/number&gt;&lt;keywords&gt;&lt;keyword&gt;Bias&lt;/keyword&gt;&lt;keyword&gt;Imputation&lt;/keyword&gt;&lt;keyword&gt;Missing predictors&lt;/keyword&gt;&lt;keyword&gt;Precision&lt;/keyword&gt;&lt;keyword&gt;Prediction&lt;/keyword&gt;&lt;/keywords&gt;&lt;dates&gt;&lt;year&gt;2006&lt;/year&gt;&lt;pub-dates&gt;&lt;date&gt;2006/10/01/&lt;/date&gt;&lt;/pub-dates&gt;&lt;/dates&gt;&lt;isbn&gt;0895-4356&lt;/isbn&gt;&lt;urls&gt;&lt;related-urls&gt;&lt;url&gt;https://www.sciencedirect.com/science/article/pii/S0895435606000606&lt;/url&gt;&lt;/related-urls&gt;&lt;/urls&gt;&lt;electronic-resource-num&gt;https://doi.org/10.1016/j.jclinepi.2006.01.009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 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stimates </w:t>
      </w:r>
      <w:r>
        <w:rPr>
          <w:rFonts w:ascii="Times New Roman" w:hAnsi="Times New Roman" w:cs="Times New Roman"/>
          <w:sz w:val="22"/>
          <w:szCs w:val="22"/>
          <w:lang w:val="en-US"/>
        </w:rPr>
        <w:t>of the imputed datasets were pooled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using Rubin’s Rule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&lt;EndNote&gt;&lt;Cite&gt;&lt;Author&gt;Rubin&lt;/Author&gt;&lt;Year&gt;1996&lt;/Year&gt;&lt;RecNum&gt;22&lt;/RecNum&gt;&lt;DisplayText&gt;&lt;style face="superscript"&gt;16&lt;/style&gt;&lt;/DisplayText&gt;&lt;record&gt;&lt;rec-number&gt;22&lt;/rec-number&gt;&lt;foreign-keys&gt;&lt;key app="EN" db-id="v52zp02z8sfx0lee0xn52wefaerz5ewapwfz" timestamp="1653306510"&gt;22&lt;/key&gt;&lt;/foreign-keys&gt;&lt;ref-type name="Journal Article"&gt;17&lt;/ref-type&gt;&lt;contributors&gt;&lt;authors&gt;&lt;author&gt;Rubin, Donald B.&lt;/author&gt;&lt;/authors&gt;&lt;/contributors&gt;&lt;titles&gt;&lt;title&gt;Multiple imputation after 18+ years&lt;/title&gt;&lt;secondary-title&gt;Journal of the American statistical Association&lt;/secondary-title&gt;&lt;/titles&gt;&lt;periodical&gt;&lt;full-title&gt;Journal of the American statistical Association&lt;/full-title&gt;&lt;/periodical&gt;&lt;pages&gt;473-489&lt;/pages&gt;&lt;volume&gt;91&lt;/volume&gt;&lt;number&gt;434&lt;/number&gt;&lt;dates&gt;&lt;year&gt;1996&lt;/year&gt;&lt;/dates&gt;&lt;isbn&gt;0162-1459&lt;/isbn&gt;&lt;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2B4B5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We predict</w:t>
      </w:r>
      <w:r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the probability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6035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 xml:space="preserve"> based on the available patient characteristics</w:t>
      </w:r>
      <w:r w:rsidR="0060354C" w:rsidRPr="00B57665" w:rsidDel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0354C">
        <w:rPr>
          <w:rFonts w:ascii="Times New Roman" w:hAnsi="Times New Roman" w:cs="Times New Roman"/>
          <w:sz w:val="22"/>
          <w:szCs w:val="22"/>
          <w:lang w:val="en-US"/>
        </w:rPr>
        <w:t>using m</w:t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>ultivariable logistic regression analysis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&lt;EndNote&gt;&lt;Cite&gt;&lt;Author&gt;Jr&lt;/Author&gt;&lt;Year&gt;2023&lt;/Year&gt;&lt;RecNum&gt;56&lt;/RecNum&gt;&lt;DisplayText&gt;&lt;style face="superscript"&gt;17&lt;/style&gt;&lt;/DisplayText&gt;&lt;record&gt;&lt;rec-number&gt;56&lt;/rec-number&gt;&lt;foreign-keys&gt;&lt;key app="EN" db-id="v52zp02z8sfx0lee0xn52wefaerz5ewapwfz" timestamp="1689682050"&gt;56&lt;/key&gt;&lt;/foreign-keys&gt;&lt;ref-type name="Web Page"&gt;12&lt;/ref-type&gt;&lt;contributors&gt;&lt;authors&gt;&lt;author&gt;Frank E Harrell Jr &lt;/author&gt;&lt;/authors&gt;&lt;/contributors&gt;&lt;titles&gt;&lt;title&gt;rms: Regression Modeling Strategies. R package version 6.6-0. &lt;/title&gt;&lt;/titles&gt;&lt;dates&gt;&lt;year&gt;2023&lt;/year&gt;&lt;/dates&gt;&lt;urls&gt;&lt;related-urls&gt;&lt;url&gt;https://CRAN.R-project.org/package=rms&lt;/url&gt;&lt;/related-urls&gt;&lt;/urls&gt;&lt;/record&gt;&lt;/Cite&gt;&lt;/EndNote&gt;</w:instrTex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17</w:t>
      </w:r>
      <w:r w:rsidR="007878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64EA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Identification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</w:t>
      </w:r>
      <w:r w:rsidR="009D4ED1">
        <w:rPr>
          <w:rFonts w:ascii="Times New Roman" w:hAnsi="Times New Roman" w:cs="Times New Roman"/>
          <w:sz w:val="22"/>
          <w:szCs w:val="22"/>
          <w:lang w:val="en-US"/>
        </w:rPr>
        <w:t xml:space="preserve">candidate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predictors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>of the outcome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was based on clinical expertise and </w:t>
      </w:r>
      <w:r w:rsidR="006B2C04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6B2C0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existing literature. </w:t>
      </w:r>
      <w:r w:rsidR="00731725" w:rsidRPr="0073172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2F3A8B">
        <w:rPr>
          <w:rFonts w:ascii="Times New Roman" w:hAnsi="Times New Roman" w:cs="Times New Roman"/>
          <w:sz w:val="22"/>
          <w:szCs w:val="22"/>
          <w:lang w:val="en-US"/>
        </w:rPr>
        <w:t xml:space="preserve">election </w:t>
      </w:r>
      <w:r w:rsidR="00731725">
        <w:rPr>
          <w:rFonts w:ascii="Times New Roman" w:hAnsi="Times New Roman" w:cs="Times New Roman"/>
          <w:sz w:val="22"/>
          <w:szCs w:val="22"/>
          <w:lang w:val="en-US"/>
        </w:rPr>
        <w:t xml:space="preserve">of variables for the final model was conducted using 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backward selection</w:t>
      </w:r>
      <w:r w:rsidR="00F24DD3">
        <w:rPr>
          <w:rFonts w:ascii="Times New Roman" w:hAnsi="Times New Roman" w:cs="Times New Roman"/>
          <w:sz w:val="22"/>
          <w:szCs w:val="22"/>
          <w:lang w:val="en-US"/>
        </w:rPr>
        <w:t xml:space="preserve"> with p&lt;0.05</w:t>
      </w:r>
      <w:r w:rsidR="00F10BC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DE7AFD" w:rsidRPr="00DE7AF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3D02">
        <w:rPr>
          <w:rFonts w:ascii="Times New Roman" w:hAnsi="Times New Roman" w:cs="Times New Roman"/>
          <w:sz w:val="22"/>
          <w:szCs w:val="22"/>
          <w:lang w:val="en-US"/>
        </w:rPr>
        <w:t xml:space="preserve">We calculated the importance of each predictor in the model using Wald tests. 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 xml:space="preserve">To compare </w:t>
      </w:r>
      <w:r w:rsidR="00AE50EB">
        <w:rPr>
          <w:rFonts w:ascii="Times New Roman" w:hAnsi="Times New Roman" w:cs="Times New Roman"/>
          <w:sz w:val="22"/>
          <w:szCs w:val="22"/>
          <w:lang w:val="en-US"/>
        </w:rPr>
        <w:t>the fit of nested models</w:t>
      </w:r>
      <w:r w:rsidR="005C7EAD">
        <w:rPr>
          <w:rFonts w:ascii="Times New Roman" w:hAnsi="Times New Roman" w:cs="Times New Roman"/>
          <w:sz w:val="22"/>
          <w:szCs w:val="22"/>
          <w:lang w:val="en-US"/>
        </w:rPr>
        <w:t>, we used likelihood ratio test</w:t>
      </w:r>
      <w:r w:rsidR="009E5930">
        <w:rPr>
          <w:rFonts w:ascii="Times New Roman" w:hAnsi="Times New Roman" w:cs="Times New Roman"/>
          <w:sz w:val="22"/>
          <w:szCs w:val="22"/>
          <w:lang w:val="en-US"/>
        </w:rPr>
        <w:t>s.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Interaction terms were not taken into consideration </w:t>
      </w:r>
      <w:r>
        <w:rPr>
          <w:rFonts w:ascii="Times New Roman" w:hAnsi="Times New Roman" w:cs="Times New Roman"/>
          <w:sz w:val="22"/>
          <w:szCs w:val="22"/>
          <w:lang w:val="en-US"/>
        </w:rPr>
        <w:t>for</w:t>
      </w:r>
      <w:r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this prediction model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o prevent overfitting of the model, we utilized a bootstrap approach with 100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resamples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to derive a uniform shrinkage factor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&lt;EndNote&gt;&lt;Cite&gt;&lt;Author&gt;Smith&lt;/Author&gt;&lt;Year&gt;2014&lt;/Year&gt;&lt;RecNum&gt;29&lt;/RecNum&gt;&lt;DisplayText&gt;&lt;style face="superscript"&gt;18, 19&lt;/style&gt;&lt;/DisplayText&gt;&lt;record&gt;&lt;rec-number&gt;29&lt;/rec-number&gt;&lt;foreign-keys&gt;&lt;key app="EN" db-id="v52zp02z8sfx0lee0xn52wefaerz5ewapwfz" timestamp="1658742535"&gt;29&lt;/key&gt;&lt;/foreign-keys&gt;&lt;ref-type name="Journal Article"&gt;17&lt;/ref-type&gt;&lt;contributors&gt;&lt;authors&gt;&lt;author&gt;Smith, G. C.&lt;/author&gt;&lt;author&gt;Seaman, S. R.&lt;/author&gt;&lt;author&gt;Wood, A. M.&lt;/author&gt;&lt;author&gt;Royston, P.&lt;/author&gt;&lt;author&gt;White, I. R.&lt;/author&gt;&lt;/authors&gt;&lt;/contributors&gt;&lt;titles&gt;&lt;title&gt;Correcting for optimistic prediction in small data sets&lt;/title&gt;&lt;secondary-title&gt;Am J Epidemiol&lt;/secondary-title&gt;&lt;/titles&gt;&lt;periodical&gt;&lt;full-title&gt;Am J Epidemiol&lt;/full-title&gt;&lt;/periodical&gt;&lt;pages&gt;318-24&lt;/pages&gt;&lt;volume&gt;180&lt;/volume&gt;&lt;number&gt;3&lt;/number&gt;&lt;keywords&gt;&lt;keyword&gt;Data Interpretation, Statistical&lt;/keyword&gt;&lt;keyword&gt;Databases, Factual&lt;/keyword&gt;&lt;keyword&gt;Down Syndrome&lt;/keyword&gt;&lt;keyword&gt;Epidemiologic Methods&lt;/keyword&gt;&lt;keyword&gt;Humans&lt;/keyword&gt;&lt;keyword&gt;Logistic Models&lt;/keyword&gt;&lt;keyword&gt;Models, Statistical&lt;/keyword&gt;&lt;keyword&gt;Multivariate Analysis&lt;/keyword&gt;&lt;keyword&gt;ROC Curve&lt;/keyword&gt;&lt;keyword&gt;receiver operating characteristic curve&lt;/keyword&gt;&lt;/keywords&gt;&lt;dates&gt;&lt;year&gt;2014&lt;/year&gt;&lt;pub-dates&gt;&lt;date&gt;Aug 1&lt;/date&gt;&lt;/pub-dates&gt;&lt;/dates&gt;&lt;isbn&gt;1476-6256 (Electronic)&amp;#xD;0002-9262 (Print)&amp;#xD;0002-9262 (Linking)&lt;/isbn&gt;&lt;accession-num&gt;24966219&lt;/accession-num&gt;&lt;urls&gt;&lt;/urls&gt;&lt;/record&gt;&lt;/Cite&gt;&lt;Cite&gt;&lt;Author&gt;Steyerberg&lt;/Author&gt;&lt;Year&gt;2009&lt;/Year&gt;&lt;RecNum&gt;35&lt;/RecNum&gt;&lt;record&gt;&lt;rec-number&gt;35&lt;/rec-number&gt;&lt;foreign-keys&gt;&lt;key app="EN" db-id="v52zp02z8sfx0lee0xn52wefaerz5ewapwfz" timestamp="1658759922"&gt;35&lt;/key&gt;&lt;/foreign-keys&gt;&lt;ref-type name="Book"&gt;6&lt;/ref-type&gt;&lt;contributors&gt;&lt;authors&gt;&lt;author&gt;Steyerberg, Ewout W.&lt;/author&gt;&lt;/authors&gt;&lt;/contributors&gt;&lt;titles&gt;&lt;title&gt;Clinical Prediction Models: A Practical Approach to Development, Validation, and Updating.&lt;/title&gt;&lt;/titles&gt;&lt;dates&gt;&lt;year&gt;2009&lt;/year&gt;&lt;/dates&gt;&lt;publisher&gt;New York: Springer&lt;/publisher&gt;&lt;urls&gt;&lt;/urls&gt;&lt;/record&gt;&lt;/Cite&gt;&lt;/EndNote&gt;</w:instrTex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18, 19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557EE8" w:rsidRPr="003F58A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This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shrinkage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factor was then 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>multiplied by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 xml:space="preserve"> the final regression coefficient of each selected predictor</w:t>
      </w:r>
      <w:r w:rsidR="00557EE8">
        <w:rPr>
          <w:rFonts w:ascii="Times New Roman" w:hAnsi="Times New Roman" w:cs="Times New Roman"/>
          <w:sz w:val="22"/>
          <w:szCs w:val="22"/>
          <w:lang w:val="en-US"/>
        </w:rPr>
        <w:t xml:space="preserve"> and the intercept was adjusted appropriately</w:t>
      </w:r>
      <w:r w:rsidR="00557EE8" w:rsidRPr="006B2C0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A712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A5660">
        <w:rPr>
          <w:rFonts w:ascii="Times New Roman" w:hAnsi="Times New Roman" w:cs="Times New Roman"/>
          <w:sz w:val="22"/>
          <w:szCs w:val="22"/>
          <w:lang w:val="en-US"/>
        </w:rPr>
        <w:t>Predictions of the final model were made easily accessible through a web application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20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commentRangeStart w:id="3"/>
      <w:r w:rsidR="004A5660"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3"/>
      <w:r w:rsidR="00742D4C">
        <w:rPr>
          <w:rStyle w:val="Verwijzingopmerking"/>
        </w:rPr>
        <w:commentReference w:id="3"/>
      </w:r>
      <w:r w:rsidR="00CA24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>To assess the relationship between the risk of long-term hypoparathyroidism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hypocalcemia-related readmissions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, we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E0BB0">
        <w:rPr>
          <w:rFonts w:ascii="Times New Roman" w:hAnsi="Times New Roman" w:cs="Times New Roman"/>
          <w:sz w:val="22"/>
          <w:szCs w:val="22"/>
          <w:lang w:val="en-US"/>
        </w:rPr>
        <w:t>divided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patients into risk groups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based on predicted probabilities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of the model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 (%); low risk (</w:t>
      </w:r>
      <w:ins w:id="4" w:author="C.H.M. Maas" w:date="2023-07-20T11:53:00Z">
        <w:r w:rsidR="00C442A2">
          <w:rPr>
            <w:rFonts w:ascii="Times New Roman" w:hAnsi="Times New Roman" w:cs="Times New Roman"/>
            <w:sz w:val="22"/>
            <w:szCs w:val="22"/>
            <w:lang w:val="en-US"/>
          </w:rPr>
          <w:t>&lt;</w:t>
        </w:r>
      </w:ins>
      <w:del w:id="5" w:author="C.H.M. Maas" w:date="2023-07-20T11:53:00Z">
        <w:r w:rsidR="001971E3" w:rsidRPr="009113B4" w:rsidDel="00C442A2">
          <w:rPr>
            <w:rFonts w:ascii="Times New Roman" w:hAnsi="Times New Roman" w:cs="Times New Roman"/>
            <w:sz w:val="22"/>
            <w:szCs w:val="22"/>
            <w:lang w:val="en-US"/>
          </w:rPr>
          <w:delText>0-</w:delText>
        </w:r>
      </w:del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 xml:space="preserve">10%), intermediate </w:t>
      </w:r>
      <w:r>
        <w:rPr>
          <w:rFonts w:ascii="Times New Roman" w:hAnsi="Times New Roman" w:cs="Times New Roman"/>
          <w:sz w:val="22"/>
          <w:szCs w:val="22"/>
          <w:lang w:val="en-US"/>
        </w:rPr>
        <w:t>risk (10%-30%) and high risk (&gt;3</w:t>
      </w:r>
      <w:r w:rsidR="001971E3" w:rsidRPr="009113B4">
        <w:rPr>
          <w:rFonts w:ascii="Times New Roman" w:hAnsi="Times New Roman" w:cs="Times New Roman"/>
          <w:sz w:val="22"/>
          <w:szCs w:val="22"/>
          <w:lang w:val="en-US"/>
        </w:rPr>
        <w:t>0%) patients.</w:t>
      </w:r>
      <w:r w:rsidR="001971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F2A96D" w14:textId="3D887328" w:rsidR="007349DF" w:rsidRDefault="00A43EC2" w:rsidP="00AC07E1">
      <w:pPr>
        <w:spacing w:after="200"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performance of the model was assessed using the concepts of calibration and discrimination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C798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Calibration of the model was assessed by </w:t>
      </w:r>
      <w:r w:rsidR="00A03333">
        <w:rPr>
          <w:rFonts w:ascii="Times New Roman" w:hAnsi="Times New Roman" w:cs="Times New Roman"/>
          <w:sz w:val="22"/>
          <w:szCs w:val="22"/>
          <w:lang w:val="en-US"/>
        </w:rPr>
        <w:t xml:space="preserve">calibration plots, i.e.,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plotting observed frequencies versus predicted probabilities</w:t>
      </w:r>
      <w:r w:rsidR="006502D6">
        <w:rPr>
          <w:rFonts w:ascii="Times New Roman" w:hAnsi="Times New Roman" w:cs="Times New Roman"/>
          <w:sz w:val="22"/>
          <w:szCs w:val="22"/>
          <w:lang w:val="en-US"/>
        </w:rPr>
        <w:t xml:space="preserve"> in groups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 Perfect predictions should lie on the 45-degree line for agreement with the outcome in the calibration plot.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We used leave-one-center-out cross-validation to assess 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the validity of the model, </w:t>
      </w:r>
      <w:r w:rsidR="001715EA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models were fit using data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leaving one center out of the development</w:t>
      </w:r>
      <w:r w:rsidR="00076B7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0EB0">
        <w:rPr>
          <w:rFonts w:ascii="Times New Roman" w:hAnsi="Times New Roman" w:cs="Times New Roman"/>
          <w:sz w:val="22"/>
          <w:szCs w:val="22"/>
          <w:lang w:val="en-US"/>
        </w:rPr>
        <w:t>set</w:t>
      </w:r>
      <w:r w:rsidR="00C01159">
        <w:rPr>
          <w:rFonts w:ascii="Times New Roman" w:hAnsi="Times New Roman" w:cs="Times New Roman"/>
          <w:sz w:val="22"/>
          <w:szCs w:val="22"/>
          <w:lang w:val="en-US"/>
        </w:rPr>
        <w:t xml:space="preserve"> and making predictions for the left out center.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Discrimination of the model was assessed by providing</w:t>
      </w:r>
      <w:r w:rsidR="001F3474">
        <w:rPr>
          <w:rFonts w:ascii="Times New Roman" w:hAnsi="Times New Roman" w:cs="Times New Roman"/>
          <w:sz w:val="22"/>
          <w:szCs w:val="22"/>
          <w:lang w:val="en-US"/>
        </w:rPr>
        <w:t xml:space="preserve"> the C-index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&lt;EndNote&gt;&lt;Cite&gt;&lt;Author&gt;Harrell&lt;/Author&gt;&lt;Year&gt;1982&lt;/Year&gt;&lt;RecNum&gt;58&lt;/RecNum&gt;&lt;DisplayText&gt;&lt;style face="superscript"&gt;21&lt;/style&gt;&lt;/DisplayText&gt;&lt;record&gt;&lt;rec-number&gt;58&lt;/rec-number&gt;&lt;foreign-keys&gt;&lt;key app="EN" db-id="v52zp02z8sfx0lee0xn52wefaerz5ewapwfz" timestamp="1689682864"&gt;58&lt;/key&gt;&lt;/foreign-keys&gt;&lt;ref-type name="Journal Article"&gt;17&lt;/ref-type&gt;&lt;contributors&gt;&lt;authors&gt;&lt;author&gt;Harrell, F. E., Jr.&lt;/author&gt;&lt;author&gt;Califf, R. M.&lt;/author&gt;&lt;author&gt;Pryor, D. B.&lt;/author&gt;&lt;author&gt;Lee, K. L.&lt;/author&gt;&lt;author&gt;Rosati, R. A.&lt;/author&gt;&lt;/authors&gt;&lt;/contributors&gt;&lt;titles&gt;&lt;title&gt;Evaluating the yield of medical tests&lt;/title&gt;&lt;secondary-title&gt;Jama&lt;/secondary-title&gt;&lt;/titles&gt;&lt;periodical&gt;&lt;full-title&gt;Jama&lt;/full-title&gt;&lt;/periodical&gt;&lt;pages&gt;2543-6&lt;/pages&gt;&lt;volume&gt;247&lt;/volume&gt;&lt;number&gt;18&lt;/number&gt;&lt;keywords&gt;&lt;keyword&gt;Catheterization&lt;/keyword&gt;&lt;keyword&gt;Diagnostic Services/ statistics &amp;amp; numerical data&lt;/keyword&gt;&lt;keyword&gt;Evaluation Studies as Topic&lt;/keyword&gt;&lt;keyword&gt;Exercise Test&lt;/keyword&gt;&lt;keyword&gt;Heart Diseases/ diagnosis/therapy&lt;/keyword&gt;&lt;keyword&gt;Hospital Bed Capacity, 500 and over&lt;/keyword&gt;&lt;keyword&gt;Humans&lt;/keyword&gt;&lt;keyword&gt;Medical History Taking&lt;/keyword&gt;&lt;keyword&gt;North Carolina&lt;/keyword&gt;&lt;keyword&gt;Physical Examination&lt;/keyword&gt;&lt;/keywords&gt;&lt;dates&gt;&lt;year&gt;1982&lt;/year&gt;&lt;pub-dates&gt;&lt;date&gt;May 14&lt;/date&gt;&lt;/pub-dates&gt;&lt;/dates&gt;&lt;isbn&gt;0098-7484 (Print)&amp;#xD;0098-7484 (Linking)&lt;/isbn&gt;&lt;accession-num&gt;7069920&lt;/accession-num&gt;&lt;urls&gt;&lt;/urls&gt;&lt;/record&gt;&lt;/Cite&gt;&lt;/EndNote&gt;</w:instrTex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21</w:t>
      </w:r>
      <w:r w:rsidR="00152DB3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1A10F6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750FC1">
        <w:rPr>
          <w:rFonts w:ascii="Times New Roman" w:hAnsi="Times New Roman" w:cs="Times New Roman"/>
          <w:sz w:val="22"/>
          <w:szCs w:val="22"/>
          <w:lang w:val="en-US"/>
        </w:rPr>
        <w:t xml:space="preserve"> C-index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1.0 indicates perfect discrimination, 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i.e., </w:t>
      </w:r>
      <w:r w:rsidR="00F2125F">
        <w:rPr>
          <w:rFonts w:ascii="Times New Roman" w:hAnsi="Times New Roman" w:cs="Times New Roman"/>
          <w:sz w:val="22"/>
          <w:szCs w:val="22"/>
          <w:lang w:val="en-US"/>
        </w:rPr>
        <w:t>the model perfectly distinguishes</w:t>
      </w:r>
      <w:r w:rsidR="00186183">
        <w:rPr>
          <w:rFonts w:ascii="Times New Roman" w:hAnsi="Times New Roman" w:cs="Times New Roman"/>
          <w:sz w:val="22"/>
          <w:szCs w:val="22"/>
          <w:lang w:val="en-US"/>
        </w:rPr>
        <w:t xml:space="preserve"> between high and low risk patients,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whereas an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t>C-index</w:t>
      </w:r>
      <w:r w:rsidR="00530BF0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0.5 indicates </w:t>
      </w:r>
      <w:r w:rsidR="00530BF0">
        <w:rPr>
          <w:rFonts w:ascii="Times New Roman" w:hAnsi="Times New Roman" w:cs="Times New Roman"/>
          <w:sz w:val="22"/>
          <w:szCs w:val="22"/>
          <w:lang w:val="en-US"/>
        </w:rPr>
        <w:lastRenderedPageBreak/>
        <w:t>that the model is no better than chance</w:t>
      </w:r>
      <w:r w:rsidR="00785BB9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5749D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All statistical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>analyses were</w:t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performed using the R version 4.1.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&lt;EndNote&gt;&lt;Cite&gt;&lt;Author&gt;Team&lt;/Author&gt;&lt;Year&gt;2022&lt;/Year&gt;&lt;RecNum&gt;59&lt;/RecNum&gt;&lt;DisplayText&gt;&lt;style face="superscript"&gt;22&lt;/style&gt;&lt;/DisplayText&gt;&lt;record&gt;&lt;rec-number&gt;59&lt;/rec-number&gt;&lt;foreign-keys&gt;&lt;key app="EN" db-id="v52zp02z8sfx0lee0xn52wefaerz5ewapwfz" timestamp="1689682993"&gt;59&lt;/key&gt;&lt;/foreign-keys&gt;&lt;ref-type name="Web Page"&gt;12&lt;/ref-type&gt;&lt;contributors&gt;&lt;authors&gt;&lt;author&gt;R Core Team &lt;/author&gt;&lt;/authors&gt;&lt;/contributors&gt;&lt;titles&gt;&lt;title&gt;R: A language and environment for statistical computing. R Foundation for Statistical Computing, Vienna, Austria.&lt;/title&gt;&lt;/titles&gt;&lt;dates&gt;&lt;year&gt;2022&lt;/year&gt;&lt;/dates&gt;&lt;urls&gt;&lt;related-urls&gt;&lt;url&gt;https://www.R-project.org/.&lt;/url&gt;&lt;/related-urls&gt;&lt;/urls&gt;&lt;/record&gt;&lt;/Cite&gt;&lt;/EndNote&gt;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22</w: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B4B5B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6B69050" w14:textId="77777777" w:rsidR="00E1760D" w:rsidRDefault="00E1760D" w:rsidP="00C408C3">
      <w:pPr>
        <w:spacing w:after="200"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5122F6C" w14:textId="754DD83A" w:rsidR="003962CC" w:rsidRPr="00836C28" w:rsidRDefault="00073A03" w:rsidP="00040C71">
      <w:pPr>
        <w:spacing w:after="200" w:line="480" w:lineRule="auto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lang w:val="en-US"/>
        </w:rPr>
        <w:t>Results</w:t>
      </w:r>
    </w:p>
    <w:p w14:paraId="2231F6B7" w14:textId="5EF6EACF" w:rsidR="008561EE" w:rsidRDefault="00AA2499" w:rsidP="00040C71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cohort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included 366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after exclusion of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16</w:t>
      </w:r>
      <w:r w:rsidR="006B6AD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due to</w:t>
      </w:r>
      <w:r w:rsidR="00EA2C6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urgery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 the central neck compartment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31A0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B6711" w:rsidRPr="002440B9">
        <w:rPr>
          <w:rFonts w:ascii="Times New Roman" w:hAnsi="Times New Roman" w:cs="Times New Roman"/>
          <w:sz w:val="22"/>
          <w:szCs w:val="22"/>
          <w:lang w:val="en-US"/>
        </w:rPr>
        <w:t>1 patient due to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external beam radiation therapy in the head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neck region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3D35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within one year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after initial surgery</w:t>
      </w:r>
      <w:r w:rsidR="00B1487C">
        <w:rPr>
          <w:rFonts w:ascii="Times New Roman" w:hAnsi="Times New Roman" w:cs="Times New Roman"/>
          <w:sz w:val="22"/>
          <w:szCs w:val="22"/>
          <w:lang w:val="en-US"/>
        </w:rPr>
        <w:t xml:space="preserve"> (Figure 1)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 median age of </w:t>
      </w:r>
      <w:r w:rsidR="00643D35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cohort was 56.0 [</w:t>
      </w:r>
      <w:r w:rsidR="00FC3408">
        <w:rPr>
          <w:rFonts w:ascii="Times New Roman" w:hAnsi="Times New Roman" w:cs="Times New Roman"/>
          <w:sz w:val="22"/>
          <w:szCs w:val="22"/>
          <w:lang w:val="en-US"/>
        </w:rPr>
        <w:t xml:space="preserve">IQR, </w:t>
      </w:r>
      <w:r w:rsidR="00D01FBB" w:rsidRPr="002440B9">
        <w:rPr>
          <w:rFonts w:ascii="Times New Roman" w:hAnsi="Times New Roman" w:cs="Times New Roman"/>
          <w:sz w:val="22"/>
          <w:szCs w:val="22"/>
          <w:lang w:val="en-US"/>
        </w:rPr>
        <w:t>42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.0-69.0] </w:t>
      </w:r>
      <w:r w:rsidR="00651D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32% was male (n=117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(Table 1)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EF4CE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Total thyroidectomy was performed in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292 (80%) patients and 74 (20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>%)</w:t>
      </w:r>
      <w:r w:rsidR="00D66509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</w:t>
      </w:r>
      <w:r w:rsidR="00B85C6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underwent a completion thyroidectomy.</w:t>
      </w:r>
      <w:r w:rsidR="003C537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ypoparathyroidism occurred in 44 (12.0</w:t>
      </w:r>
      <w:r w:rsidR="00B501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%) patients one year after surgery.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>We observ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ed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low</w:t>
      </w:r>
      <w:r w:rsid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percentages of missing values for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PTH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measurements 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the derivation</w:t>
      </w:r>
      <w:r w:rsidR="00CE67EE" w:rsidRPr="00CE67EE">
        <w:rPr>
          <w:rFonts w:ascii="Times New Roman" w:hAnsi="Times New Roman" w:cs="Times New Roman"/>
          <w:sz w:val="22"/>
          <w:szCs w:val="22"/>
          <w:lang w:val="en-US"/>
        </w:rPr>
        <w:t xml:space="preserve"> cohort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n=19, 5.2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 xml:space="preserve">PTH at </w:t>
      </w:r>
      <w:r w:rsidR="00505C16">
        <w:rPr>
          <w:rFonts w:ascii="Times New Roman" w:hAnsi="Times New Roman" w:cs="Times New Roman"/>
          <w:sz w:val="22"/>
          <w:szCs w:val="22"/>
          <w:lang w:val="en-US"/>
        </w:rPr>
        <w:t>baseline;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n=28, 7.7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  <w:r w:rsidR="006C6AFC">
        <w:rPr>
          <w:rFonts w:ascii="Times New Roman" w:hAnsi="Times New Roman" w:cs="Times New Roman"/>
          <w:sz w:val="22"/>
          <w:szCs w:val="22"/>
          <w:lang w:val="en-US"/>
        </w:rPr>
        <w:t>PTH at 24 hours,</w:t>
      </w:r>
      <w:r w:rsidR="00B63C6F">
        <w:rPr>
          <w:rFonts w:ascii="Times New Roman" w:hAnsi="Times New Roman" w:cs="Times New Roman"/>
          <w:sz w:val="22"/>
          <w:szCs w:val="22"/>
          <w:lang w:val="en-US"/>
        </w:rPr>
        <w:t xml:space="preserve"> Table 1</w:t>
      </w:r>
      <w:r w:rsidR="006D326B" w:rsidRPr="00CE67E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6D326B">
        <w:rPr>
          <w:rFonts w:ascii="Times New Roman" w:hAnsi="Times New Roman" w:cs="Times New Roman"/>
          <w:sz w:val="22"/>
          <w:szCs w:val="22"/>
          <w:lang w:val="en-US"/>
        </w:rPr>
        <w:t>. A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ll eligible patients were incl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uded in the model development </w:t>
      </w:r>
      <w:r w:rsidR="006D326B" w:rsidRPr="006D326B">
        <w:rPr>
          <w:rFonts w:ascii="Times New Roman" w:hAnsi="Times New Roman" w:cs="Times New Roman"/>
          <w:sz w:val="22"/>
          <w:szCs w:val="22"/>
          <w:lang w:val="en-US"/>
        </w:rPr>
        <w:t>after imputing missing values.</w:t>
      </w:r>
    </w:p>
    <w:p w14:paraId="66CF16F2" w14:textId="70530F42" w:rsidR="008046E7" w:rsidRPr="00246733" w:rsidRDefault="00964091" w:rsidP="00246733">
      <w:pPr>
        <w:spacing w:line="480" w:lineRule="auto"/>
        <w:ind w:firstLine="708"/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 model 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with all candidate predictors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that fits the data </w:t>
      </w:r>
      <w:r w:rsidR="006665A8">
        <w:rPr>
          <w:rFonts w:ascii="Times New Roman" w:hAnsi="Times New Roman" w:cs="Times New Roman"/>
          <w:sz w:val="22"/>
          <w:szCs w:val="22"/>
          <w:lang w:val="en-US"/>
        </w:rPr>
        <w:t xml:space="preserve">best </w:t>
      </w:r>
      <w:r w:rsidR="00C40DA4">
        <w:rPr>
          <w:rFonts w:ascii="Times New Roman" w:hAnsi="Times New Roman" w:cs="Times New Roman"/>
          <w:sz w:val="22"/>
          <w:szCs w:val="22"/>
          <w:lang w:val="en-US"/>
        </w:rPr>
        <w:t xml:space="preserve">and is most clinically applicable </w:t>
      </w:r>
      <w:r w:rsidR="000034E5">
        <w:rPr>
          <w:rFonts w:ascii="Times New Roman" w:hAnsi="Times New Roman" w:cs="Times New Roman"/>
          <w:sz w:val="22"/>
          <w:szCs w:val="22"/>
          <w:lang w:val="en-US"/>
        </w:rPr>
        <w:t xml:space="preserve">includes </w:t>
      </w:r>
      <w:r w:rsidR="00674728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ΔPTH</w:t>
      </w:r>
      <w:r w:rsidR="00072C8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 xml:space="preserve">postoperative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corrected calcium </w:t>
      </w:r>
      <w:r w:rsidR="00674728">
        <w:rPr>
          <w:rFonts w:ascii="Times New Roman" w:hAnsi="Times New Roman" w:cs="Times New Roman"/>
          <w:sz w:val="22"/>
          <w:szCs w:val="22"/>
          <w:lang w:val="en-US"/>
        </w:rPr>
        <w:t>after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24 hours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, parathyroid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gland</w:t>
      </w:r>
      <w:r w:rsidR="00497C80">
        <w:rPr>
          <w:rFonts w:ascii="Times New Roman" w:hAnsi="Times New Roman" w:cs="Times New Roman"/>
          <w:sz w:val="22"/>
          <w:szCs w:val="22"/>
          <w:lang w:val="en-US"/>
        </w:rPr>
        <w:t xml:space="preserve"> not seen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 xml:space="preserve">, age, sex, type of surgery, and indication </w:t>
      </w:r>
      <w:r w:rsidR="00985724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E46AF6">
        <w:rPr>
          <w:rFonts w:ascii="Times New Roman" w:hAnsi="Times New Roman" w:cs="Times New Roman"/>
          <w:sz w:val="22"/>
          <w:szCs w:val="22"/>
          <w:lang w:val="en-US"/>
        </w:rPr>
        <w:t>central lymph node dissection</w:t>
      </w:r>
      <w:r w:rsidR="00B11D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(Supplemental Table 1</w:t>
      </w:r>
      <w:del w:id="6" w:author="C.H.M. Maas" w:date="2023-07-19T13:51:00Z">
        <w:r w:rsidR="00246733" w:rsidDel="00B45D1A">
          <w:rPr>
            <w:rFonts w:ascii="Times New Roman" w:eastAsiaTheme="minorEastAsia" w:hAnsi="Times New Roman" w:cs="Times New Roman"/>
            <w:sz w:val="22"/>
            <w:szCs w:val="22"/>
            <w:lang w:val="en-US"/>
          </w:rPr>
          <w:delText>, Supplemental Figure 3</w:delText>
        </w:r>
      </w:del>
      <w:r w:rsidR="00C40DA4">
        <w:rPr>
          <w:rFonts w:ascii="Times New Roman" w:eastAsiaTheme="minorEastAsia" w:hAnsi="Times New Roman" w:cs="Times New Roman"/>
          <w:sz w:val="22"/>
          <w:szCs w:val="22"/>
          <w:lang w:val="en-US"/>
        </w:rPr>
        <w:t>).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Although it seems that </w:t>
      </w:r>
      <w:r w:rsidR="005925AF" w:rsidRPr="00040C71">
        <w:rPr>
          <w:rFonts w:ascii="Times New Roman" w:eastAsiaTheme="minorEastAsia" w:hAnsi="Times New Roman" w:cs="Times New Roman"/>
          <w:sz w:val="22"/>
          <w:szCs w:val="22"/>
          <w:lang w:val="en-US"/>
        </w:rPr>
        <w:t>Δ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PTH might need to be modelled non-linearly (Supplemental Figure </w:t>
      </w:r>
      <w:r w:rsidR="00A4034F">
        <w:rPr>
          <w:rFonts w:ascii="Times New Roman" w:eastAsiaTheme="minorEastAsia" w:hAnsi="Times New Roman" w:cs="Times New Roman"/>
          <w:sz w:val="22"/>
          <w:szCs w:val="22"/>
          <w:lang w:val="en-US"/>
        </w:rPr>
        <w:t>1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),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>there is no statistical evidence that the more flexible model</w:t>
      </w:r>
      <w:r w:rsidR="00FC09D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A550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is a better fit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than the rigid model (</w:t>
      </w:r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LR test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2"/>
            <w:szCs w:val="22"/>
            <w:lang w:val="en-US"/>
          </w:rPr>
          <m:t>=4.3, p=0.115</m:t>
        </m:r>
      </m:oMath>
      <w:r w:rsidR="00AF2AF3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; 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>Supplemental Table 2).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From bootstrapping with backward selection 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>we observe</w:t>
      </w:r>
      <w:r w:rsidR="002B293C">
        <w:rPr>
          <w:rFonts w:ascii="Times New Roman" w:eastAsiaTheme="minorEastAsia" w:hAnsi="Times New Roman" w:cs="Times New Roman"/>
          <w:sz w:val="22"/>
          <w:szCs w:val="22"/>
          <w:lang w:val="en-US"/>
        </w:rPr>
        <w:t>d</w:t>
      </w:r>
      <w:r w:rsidR="005C4E7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A25E08">
        <w:rPr>
          <w:rFonts w:ascii="Times New Roman" w:eastAsiaTheme="minorEastAsia" w:hAnsi="Times New Roman" w:cs="Times New Roman"/>
          <w:sz w:val="22"/>
          <w:szCs w:val="22"/>
          <w:lang w:val="en-US"/>
        </w:rPr>
        <w:t>a</w:t>
      </w:r>
      <w:r w:rsidR="007B1396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uniform shrinkage factor </w:t>
      </w:r>
      <w:r w:rsidR="00A25E08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7B1396">
        <w:rPr>
          <w:rFonts w:ascii="Times New Roman" w:hAnsi="Times New Roman" w:cs="Times New Roman"/>
          <w:sz w:val="22"/>
          <w:szCs w:val="22"/>
          <w:lang w:val="en-US"/>
        </w:rPr>
        <w:t xml:space="preserve"> 0.868.</w:t>
      </w:r>
      <w:r w:rsidR="005925AF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After backwards selection methods, multivariable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log</w:t>
      </w:r>
      <w:r w:rsidR="0020775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istic regression analysis of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all 366</w:t>
      </w:r>
      <w:r w:rsidR="005E070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r w:rsidR="00DB44B4" w:rsidRPr="002440B9">
        <w:rPr>
          <w:rFonts w:ascii="Times New Roman" w:hAnsi="Times New Roman" w:cs="Times New Roman"/>
          <w:sz w:val="22"/>
          <w:szCs w:val="22"/>
          <w:lang w:val="en-US"/>
        </w:rPr>
        <w:t>showed</w:t>
      </w:r>
      <w:r w:rsidR="00457CD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that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81C6B" w:rsidRPr="00981C6B">
        <w:rPr>
          <w:rFonts w:ascii="Times New Roman" w:hAnsi="Times New Roman" w:cs="Times New Roman"/>
          <w:sz w:val="22"/>
          <w:szCs w:val="22"/>
          <w:lang w:val="en-US"/>
        </w:rPr>
        <w:t xml:space="preserve">PTH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(OR 1.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08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; 95% CI 1.0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-1.1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>corrected calcium 24 hours after surge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>ry (OR 1.44</w:t>
      </w:r>
      <w:r w:rsidR="00671F3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1D425F">
        <w:rPr>
          <w:rFonts w:ascii="Times New Roman" w:hAnsi="Times New Roman" w:cs="Times New Roman"/>
          <w:sz w:val="22"/>
          <w:szCs w:val="22"/>
          <w:lang w:val="en-US"/>
        </w:rPr>
        <w:t>1.11-1.87</w:t>
      </w:r>
      <w:r w:rsidR="00671F3A">
        <w:rPr>
          <w:rFonts w:ascii="Times New Roman" w:hAnsi="Times New Roman" w:cs="Times New Roman"/>
          <w:sz w:val="22"/>
          <w:szCs w:val="22"/>
          <w:lang w:val="en-US"/>
        </w:rPr>
        <w:t xml:space="preserve">), and 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not identifying at least one parathyroid during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surgery (OR </w:t>
      </w:r>
      <w:r w:rsidR="005822B8">
        <w:rPr>
          <w:rFonts w:ascii="Times New Roman" w:hAnsi="Times New Roman" w:cs="Times New Roman"/>
          <w:sz w:val="22"/>
          <w:szCs w:val="22"/>
          <w:lang w:val="en-US"/>
        </w:rPr>
        <w:t>3.9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; 95% CI 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1.63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BA08FB">
        <w:rPr>
          <w:rFonts w:ascii="Times New Roman" w:hAnsi="Times New Roman" w:cs="Times New Roman"/>
          <w:sz w:val="22"/>
          <w:szCs w:val="22"/>
          <w:lang w:val="en-US"/>
        </w:rPr>
        <w:t>9.53</w:t>
      </w:r>
      <w:r w:rsidR="00981C6B" w:rsidRPr="002440B9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9270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were all significantly associated with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84D7E" w:rsidRPr="002440B9">
        <w:rPr>
          <w:rFonts w:ascii="Times New Roman" w:hAnsi="Times New Roman" w:cs="Times New Roman"/>
          <w:sz w:val="22"/>
          <w:szCs w:val="22"/>
          <w:lang w:val="en-US"/>
        </w:rPr>
        <w:t>hypoparathyroidism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A072B" w:rsidRPr="002440B9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963C98" w:rsidRPr="002440B9">
        <w:rPr>
          <w:rFonts w:ascii="Times New Roman" w:hAnsi="Times New Roman" w:cs="Times New Roman"/>
          <w:sz w:val="22"/>
          <w:szCs w:val="22"/>
          <w:lang w:val="en-US"/>
        </w:rPr>
        <w:t>Table 2)</w:t>
      </w:r>
      <w:r w:rsidR="00B1086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46733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91177E" w:rsidRPr="002440B9">
        <w:rPr>
          <w:rFonts w:ascii="Times New Roman" w:hAnsi="Times New Roman" w:cs="Times New Roman"/>
          <w:sz w:val="22"/>
          <w:szCs w:val="22"/>
          <w:lang w:val="en-US"/>
        </w:rPr>
        <w:t>he model demonstrated a strong discriminatory capacity</w:t>
      </w:r>
      <w:r w:rsidR="00AF1E9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with an</w:t>
      </w:r>
      <w:r w:rsidR="004578C5">
        <w:rPr>
          <w:rFonts w:ascii="Times New Roman" w:hAnsi="Times New Roman" w:cs="Times New Roman"/>
          <w:sz w:val="22"/>
          <w:szCs w:val="22"/>
          <w:lang w:val="en-US"/>
        </w:rPr>
        <w:t xml:space="preserve"> optimism-corrected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355BF">
        <w:rPr>
          <w:rFonts w:ascii="Times New Roman" w:hAnsi="Times New Roman" w:cs="Times New Roman"/>
          <w:sz w:val="22"/>
          <w:szCs w:val="22"/>
          <w:lang w:val="en-US"/>
        </w:rPr>
        <w:t xml:space="preserve">C-index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of 0.8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 xml:space="preserve">CI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0.8</w:t>
      </w:r>
      <w:r w:rsidR="0076082E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-0.92</w:t>
      </w:r>
      <w:r w:rsidR="0091177E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674DA6">
        <w:rPr>
          <w:rFonts w:ascii="Times New Roman" w:hAnsi="Times New Roman" w:cs="Times New Roman"/>
          <w:sz w:val="22"/>
          <w:szCs w:val="22"/>
          <w:lang w:val="en-US"/>
        </w:rPr>
        <w:t>Table 2</w:t>
      </w:r>
      <w:r w:rsidR="00AC3EFF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A74A2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81C6B">
        <w:rPr>
          <w:rFonts w:ascii="Times New Roman" w:hAnsi="Times New Roman" w:cs="Times New Roman"/>
          <w:sz w:val="22"/>
          <w:szCs w:val="22"/>
          <w:lang w:val="en-US"/>
        </w:rPr>
        <w:t>Internal-external validat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>ion of the model showed an overall high c-inde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>x</w:t>
      </w:r>
      <w:r w:rsidR="00083AE6">
        <w:rPr>
          <w:rFonts w:ascii="Times New Roman" w:hAnsi="Times New Roman" w:cs="Times New Roman"/>
          <w:sz w:val="22"/>
          <w:szCs w:val="22"/>
          <w:lang w:val="en-US"/>
        </w:rPr>
        <w:t>, but poor calibration</w:t>
      </w:r>
      <w:r w:rsidR="0060097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4FA7">
        <w:rPr>
          <w:rFonts w:ascii="Times New Roman" w:hAnsi="Times New Roman" w:cs="Times New Roman"/>
          <w:sz w:val="22"/>
          <w:szCs w:val="22"/>
          <w:lang w:val="en-US"/>
        </w:rPr>
        <w:t xml:space="preserve">(Figure </w:t>
      </w:r>
      <w:r w:rsidR="00147254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244FF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Although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PTH is the most important 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predictive factor,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>24-hour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corrected calcium and </w:t>
      </w:r>
      <w:r w:rsidR="00666894">
        <w:rPr>
          <w:rFonts w:ascii="Times New Roman" w:hAnsi="Times New Roman" w:cs="Times New Roman"/>
          <w:sz w:val="22"/>
          <w:szCs w:val="22"/>
          <w:lang w:val="en-US"/>
        </w:rPr>
        <w:t>the identification of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 one parathyroid gland during surgery</w:t>
      </w:r>
      <w:r w:rsidR="009609DA">
        <w:rPr>
          <w:rFonts w:ascii="Times New Roman" w:hAnsi="Times New Roman" w:cs="Times New Roman"/>
          <w:sz w:val="22"/>
          <w:szCs w:val="22"/>
          <w:lang w:val="en-US"/>
        </w:rPr>
        <w:t xml:space="preserve"> were found improve the model significantly 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70B97">
        <w:rPr>
          <w:rFonts w:ascii="Times New Roman" w:hAnsi="Times New Roman" w:cs="Times New Roman"/>
          <w:sz w:val="22"/>
          <w:szCs w:val="22"/>
          <w:lang w:val="en-US"/>
        </w:rPr>
        <w:t xml:space="preserve">LR-test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p&lt;0.001</m:t>
        </m:r>
      </m:oMath>
      <w:r w:rsidR="00770B97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B21279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see </w:t>
      </w:r>
      <w:r w:rsidR="00304E08">
        <w:rPr>
          <w:rFonts w:ascii="Times New Roman" w:hAnsi="Times New Roman" w:cs="Times New Roman"/>
          <w:sz w:val="22"/>
          <w:szCs w:val="22"/>
          <w:lang w:val="en-US"/>
        </w:rPr>
        <w:t xml:space="preserve">Supplemental Figure </w:t>
      </w:r>
      <w:r w:rsidR="00A4034F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AA266C">
        <w:rPr>
          <w:rFonts w:ascii="Times New Roman" w:hAnsi="Times New Roman" w:cs="Times New Roman"/>
          <w:sz w:val="22"/>
          <w:szCs w:val="22"/>
          <w:lang w:val="en-US"/>
        </w:rPr>
        <w:t>; C-index 0.85 versus 0.88 see Table 2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7932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38A346FC" w14:textId="23241B42" w:rsidR="0074346E" w:rsidRPr="008046E7" w:rsidRDefault="00716146" w:rsidP="008046E7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patients with a PTH decrease of less than 70% in this cohort developed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long-term hypoparathyroidism</w:t>
      </w:r>
      <w:ins w:id="7" w:author="C.H.M. Maas" w:date="2023-07-20T12:03:00Z">
        <w:r w:rsidR="0085305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8" w:author="C.H.M. Maas" w:date="2023-07-20T12:02:00Z">
        <w:r w:rsidR="00853057">
          <w:rPr>
            <w:rFonts w:ascii="Times New Roman" w:hAnsi="Times New Roman" w:cs="Times New Roman"/>
            <w:sz w:val="22"/>
            <w:szCs w:val="22"/>
            <w:lang w:val="en-US"/>
          </w:rPr>
          <w:t xml:space="preserve">or </w:t>
        </w:r>
      </w:ins>
      <w:ins w:id="9" w:author="C.H.M. Maas" w:date="2023-07-20T12:03:00Z">
        <w:r w:rsidR="00853057">
          <w:rPr>
            <w:rFonts w:ascii="Times New Roman" w:hAnsi="Times New Roman" w:cs="Times New Roman"/>
            <w:sz w:val="22"/>
            <w:szCs w:val="22"/>
            <w:lang w:val="en-US"/>
          </w:rPr>
          <w:t>had a hypocalcemia-related readmission</w:t>
        </w:r>
      </w:ins>
      <w:ins w:id="10" w:author="C.H.M. Maas" w:date="2023-07-20T12:02:00Z">
        <w:r w:rsidR="0085305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11" w:author="C.H.M. Maas" w:date="2023-07-20T12:02:00Z">
        <w:r w:rsidR="00575C39" w:rsidDel="00853057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575C39">
        <w:rPr>
          <w:rFonts w:ascii="Times New Roman" w:hAnsi="Times New Roman" w:cs="Times New Roman"/>
          <w:sz w:val="22"/>
          <w:szCs w:val="22"/>
          <w:lang w:val="en-US"/>
        </w:rPr>
        <w:t>(Supplemental Table 3)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A671A">
        <w:rPr>
          <w:rFonts w:ascii="Times New Roman" w:hAnsi="Times New Roman" w:cs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 w:cs="Times New Roman"/>
          <w:sz w:val="22"/>
          <w:szCs w:val="22"/>
          <w:lang w:val="en-US"/>
        </w:rPr>
        <w:t>the derivation cohort</w:t>
      </w:r>
      <w:r w:rsidRPr="001D4C73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32559">
        <w:rPr>
          <w:rFonts w:ascii="Times New Roman" w:hAnsi="Times New Roman" w:cs="Times New Roman"/>
          <w:sz w:val="22"/>
          <w:szCs w:val="22"/>
          <w:lang w:val="en-US"/>
        </w:rPr>
        <w:t>229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27B50" w:rsidRPr="001D4C73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62.6</w:t>
      </w:r>
      <w:r w:rsidR="00D127DA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were </w:t>
      </w:r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>classified as</w:t>
      </w:r>
      <w:del w:id="12" w:author="C.H.M. Maas" w:date="2023-07-20T12:03:00Z">
        <w:r w:rsidR="00AD24E1" w:rsidRPr="001D4C73" w:rsidDel="00774EB3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l</w:delText>
        </w:r>
      </w:del>
      <w:ins w:id="13" w:author="C.H.M. Maas" w:date="2023-07-20T12:03:00Z">
        <w:r w:rsidR="00774EB3">
          <w:rPr>
            <w:rFonts w:ascii="Times New Roman" w:hAnsi="Times New Roman" w:cs="Times New Roman"/>
            <w:sz w:val="22"/>
            <w:szCs w:val="22"/>
            <w:lang w:val="en-US"/>
          </w:rPr>
          <w:t xml:space="preserve"> l</w:t>
        </w:r>
      </w:ins>
      <w:r w:rsidR="00AD24E1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ow risk, </w:t>
      </w:r>
      <w:r w:rsidR="00732559">
        <w:rPr>
          <w:rFonts w:ascii="Times New Roman" w:hAnsi="Times New Roman" w:cs="Times New Roman"/>
          <w:sz w:val="22"/>
          <w:szCs w:val="22"/>
          <w:lang w:val="en-US"/>
        </w:rPr>
        <w:t>74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 patients 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20.2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%) were classified as 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 xml:space="preserve">intermediate 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risk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D030DE" w:rsidRPr="0071703D">
        <w:rPr>
          <w:rFonts w:ascii="Times New Roman" w:hAnsi="Times New Roman" w:cs="Times New Roman"/>
          <w:sz w:val="22"/>
          <w:szCs w:val="22"/>
          <w:lang w:val="en-US"/>
        </w:rPr>
        <w:t>63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patients </w:t>
      </w:r>
      <w:ins w:id="14" w:author="C.H.M. Maas" w:date="2023-07-20T12:03:00Z">
        <w:r w:rsidR="00BD25B7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084F69" w:rsidRPr="00040C71">
        <w:rPr>
          <w:rFonts w:ascii="Times New Roman" w:hAnsi="Times New Roman" w:cs="Times New Roman"/>
          <w:sz w:val="22"/>
          <w:szCs w:val="22"/>
          <w:lang w:val="en-US"/>
        </w:rPr>
        <w:t>17.2</w:t>
      </w:r>
      <w:r w:rsidR="00D95AB5" w:rsidRPr="001D4C73">
        <w:rPr>
          <w:rFonts w:ascii="Times New Roman" w:hAnsi="Times New Roman" w:cs="Times New Roman"/>
          <w:sz w:val="22"/>
          <w:szCs w:val="22"/>
          <w:lang w:val="en-US"/>
        </w:rPr>
        <w:t>%</w:t>
      </w:r>
      <w:r w:rsidR="00D6550E" w:rsidRPr="001D4C73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95AB5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6550E" w:rsidRPr="0071703D">
        <w:rPr>
          <w:rFonts w:ascii="Times New Roman" w:hAnsi="Times New Roman" w:cs="Times New Roman"/>
          <w:sz w:val="22"/>
          <w:szCs w:val="22"/>
          <w:lang w:val="en-US"/>
        </w:rPr>
        <w:t>were</w:t>
      </w:r>
      <w:r w:rsidR="00AD24E1" w:rsidRPr="0071703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B1028">
        <w:rPr>
          <w:rFonts w:ascii="Times New Roman" w:hAnsi="Times New Roman" w:cs="Times New Roman"/>
          <w:sz w:val="22"/>
          <w:szCs w:val="22"/>
          <w:lang w:val="en-US"/>
        </w:rPr>
        <w:t>classified</w:t>
      </w:r>
      <w:r w:rsidR="009D28E8">
        <w:rPr>
          <w:rFonts w:ascii="Times New Roman" w:hAnsi="Times New Roman" w:cs="Times New Roman"/>
          <w:sz w:val="22"/>
          <w:szCs w:val="22"/>
          <w:lang w:val="en-US"/>
        </w:rPr>
        <w:t xml:space="preserve"> as high risk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 xml:space="preserve"> (Table 3)</w:t>
      </w:r>
      <w:r w:rsidR="00D95AB5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B6F0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commentRangeStart w:id="15"/>
      <w:ins w:id="16" w:author="C.H.M. Maas" w:date="2023-07-20T11:59:00Z">
        <w:r w:rsidR="007B6F04">
          <w:rPr>
            <w:rFonts w:ascii="Times New Roman" w:hAnsi="Times New Roman" w:cs="Times New Roman"/>
            <w:sz w:val="22"/>
            <w:szCs w:val="22"/>
            <w:lang w:val="en-US"/>
          </w:rPr>
          <w:t>F</w:t>
        </w:r>
      </w:ins>
      <w:ins w:id="17" w:author="C.H.M. Maas" w:date="2023-07-20T11:58:00Z">
        <w:r w:rsidR="007B6F04">
          <w:rPr>
            <w:rFonts w:ascii="Times New Roman" w:hAnsi="Times New Roman" w:cs="Times New Roman"/>
            <w:sz w:val="22"/>
            <w:szCs w:val="22"/>
            <w:lang w:val="en-US"/>
          </w:rPr>
          <w:t xml:space="preserve">our </w:t>
        </w:r>
      </w:ins>
      <w:commentRangeEnd w:id="15"/>
      <w:ins w:id="18" w:author="C.H.M. Maas" w:date="2023-07-20T12:04:00Z">
        <w:r w:rsidR="00D2743A">
          <w:rPr>
            <w:rStyle w:val="Verwijzingopmerking"/>
          </w:rPr>
          <w:commentReference w:id="15"/>
        </w:r>
      </w:ins>
      <w:ins w:id="19" w:author="C.H.M. Maas" w:date="2023-07-20T11:59:00Z">
        <w:r w:rsidR="007B6F04">
          <w:rPr>
            <w:rFonts w:ascii="Times New Roman" w:hAnsi="Times New Roman" w:cs="Times New Roman"/>
            <w:sz w:val="22"/>
            <w:szCs w:val="22"/>
            <w:lang w:val="en-US"/>
          </w:rPr>
          <w:t>(1.7%)</w:t>
        </w:r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 xml:space="preserve"> low </w:t>
        </w:r>
        <w:r w:rsidR="007B6F04">
          <w:rPr>
            <w:rFonts w:ascii="Times New Roman" w:hAnsi="Times New Roman" w:cs="Times New Roman"/>
            <w:sz w:val="22"/>
            <w:szCs w:val="22"/>
            <w:lang w:val="en-US"/>
          </w:rPr>
          <w:t>risk</w:t>
        </w:r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>, twelve (16.2%) intermediate risk, and 28 high</w:t>
        </w:r>
      </w:ins>
      <w:ins w:id="20" w:author="C.H.M. Maas" w:date="2023-07-20T12:00:00Z"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ins w:id="21" w:author="C.H.M. Maas" w:date="2023-07-20T11:59:00Z"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>risk (44.4%)</w:t>
        </w:r>
        <w:r w:rsidR="007B6F04">
          <w:rPr>
            <w:rFonts w:ascii="Times New Roman" w:hAnsi="Times New Roman" w:cs="Times New Roman"/>
            <w:sz w:val="22"/>
            <w:szCs w:val="22"/>
            <w:lang w:val="en-US"/>
          </w:rPr>
          <w:t xml:space="preserve"> patients develope</w:t>
        </w:r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 xml:space="preserve">d long-term hypoparathyroidism. </w:t>
        </w:r>
      </w:ins>
      <w:del w:id="22" w:author="C.H.M. Maas" w:date="2023-07-20T11:59:00Z">
        <w:r w:rsidR="00D95AB5" w:rsidRPr="002440B9" w:rsidDel="00A36E8C">
          <w:rPr>
            <w:rFonts w:ascii="Times New Roman" w:hAnsi="Times New Roman" w:cs="Times New Roman"/>
            <w:sz w:val="22"/>
            <w:szCs w:val="22"/>
            <w:lang w:val="en-US"/>
          </w:rPr>
          <w:delText xml:space="preserve"> </w:delText>
        </w:r>
      </w:del>
      <w:r w:rsidR="00951F3F">
        <w:rPr>
          <w:rFonts w:ascii="Times New Roman" w:hAnsi="Times New Roman" w:cs="Times New Roman"/>
          <w:sz w:val="22"/>
          <w:szCs w:val="22"/>
          <w:lang w:val="en-US"/>
        </w:rPr>
        <w:t>Two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0.9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</w:t>
      </w:r>
      <w:r w:rsidR="002B2274">
        <w:rPr>
          <w:rFonts w:ascii="Times New Roman" w:hAnsi="Times New Roman" w:cs="Times New Roman"/>
          <w:sz w:val="22"/>
          <w:szCs w:val="22"/>
          <w:lang w:val="en-US"/>
        </w:rPr>
        <w:t>low</w:t>
      </w:r>
      <w:del w:id="23" w:author="C.H.M. Maas" w:date="2023-07-20T12:00:00Z">
        <w:r w:rsidR="002B2274" w:rsidDel="00A36E8C">
          <w:rPr>
            <w:rFonts w:ascii="Times New Roman" w:hAnsi="Times New Roman" w:cs="Times New Roman"/>
            <w:sz w:val="22"/>
            <w:szCs w:val="22"/>
            <w:lang w:val="en-US"/>
          </w:rPr>
          <w:delText>-</w:delText>
        </w:r>
      </w:del>
      <w:ins w:id="24" w:author="C.H.M. Maas" w:date="2023-07-20T12:00:00Z"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r w:rsidR="002B2274">
        <w:rPr>
          <w:rFonts w:ascii="Times New Roman" w:hAnsi="Times New Roman" w:cs="Times New Roman"/>
          <w:sz w:val="22"/>
          <w:szCs w:val="22"/>
          <w:lang w:val="en-US"/>
        </w:rPr>
        <w:t xml:space="preserve">risk 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patient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, whereas </w:t>
      </w:r>
      <w:r w:rsidR="006A5F49">
        <w:rPr>
          <w:rFonts w:ascii="Times New Roman" w:hAnsi="Times New Roman" w:cs="Times New Roman"/>
          <w:sz w:val="22"/>
          <w:szCs w:val="22"/>
          <w:lang w:val="en-US"/>
        </w:rPr>
        <w:t>seven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491D8D">
        <w:rPr>
          <w:rFonts w:ascii="Times New Roman" w:hAnsi="Times New Roman" w:cs="Times New Roman"/>
          <w:sz w:val="22"/>
          <w:szCs w:val="22"/>
          <w:lang w:val="en-US"/>
        </w:rPr>
        <w:t>9.5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>%) patients in th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>e intermediate</w:t>
      </w:r>
      <w:ins w:id="25" w:author="C.H.M. Maas" w:date="2023-07-20T12:00:00Z"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26" w:author="C.H.M. Maas" w:date="2023-07-20T12:00:00Z">
        <w:r w:rsidR="00427B50" w:rsidDel="00A36E8C">
          <w:rPr>
            <w:rFonts w:ascii="Times New Roman" w:hAnsi="Times New Roman" w:cs="Times New Roman"/>
            <w:sz w:val="22"/>
            <w:szCs w:val="22"/>
            <w:lang w:val="en-US"/>
          </w:rPr>
          <w:delText>-</w:delText>
        </w:r>
      </w:del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risk group and 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18</w:t>
      </w:r>
      <w:r w:rsidR="00427B5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B32F0B">
        <w:rPr>
          <w:rFonts w:ascii="Times New Roman" w:hAnsi="Times New Roman" w:cs="Times New Roman"/>
          <w:sz w:val="22"/>
          <w:szCs w:val="22"/>
          <w:lang w:val="en-US"/>
        </w:rPr>
        <w:t>28.6</w:t>
      </w:r>
      <w:r w:rsidR="0003248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%) patients in the high risk group </w:t>
      </w:r>
      <w:r w:rsidR="00EE26DB">
        <w:rPr>
          <w:rFonts w:ascii="Times New Roman" w:hAnsi="Times New Roman" w:cs="Times New Roman"/>
          <w:sz w:val="22"/>
          <w:szCs w:val="22"/>
          <w:lang w:val="en-US"/>
        </w:rPr>
        <w:t>were readmitted</w:t>
      </w:r>
      <w:r w:rsidR="0046472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 xml:space="preserve">(Table </w:t>
      </w:r>
      <w:r w:rsidR="00C07C74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8046E7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1B08C0B5" w14:textId="77777777" w:rsidR="00E30DB4" w:rsidRDefault="00E30DB4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7CED8BB" w14:textId="3F2C215D" w:rsidR="003962CC" w:rsidRPr="002440B9" w:rsidRDefault="007E0EB7" w:rsidP="006947EA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Discussion</w:t>
      </w:r>
    </w:p>
    <w:p w14:paraId="7FAC3B7E" w14:textId="5FCA7BA1" w:rsidR="00C52D0D" w:rsidRDefault="00032090" w:rsidP="00040C71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This study identified predictors for long-term hypoparathyroidism in patients who underwent total or completion thyroidectomy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383CD4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2863F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</w:t>
      </w:r>
      <w:r>
        <w:rPr>
          <w:rFonts w:ascii="Times New Roman" w:hAnsi="Times New Roman" w:cs="Times New Roman"/>
          <w:sz w:val="22"/>
          <w:szCs w:val="22"/>
          <w:lang w:val="en-US"/>
        </w:rPr>
        <w:t>ognostic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model for this population</w:t>
      </w:r>
      <w:r w:rsidR="00686863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2E2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prediction model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proposed in this study showed h</w:t>
      </w:r>
      <w:r w:rsidR="00C545DA">
        <w:rPr>
          <w:rFonts w:ascii="Times New Roman" w:hAnsi="Times New Roman" w:cs="Times New Roman"/>
          <w:sz w:val="22"/>
          <w:szCs w:val="22"/>
          <w:lang w:val="en-US"/>
        </w:rPr>
        <w:t>igh discriminating power (</w:t>
      </w:r>
      <w:r w:rsidR="00FB113D">
        <w:rPr>
          <w:rFonts w:ascii="Times New Roman" w:hAnsi="Times New Roman" w:cs="Times New Roman"/>
          <w:sz w:val="22"/>
          <w:szCs w:val="22"/>
          <w:lang w:val="en-US"/>
        </w:rPr>
        <w:t>C-index 0.88, 95% CI: 0.84-0.92</w:t>
      </w:r>
      <w:r w:rsidR="00E033C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EE1307">
        <w:rPr>
          <w:rFonts w:ascii="Times New Roman" w:hAnsi="Times New Roman" w:cs="Times New Roman"/>
          <w:sz w:val="22"/>
          <w:szCs w:val="22"/>
          <w:lang w:val="en-US"/>
        </w:rPr>
        <w:t>is the first model for prediction long-term hypoparathyroidism that has been internally or externally validated.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 xml:space="preserve"> L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arger multicenter studies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are necessary to</w:t>
      </w:r>
      <w:r w:rsidR="00C52D0D" w:rsidRPr="00C52D0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A1F2D">
        <w:rPr>
          <w:rFonts w:ascii="Times New Roman" w:hAnsi="Times New Roman" w:cs="Times New Roman"/>
          <w:sz w:val="22"/>
          <w:szCs w:val="22"/>
          <w:lang w:val="en-US"/>
        </w:rPr>
        <w:t xml:space="preserve">enhance accuracy and validate the </w:t>
      </w:r>
      <w:r w:rsidR="00C52D0D">
        <w:rPr>
          <w:rFonts w:ascii="Times New Roman" w:hAnsi="Times New Roman" w:cs="Times New Roman"/>
          <w:sz w:val="22"/>
          <w:szCs w:val="22"/>
          <w:lang w:val="en-US"/>
        </w:rPr>
        <w:t>current model.</w:t>
      </w:r>
    </w:p>
    <w:p w14:paraId="682DC25E" w14:textId="7F7C6021" w:rsidR="003D1A67" w:rsidRDefault="00EB2E2E" w:rsidP="00BE7918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There has been one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other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study </w:t>
      </w:r>
      <w:r w:rsidR="005F14B8" w:rsidRPr="002440B9">
        <w:rPr>
          <w:rFonts w:ascii="Times New Roman" w:hAnsi="Times New Roman" w:cs="Times New Roman"/>
          <w:sz w:val="22"/>
          <w:szCs w:val="22"/>
          <w:lang w:val="en-US"/>
        </w:rPr>
        <w:t>that proposed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 prediction tool for developing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 thyroidectomy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&lt;EndNote&gt;&lt;Cite&gt;&lt;Author&gt;Sitges-Serra&lt;/Author&gt;&lt;Year&gt;2017&lt;/Year&gt;&lt;RecNum&gt;36&lt;/RecNum&gt;&lt;DisplayText&gt;&lt;style face="superscript"&gt;23&lt;/style&gt;&lt;/DisplayText&gt;&lt;record&gt;&lt;rec-number&gt;36&lt;/rec-number&gt;&lt;foreign-keys&gt;&lt;key app="EN" db-id="v52zp02z8sfx0lee0xn52wefaerz5ewapwfz" timestamp="1658833265"&gt;36&lt;/key&gt;&lt;/foreign-keys&gt;&lt;ref-type name="Journal Article"&gt;17&lt;/ref-type&gt;&lt;contributors&gt;&lt;authors&gt;&lt;author&gt;Sitges-Serra, Antonio&lt;/author&gt;&lt;author&gt;Gómez, Joaquín&lt;/author&gt;&lt;author&gt;Barczynski, Marcin&lt;/author&gt;&lt;author&gt;Lorente-Poch, Leyre&lt;/author&gt;&lt;author&gt;Iacobone, Maurizio&lt;/author&gt;&lt;author&gt;Sancho, Juan&lt;/author&gt;&lt;/authors&gt;&lt;/contributors&gt;&lt;titles&gt;&lt;title&gt;A nomogram to predict the likelihood of permanent hypoparathyroidism after total thyroidectomy based on delayed serum calcium and iPTH measurements&lt;/title&gt;&lt;secondary-title&gt;Gland Surgery&lt;/secondary-title&gt;&lt;short-title&gt;A nomogram to predict the likelihood of permanent hypoparathyroidism after total thyroidectomy based on delayed serum calcium and iPTH measurements&lt;/short-title&gt;&lt;/titles&gt;&lt;periodical&gt;&lt;full-title&gt;Gland Surgery&lt;/full-title&gt;&lt;/periodical&gt;&lt;pages&gt;S11-S19&lt;/pages&gt;&lt;dates&gt;&lt;year&gt;2017&lt;/year&gt;&lt;/dates&gt;&lt;isbn&gt;2227-8575&lt;/isbn&gt;&lt;urls&gt;&lt;related-urls&gt;&lt;url&gt;https://gs.amegroups.com/article/view/17445&lt;/url&gt;&lt;/related-urls&gt;&lt;/urls&gt;&lt;/record&gt;&lt;/Cite&gt;&lt;/EndNote&gt;</w:instrTex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23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>hat predictio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n tool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was not validated and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contained two parameters which could only be measured after one month:</w:t>
      </w:r>
      <w:r w:rsidR="00783F1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PTH and calcium levels at 1 month after surgery. </w:t>
      </w:r>
      <w:r w:rsidR="00755A86" w:rsidRPr="002440B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B608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he current study considered the selection of variables who are available just one day after surgery. This facilitates a quick 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individual 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>assessment</w:t>
      </w:r>
      <w:r w:rsidR="001066C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of patients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3255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F177A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after total thyroidectomy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and could aid in personalized discharge instructions and supplementation regimens.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 xml:space="preserve">By identifying patients at higher risk, healthcare providers can </w:t>
      </w:r>
      <w:r w:rsidR="003D1A67">
        <w:rPr>
          <w:rFonts w:ascii="Times New Roman" w:hAnsi="Times New Roman" w:cs="Times New Roman"/>
          <w:sz w:val="22"/>
          <w:szCs w:val="22"/>
          <w:lang w:val="en-US"/>
        </w:rPr>
        <w:t xml:space="preserve">further </w:t>
      </w:r>
      <w:r w:rsidR="003D1A67" w:rsidRPr="003D1A67">
        <w:rPr>
          <w:rFonts w:ascii="Times New Roman" w:hAnsi="Times New Roman" w:cs="Times New Roman"/>
          <w:sz w:val="22"/>
          <w:szCs w:val="22"/>
          <w:lang w:val="en-US"/>
        </w:rPr>
        <w:t>allocate appropriate follow-up care, calcium and vitamin D supplementation, and potentially reduce the burden on healthcare resources by targeting interventions to those who need them most.</w:t>
      </w:r>
    </w:p>
    <w:p w14:paraId="0EFDB884" w14:textId="64EF49D3" w:rsidR="00984927" w:rsidRDefault="00B5698F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The incidence of </w:t>
      </w:r>
      <w:r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athyroidism in our cohort was </w:t>
      </w:r>
      <w:r w:rsidR="00FD1FA5">
        <w:rPr>
          <w:rFonts w:ascii="Times New Roman" w:hAnsi="Times New Roman" w:cs="Times New Roman"/>
          <w:sz w:val="22"/>
          <w:szCs w:val="22"/>
          <w:lang w:val="en-US"/>
        </w:rPr>
        <w:t>12.0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%, which seems to be in line with incidences reported in other nation-wide multicenter studies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PEVuZE5vdGU+PENpdGU+PEF1dGhvcj5Ew61lejwvQXV0aG9yPjxZZWFyPjIwMTk8L1llYXI+PFJl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3, 24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3100D">
        <w:rPr>
          <w:rFonts w:ascii="Times New Roman" w:hAnsi="Times New Roman" w:cs="Times New Roman"/>
          <w:sz w:val="22"/>
          <w:szCs w:val="22"/>
          <w:lang w:val="en-US"/>
        </w:rPr>
        <w:t>Furthermore, we</w:t>
      </w:r>
      <w:r w:rsidR="002573C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A1439">
        <w:rPr>
          <w:rFonts w:ascii="Times New Roman" w:hAnsi="Times New Roman" w:cs="Times New Roman"/>
          <w:sz w:val="22"/>
          <w:szCs w:val="22"/>
          <w:lang w:val="en-US"/>
        </w:rPr>
        <w:t>substantiated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findings of </w:t>
      </w:r>
      <w:proofErr w:type="spellStart"/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>Loncar</w:t>
      </w:r>
      <w:proofErr w:type="spellEnd"/>
      <w:r w:rsidR="006F076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F076C" w:rsidRPr="002440B9">
        <w:rPr>
          <w:rFonts w:ascii="Times New Roman" w:hAnsi="Times New Roman" w:cs="Times New Roman"/>
          <w:i/>
          <w:sz w:val="22"/>
          <w:szCs w:val="22"/>
          <w:lang w:val="en-US"/>
        </w:rPr>
        <w:t>et al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.,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found that patients with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 24-hour a</w:t>
      </w:r>
      <w:r w:rsidR="007D5390">
        <w:rPr>
          <w:rFonts w:ascii="Times New Roman" w:hAnsi="Times New Roman" w:cs="Times New Roman"/>
          <w:sz w:val="22"/>
          <w:szCs w:val="22"/>
          <w:lang w:val="en-US"/>
        </w:rPr>
        <w:t>fter surgery had no risk</w:t>
      </w:r>
      <w:r w:rsidR="00B1351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PEVuZE5vdGU+PENpdGU+PEF1dGhvcj5Mb27EjWFyPC9BdXRob3I+PFllYXI+MjAyMDwvWWVhcj48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25</w:t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E24C8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>In the cu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>rrent study, no patient</w:t>
      </w:r>
      <w:r w:rsidR="0030669F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>developed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</w:t>
      </w:r>
      <w:r w:rsidR="006E48F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who had a </w:t>
      </w:r>
      <w:r w:rsidR="00D15DAE" w:rsidRPr="006F76D0">
        <w:rPr>
          <w:rFonts w:ascii="Times New Roman" w:eastAsia="Calibri" w:hAnsi="Times New Roman" w:cs="Times New Roman"/>
          <w:sz w:val="22"/>
          <w:szCs w:val="22"/>
          <w:lang w:val="en-US"/>
        </w:rPr>
        <w:t>Δ</w:t>
      </w:r>
      <w:r w:rsidR="006E48FB" w:rsidRPr="002440B9">
        <w:rPr>
          <w:rFonts w:ascii="Times New Roman" w:hAnsi="Times New Roman" w:cs="Times New Roman"/>
          <w:sz w:val="22"/>
          <w:szCs w:val="22"/>
          <w:lang w:val="en-US"/>
        </w:rPr>
        <w:t>PTH of less than 70%</w:t>
      </w:r>
      <w:ins w:id="27" w:author="C.H.M. Maas" w:date="2023-07-20T12:01:00Z">
        <w:r w:rsidR="00CB5146">
          <w:rPr>
            <w:rFonts w:ascii="Times New Roman" w:hAnsi="Times New Roman" w:cs="Times New Roman"/>
            <w:sz w:val="22"/>
            <w:szCs w:val="22"/>
            <w:lang w:val="en-US"/>
          </w:rPr>
          <w:t xml:space="preserve"> (Supplemental Table 3)</w:t>
        </w:r>
      </w:ins>
      <w:r w:rsidR="007F304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This observation suggests that evaluating the 24-hour PTH decrease can serve as an initial assessment tool to determine if a patient is at risk for long-term hypoparathyroidism.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Moreover, our study highlights the significance of incorporating additional variables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other than PTH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into the prognostic model.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Although a </w:t>
      </w:r>
      <w:r w:rsidR="00984927">
        <w:rPr>
          <w:rFonts w:ascii="Times New Roman" w:hAnsi="Times New Roman" w:cs="Times New Roman"/>
          <w:sz w:val="22"/>
          <w:szCs w:val="22"/>
          <w:lang w:val="en-US"/>
        </w:rPr>
        <w:t>decrease in PTH levels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 xml:space="preserve"> emerged as the most significant predictor</w:t>
      </w:r>
      <w:r w:rsidR="004F6632">
        <w:rPr>
          <w:rFonts w:ascii="Times New Roman" w:hAnsi="Times New Roman" w:cs="Times New Roman"/>
          <w:sz w:val="22"/>
          <w:szCs w:val="22"/>
          <w:lang w:val="en-US"/>
        </w:rPr>
        <w:t xml:space="preserve"> (Table 2)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we 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>observed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 xml:space="preserve"> that parathyroid gland identification and 24-hour calcium measurements significantly enhanced the discriminatory ability of the model</w:t>
      </w:r>
      <w:r w:rsidR="00AC6691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="00863457">
        <w:rPr>
          <w:rFonts w:ascii="Times New Roman" w:hAnsi="Times New Roman" w:cs="Times New Roman"/>
          <w:sz w:val="22"/>
          <w:szCs w:val="22"/>
          <w:lang w:val="en-US"/>
        </w:rPr>
        <w:t>Supplemental Figure 1)</w:t>
      </w:r>
      <w:r w:rsidR="00BE7918" w:rsidRPr="00BE7918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E791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84927" w:rsidRPr="00984927">
        <w:rPr>
          <w:rFonts w:ascii="Times New Roman" w:hAnsi="Times New Roman" w:cs="Times New Roman"/>
          <w:sz w:val="22"/>
          <w:szCs w:val="22"/>
          <w:lang w:val="en-US"/>
        </w:rPr>
        <w:t>Consequently, this comprehensive approach provides clinicians with a more robust tool for prognostication and aids in optimizing patient care strategies following thyroidectomy procedures.</w:t>
      </w:r>
    </w:p>
    <w:p w14:paraId="28FA1A36" w14:textId="745FB85A" w:rsidR="00DE1A9A" w:rsidRDefault="00B43421" w:rsidP="00B5698F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During the early postoperative phase following thyroidectomy, the main objectives are to ensure that patients remain free of symptoms and can be discharged without any risks.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However, unnecessary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calcium supplementation comes with important health risks such as cardiovascular events and kidney stones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PEVuZE5vdGU+PENpdGU+PEF1dGhvcj5MaTwvQXV0aG9yPjxZZWFyPjIwMTg8L1llYXI+PFJlY051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</w:fldData>
        </w:fldCha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2B4B5B">
        <w:rPr>
          <w:rFonts w:ascii="Times New Roman" w:hAnsi="Times New Roman" w:cs="Times New Roman"/>
          <w:sz w:val="22"/>
          <w:szCs w:val="22"/>
          <w:lang w:val="en-US"/>
        </w:rPr>
      </w:r>
      <w:r w:rsidR="002B4B5B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440B9">
        <w:rPr>
          <w:rFonts w:ascii="Times New Roman" w:hAnsi="Times New Roman" w:cs="Times New Roman"/>
          <w:sz w:val="22"/>
          <w:szCs w:val="22"/>
          <w:lang w:val="en-US"/>
        </w:rPr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2B4B5B" w:rsidRPr="002B4B5B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26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should be prescribed purposefully, accounting for individual patients' risks and benefits.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While the primary focus of the model developed in this study was to predict the occurrence of long-term hypoparathyroidism, we also observed a notable correlation between a higher risk of long-term hypoparathyroidism and an increased likelihood of </w:t>
      </w:r>
      <w:r w:rsidR="000E665D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hypocalcemia-related </w:t>
      </w:r>
      <w:r w:rsidRPr="00C97C7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readmissions.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</w:t>
      </w:r>
      <w:r w:rsidR="00C97C7F">
        <w:rPr>
          <w:rFonts w:ascii="Times New Roman" w:hAnsi="Times New Roman" w:cs="Times New Roman"/>
          <w:sz w:val="22"/>
          <w:szCs w:val="22"/>
          <w:lang w:val="en-US"/>
        </w:rPr>
        <w:t>We observed no readmissions in patients with a PTH decrease &lt;70%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patients with a low predicted probability of developing long-term hypoparathyroidism (&lt;10%). This suggests that p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roviding clear information regarding </w:t>
      </w:r>
      <w:r w:rsidR="001D65C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symptoms of hypoparathyroidism and hypocalcaemia at discharge may be sufficient for patients in </w:t>
      </w:r>
      <w:r>
        <w:rPr>
          <w:rFonts w:ascii="Times New Roman" w:hAnsi="Times New Roman" w:cs="Times New Roman"/>
          <w:sz w:val="22"/>
          <w:szCs w:val="22"/>
          <w:lang w:val="en-US"/>
        </w:rPr>
        <w:t>low</w:t>
      </w:r>
      <w:ins w:id="28" w:author="C.H.M. Maas" w:date="2023-07-20T12:00:00Z">
        <w:r w:rsidR="00A36E8C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</w:ins>
      <w:del w:id="29" w:author="C.H.M. Maas" w:date="2023-07-20T12:00:00Z">
        <w:r w:rsidDel="00A36E8C">
          <w:rPr>
            <w:rFonts w:ascii="Times New Roman" w:hAnsi="Times New Roman" w:cs="Times New Roman"/>
            <w:sz w:val="22"/>
            <w:szCs w:val="22"/>
            <w:lang w:val="en-US"/>
          </w:rPr>
          <w:delText>-</w:delText>
        </w:r>
      </w:del>
      <w:r>
        <w:rPr>
          <w:rFonts w:ascii="Times New Roman" w:hAnsi="Times New Roman" w:cs="Times New Roman"/>
          <w:sz w:val="22"/>
          <w:szCs w:val="22"/>
          <w:lang w:val="en-US"/>
        </w:rPr>
        <w:t>risk patients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13F16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Patients 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2E0A9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an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intermediate to high risk of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>should</w:t>
      </w:r>
      <w:r w:rsidR="007401C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receive early interdisciplinary care and close follow-up </w:t>
      </w:r>
      <w:r w:rsidR="00CA5888" w:rsidRPr="002440B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="006F318D" w:rsidRPr="002440B9">
        <w:rPr>
          <w:rFonts w:ascii="Times New Roman" w:hAnsi="Times New Roman" w:cs="Times New Roman"/>
          <w:sz w:val="22"/>
          <w:szCs w:val="22"/>
          <w:lang w:val="en-US"/>
        </w:rPr>
        <w:t>n collaboration of general practitioner and endocrinologist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PEVuZE5vdGU+PENpdGU+PEF1dGhvcj5Cb2xsZXJzbGV2PC9BdXRob3I+PFllYXI+MjAyMjwvWWVh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</w:fldData>
        </w:fldCha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F935E0">
        <w:rPr>
          <w:rFonts w:ascii="Times New Roman" w:hAnsi="Times New Roman" w:cs="Times New Roman"/>
          <w:sz w:val="22"/>
          <w:szCs w:val="22"/>
          <w:lang w:val="en-US"/>
        </w:rPr>
      </w:r>
      <w:r w:rsidR="00F935E0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935E0" w:rsidRPr="00F935E0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13</w:t>
      </w:r>
      <w:r w:rsidR="00D42154" w:rsidRPr="002440B9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370E5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Future research endeavors should establish distinct prediction models that can accurately assess the risk of symptoms and readmissions during the </w:t>
      </w:r>
      <w:r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lastRenderedPageBreak/>
        <w:t xml:space="preserve">initial postoperative period.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These efforts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should 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aim to enhance and 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tailor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the management strategies implemented after surgery</w:t>
      </w:r>
      <w:r w:rsidR="00B5698F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 xml:space="preserve"> to each individual patient</w:t>
      </w:r>
      <w:r w:rsidRPr="00B43421"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  <w:t>.</w:t>
      </w:r>
    </w:p>
    <w:p w14:paraId="2271DBBD" w14:textId="23D374B9" w:rsidR="00E0202F" w:rsidRPr="002440B9" w:rsidRDefault="00667847" w:rsidP="00287617">
      <w:pPr>
        <w:autoSpaceDE w:val="0"/>
        <w:autoSpaceDN w:val="0"/>
        <w:adjustRightInd w:val="0"/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Future studies should aim to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overcome</w:t>
      </w:r>
      <w:r w:rsidRPr="00667847">
        <w:rPr>
          <w:rFonts w:ascii="Times New Roman" w:hAnsi="Times New Roman" w:cs="Times New Roman"/>
          <w:sz w:val="22"/>
          <w:szCs w:val="22"/>
          <w:lang w:val="en-US"/>
        </w:rPr>
        <w:t xml:space="preserve"> certain limitations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observed in this study. W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 had a relatively small sample of patients with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724931" w:rsidRPr="0034215D">
        <w:rPr>
          <w:rFonts w:ascii="Times New Roman" w:hAnsi="Times New Roman" w:cs="Times New Roman"/>
          <w:sz w:val="22"/>
          <w:szCs w:val="22"/>
          <w:lang w:val="en-US"/>
        </w:rPr>
        <w:t>44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cases) which makes the model more prone to </w:t>
      </w:r>
      <w:r w:rsidR="00724931">
        <w:rPr>
          <w:rFonts w:ascii="Times New Roman" w:hAnsi="Times New Roman" w:cs="Times New Roman"/>
          <w:sz w:val="22"/>
          <w:szCs w:val="22"/>
          <w:lang w:val="en-US"/>
        </w:rPr>
        <w:t>incidental findings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Therefore, we </w:t>
      </w:r>
      <w:r w:rsidR="00B57CC3">
        <w:rPr>
          <w:rFonts w:ascii="Times New Roman" w:hAnsi="Times New Roman" w:cs="Times New Roman"/>
          <w:sz w:val="22"/>
          <w:szCs w:val="22"/>
          <w:lang w:val="en-US"/>
        </w:rPr>
        <w:t>used uniform shrinkage obtained by</w:t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bootstrapping</w:t>
      </w:r>
      <w:r w:rsidR="00987E46">
        <w:rPr>
          <w:rFonts w:ascii="Times New Roman" w:hAnsi="Times New Roman" w:cs="Times New Roman"/>
          <w:sz w:val="22"/>
          <w:szCs w:val="22"/>
          <w:lang w:val="en-US"/>
        </w:rPr>
        <w:t xml:space="preserve"> and validated the model using leave-one-center-out cross-validation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begin">
          <w:fldData xml:space="preserve">PEVuZE5vdGU+PENpdGU+PEF1dGhvcj5SaWxleTwvQXV0aG9yPjxZZWFyPjIwMTk8L1llYXI+PFJl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</w:fldData>
        </w:fldCha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instrText xml:space="preserve"> ADDIN EN.CITE.DATA </w:instrText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E62A37">
        <w:rPr>
          <w:rFonts w:ascii="Times New Roman" w:hAnsi="Times New Roman" w:cs="Times New Roman"/>
          <w:sz w:val="22"/>
          <w:szCs w:val="22"/>
          <w:lang w:val="en-US"/>
        </w:rPr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E62A37" w:rsidRPr="00E62A37">
        <w:rPr>
          <w:rFonts w:ascii="Times New Roman" w:hAnsi="Times New Roman" w:cs="Times New Roman"/>
          <w:noProof/>
          <w:sz w:val="22"/>
          <w:szCs w:val="22"/>
          <w:vertAlign w:val="superscript"/>
          <w:lang w:val="en-US"/>
        </w:rPr>
        <w:t>27, 28</w:t>
      </w:r>
      <w:r w:rsidR="00E62A37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287617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>L</w:t>
      </w:r>
      <w:r w:rsidR="00287617" w:rsidRPr="00287617">
        <w:rPr>
          <w:rFonts w:ascii="Times New Roman" w:hAnsi="Times New Roman" w:cs="Times New Roman"/>
          <w:sz w:val="22"/>
          <w:szCs w:val="22"/>
          <w:lang w:val="en-US"/>
        </w:rPr>
        <w:t>arger-scale studies are warranted to update the model and perform external validation, ensuring its reliability and generalizability.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Furthermore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, it is a retrospective cohort study. We carefully extract</w:t>
      </w:r>
      <w:r w:rsidR="003E5D0A">
        <w:rPr>
          <w:rFonts w:ascii="Times New Roman" w:hAnsi="Times New Roman" w:cs="Times New Roman"/>
          <w:sz w:val="22"/>
          <w:szCs w:val="22"/>
          <w:lang w:val="en-US"/>
        </w:rPr>
        <w:t>ed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the data but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possibly some</w:t>
      </w:r>
      <w:r w:rsidR="00EF418E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information bias </w:t>
      </w:r>
      <w:r w:rsidR="00EF418E">
        <w:rPr>
          <w:rFonts w:ascii="Times New Roman" w:hAnsi="Times New Roman" w:cs="Times New Roman"/>
          <w:sz w:val="22"/>
          <w:szCs w:val="22"/>
          <w:lang w:val="en-US"/>
        </w:rPr>
        <w:t>remains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E17D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53D13">
        <w:rPr>
          <w:rFonts w:ascii="Times New Roman" w:hAnsi="Times New Roman" w:cs="Times New Roman"/>
          <w:sz w:val="22"/>
          <w:szCs w:val="22"/>
          <w:lang w:val="en-US"/>
        </w:rPr>
        <w:t>Lastly, w</w:t>
      </w:r>
      <w:r w:rsidR="00F35999">
        <w:rPr>
          <w:rFonts w:ascii="Times New Roman" w:hAnsi="Times New Roman" w:cs="Times New Roman"/>
          <w:sz w:val="22"/>
          <w:szCs w:val="22"/>
          <w:lang w:val="en-US"/>
        </w:rPr>
        <w:t>e assumed that there was no substantial difference in in-laboratory measurement variation between the different hospitals.</w:t>
      </w:r>
      <w:r w:rsidR="0028761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11DED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66717F8" w14:textId="1DB8C1E1" w:rsidR="00C97C7F" w:rsidRPr="002440B9" w:rsidRDefault="00C97C7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2"/>
          <w:szCs w:val="22"/>
          <w:shd w:val="clear" w:color="auto" w:fill="FFFFFF"/>
          <w:lang w:val="en-US"/>
        </w:rPr>
      </w:pPr>
    </w:p>
    <w:p w14:paraId="656D53A4" w14:textId="1D2466F9" w:rsidR="00C07C2F" w:rsidRPr="002440B9" w:rsidRDefault="00C07C2F" w:rsidP="00C07C2F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shd w:val="clear" w:color="auto" w:fill="FFFFFF"/>
          <w:lang w:val="en-US"/>
        </w:rPr>
        <w:t>Conclusion</w:t>
      </w:r>
    </w:p>
    <w:p w14:paraId="570CF0A6" w14:textId="7A741932" w:rsidR="008429C7" w:rsidRDefault="004967C8" w:rsidP="00FD2630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The model </w:t>
      </w:r>
      <w:r w:rsidR="00FB155C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proposed in this study </w:t>
      </w:r>
      <w:r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showed </w:t>
      </w:r>
      <w:r w:rsidR="004D3E8A">
        <w:rPr>
          <w:rFonts w:ascii="Times New Roman" w:hAnsi="Times New Roman" w:cs="Times New Roman"/>
          <w:sz w:val="22"/>
          <w:szCs w:val="22"/>
          <w:lang w:val="en-US"/>
        </w:rPr>
        <w:t>good</w:t>
      </w:r>
      <w:r w:rsidR="004D3E8A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E18E1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performance measures 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and could be used to </w:t>
      </w:r>
      <w:r w:rsidR="00574DDB" w:rsidRPr="002440B9">
        <w:rPr>
          <w:rFonts w:ascii="Times New Roman" w:hAnsi="Times New Roman" w:cs="Times New Roman"/>
          <w:sz w:val="22"/>
          <w:szCs w:val="22"/>
          <w:lang w:val="en-US"/>
        </w:rPr>
        <w:t>perform an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individual assessment of patients at risk for </w:t>
      </w:r>
      <w:r w:rsidR="00724300">
        <w:rPr>
          <w:rFonts w:ascii="Times New Roman" w:hAnsi="Times New Roman" w:cs="Times New Roman"/>
          <w:sz w:val="22"/>
          <w:szCs w:val="22"/>
          <w:lang w:val="en-US"/>
        </w:rPr>
        <w:t>long-term</w:t>
      </w:r>
      <w:r w:rsidR="00502D22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 hypoparathyroidism after total</w:t>
      </w:r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 xml:space="preserve"> thyroidectomy</w:t>
      </w:r>
      <w:ins w:id="30" w:author="C.H.M. Maas" w:date="2023-07-19T13:40:00Z"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t xml:space="preserve"> </w: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begin"/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instrText xml:space="preserve"> ADDIN EN.CITE &lt;EndNote&gt;&lt;Cite&gt;&lt;Author&gt;Maas&lt;/Author&gt;&lt;Year&gt;2023&lt;/Year&gt;&lt;RecNum&gt;57&lt;/RecNum&gt;&lt;DisplayText&gt;&lt;style face="superscript"&gt;20&lt;/style&gt;&lt;/DisplayText&gt;&lt;record&gt;&lt;rec-number&gt;57&lt;/rec-number&gt;&lt;foreign-keys&gt;&lt;key app="EN" db-id="v52zp02z8sfx0lee0xn52wefaerz5ewapwfz" timestamp="1689682725"&gt;57&lt;/key&gt;&lt;/foreign-keys&gt;&lt;ref-type name="Web Page"&gt;12&lt;/ref-type&gt;&lt;contributors&gt;&lt;authors&gt;&lt;author&gt;Carolien C.H.M. Maas&lt;/author&gt;&lt;/authors&gt;&lt;/contributors&gt;&lt;titles&gt;&lt;title&gt;Web tool for predicting long-term hypoparathyroidism&lt;/title&gt;&lt;/titles&gt;&lt;dates&gt;&lt;year&gt;2023&lt;/year&gt;&lt;/dates&gt;&lt;urls&gt;&lt;related-urls&gt;&lt;url&gt;https://erasmusmcpublichealth.shinyapps.io/Hypoparathyroidism/ &lt;/url&gt;&lt;/related-urls&gt;&lt;/urls&gt;&lt;/record&gt;&lt;/Cite&gt;&lt;/EndNote&gt;</w:instrTex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separate"/>
        </w:r>
        <w:r w:rsidR="00556229" w:rsidRPr="002B4B5B">
          <w:rPr>
            <w:rFonts w:ascii="Times New Roman" w:hAnsi="Times New Roman" w:cs="Times New Roman"/>
            <w:noProof/>
            <w:sz w:val="22"/>
            <w:szCs w:val="22"/>
            <w:vertAlign w:val="superscript"/>
            <w:lang w:val="en-US"/>
          </w:rPr>
          <w:t>20</w:t>
        </w:r>
        <w:r w:rsidR="00556229">
          <w:rPr>
            <w:rFonts w:ascii="Times New Roman" w:hAnsi="Times New Roman" w:cs="Times New Roman"/>
            <w:sz w:val="22"/>
            <w:szCs w:val="22"/>
            <w:lang w:val="en-US"/>
          </w:rPr>
          <w:fldChar w:fldCharType="end"/>
        </w:r>
      </w:ins>
      <w:r w:rsidR="00502D22" w:rsidRPr="002440B9">
        <w:rPr>
          <w:rFonts w:ascii="Times New Roman" w:hAnsi="Times New Roman" w:cs="Times New Roman"/>
          <w:sz w:val="22"/>
          <w:szCs w:val="22"/>
          <w:lang w:val="en-GB"/>
        </w:rPr>
        <w:t>.</w:t>
      </w:r>
      <w:r w:rsidR="0064504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External validation of the model proposed in this study is required to determine </w:t>
      </w:r>
      <w:r w:rsidR="00207213">
        <w:rPr>
          <w:rFonts w:ascii="Times New Roman" w:hAnsi="Times New Roman" w:cs="Times New Roman"/>
          <w:sz w:val="22"/>
          <w:szCs w:val="22"/>
          <w:lang w:val="en-US"/>
        </w:rPr>
        <w:t xml:space="preserve">its </w:t>
      </w:r>
      <w:r w:rsidR="00207213" w:rsidRPr="002440B9">
        <w:rPr>
          <w:rFonts w:ascii="Times New Roman" w:hAnsi="Times New Roman" w:cs="Times New Roman"/>
          <w:sz w:val="22"/>
          <w:szCs w:val="22"/>
          <w:lang w:val="en-US"/>
        </w:rPr>
        <w:t xml:space="preserve">usefulness in other patient populations. </w:t>
      </w:r>
    </w:p>
    <w:p w14:paraId="2650AA4D" w14:textId="7811E67D" w:rsidR="008429C7" w:rsidRDefault="008429C7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</w:p>
    <w:p w14:paraId="61C445CA" w14:textId="312DBC1C" w:rsidR="00E2176F" w:rsidRPr="002B4B5B" w:rsidRDefault="00E2176F" w:rsidP="002B4B5B">
      <w:pPr>
        <w:spacing w:line="48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B4B5B">
        <w:rPr>
          <w:rFonts w:ascii="Times New Roman" w:hAnsi="Times New Roman" w:cs="Times New Roman"/>
          <w:b/>
          <w:sz w:val="22"/>
          <w:szCs w:val="22"/>
          <w:lang w:val="en-US"/>
        </w:rPr>
        <w:t>Funding</w:t>
      </w:r>
    </w:p>
    <w:p w14:paraId="03C83FF6" w14:textId="6E5A07FA" w:rsidR="008429C7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 funding.</w:t>
      </w:r>
    </w:p>
    <w:p w14:paraId="0EF0E3C1" w14:textId="1C1A6E85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D0EA056" w14:textId="0205D5AD" w:rsid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Availability</w:t>
      </w:r>
    </w:p>
    <w:p w14:paraId="36F96232" w14:textId="4AB3D658" w:rsidR="00B74A23" w:rsidRPr="00B74A23" w:rsidRDefault="00B74A23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statistical code was made available at </w:t>
      </w:r>
      <w:hyperlink r:id="rId13" w:history="1">
        <w:r w:rsidRPr="00A00CF3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https://github.com/CHMMaas/PredictionHypoparathyroidism</w:t>
        </w:r>
      </w:hyperlink>
      <w:commentRangeStart w:id="31"/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commentRangeEnd w:id="31"/>
      <w:r w:rsidR="00866331">
        <w:rPr>
          <w:rStyle w:val="Verwijzingopmerking"/>
        </w:rPr>
        <w:commentReference w:id="31"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2282D4D9" w14:textId="77777777" w:rsidR="00E2176F" w:rsidRDefault="00E2176F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E8EF670" w14:textId="41F8EDBC" w:rsidR="008429C7" w:rsidRPr="002440B9" w:rsidRDefault="008429C7" w:rsidP="008429C7">
      <w:pPr>
        <w:spacing w:line="480" w:lineRule="auto"/>
        <w:rPr>
          <w:rFonts w:ascii="Times New Roman" w:eastAsia="Calibri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b/>
          <w:sz w:val="22"/>
          <w:szCs w:val="22"/>
          <w:lang w:val="en-US"/>
        </w:rPr>
        <w:t>Ethical approval</w:t>
      </w:r>
    </w:p>
    <w:p w14:paraId="6D90F2F6" w14:textId="77777777" w:rsidR="008429C7" w:rsidRPr="002440B9" w:rsidRDefault="008429C7" w:rsidP="002B4B5B">
      <w:pPr>
        <w:spacing w:line="48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440B9">
        <w:rPr>
          <w:rFonts w:ascii="Times New Roman" w:hAnsi="Times New Roman" w:cs="Times New Roman"/>
          <w:sz w:val="22"/>
          <w:szCs w:val="22"/>
          <w:lang w:val="en-US"/>
        </w:rPr>
        <w:t>The Medical Ethics committee of the Erasmus Medical Center approved this study ( (MEC-2018-1195, MEC-2013-233, MEC-2017-1041).</w:t>
      </w:r>
    </w:p>
    <w:p w14:paraId="5710FA08" w14:textId="5FDFB8C8" w:rsidR="00774BDA" w:rsidRPr="000733F8" w:rsidRDefault="000D2893" w:rsidP="000733F8">
      <w:pPr>
        <w:spacing w:line="48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FB3DDA">
        <w:rPr>
          <w:rFonts w:ascii="Times New Roman" w:hAnsi="Times New Roman" w:cs="Times New Roman"/>
          <w:sz w:val="22"/>
          <w:szCs w:val="22"/>
          <w:lang w:val="en-GB"/>
        </w:rPr>
        <w:br w:type="page"/>
      </w:r>
    </w:p>
    <w:p w14:paraId="39EAA62E" w14:textId="77777777" w:rsidR="008A3F48" w:rsidRPr="000733F8" w:rsidRDefault="00A804AE" w:rsidP="00A74406">
      <w:pPr>
        <w:pStyle w:val="EndNoteBibliography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0733F8">
        <w:rPr>
          <w:rFonts w:ascii="Times New Roman" w:hAnsi="Times New Roman" w:cs="Times New Roman"/>
          <w:b/>
          <w:sz w:val="22"/>
          <w:szCs w:val="22"/>
          <w:lang w:val="en-GB"/>
        </w:rPr>
        <w:lastRenderedPageBreak/>
        <w:t xml:space="preserve">References </w:t>
      </w:r>
    </w:p>
    <w:p w14:paraId="24A071C8" w14:textId="77777777" w:rsidR="00E62A37" w:rsidRPr="00E62A37" w:rsidRDefault="00A804AE" w:rsidP="00E62A37">
      <w:pPr>
        <w:pStyle w:val="EndNoteBibliography"/>
        <w:ind w:left="720" w:hanging="720"/>
      </w:pPr>
      <w:r w:rsidRPr="00296C5A">
        <w:rPr>
          <w:rFonts w:ascii="Times New Roman" w:hAnsi="Times New Roman" w:cs="Times New Roman"/>
          <w:b/>
          <w:sz w:val="18"/>
          <w:szCs w:val="18"/>
        </w:rPr>
        <w:fldChar w:fldCharType="begin"/>
      </w:r>
      <w:r w:rsidRPr="004E206F">
        <w:rPr>
          <w:rFonts w:ascii="Times New Roman" w:hAnsi="Times New Roman" w:cs="Times New Roman"/>
          <w:b/>
          <w:sz w:val="18"/>
          <w:szCs w:val="18"/>
        </w:rPr>
        <w:instrText xml:space="preserve"> ADDIN EN.REFLIST </w:instrText>
      </w:r>
      <w:r w:rsidRPr="00296C5A">
        <w:rPr>
          <w:rFonts w:ascii="Times New Roman" w:hAnsi="Times New Roman" w:cs="Times New Roman"/>
          <w:b/>
          <w:sz w:val="18"/>
          <w:szCs w:val="18"/>
        </w:rPr>
        <w:fldChar w:fldCharType="separate"/>
      </w:r>
      <w:r w:rsidR="00E62A37" w:rsidRPr="00E62A37">
        <w:t>1.</w:t>
      </w:r>
      <w:r w:rsidR="00E62A37" w:rsidRPr="00E62A37">
        <w:tab/>
        <w:t xml:space="preserve">Asari R, Passler C, Kaczirek K, et al. Hypoparathyroidism after total thyroidectomy: a prospective study. </w:t>
      </w:r>
      <w:r w:rsidR="00E62A37" w:rsidRPr="00E62A37">
        <w:rPr>
          <w:i/>
        </w:rPr>
        <w:t>Arch Surg</w:t>
      </w:r>
      <w:r w:rsidR="00E62A37" w:rsidRPr="00E62A37">
        <w:t xml:space="preserve"> 2008; 143(2):132-7; discussion 138.</w:t>
      </w:r>
    </w:p>
    <w:p w14:paraId="3DC204D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2.</w:t>
      </w:r>
      <w:r w:rsidRPr="00E62A37">
        <w:tab/>
        <w:t xml:space="preserve">Kim SM, Kim HK, Kim KJ, et al. Recovery from Permanent Hypoparathyroidism After Total Thyroidectomy. </w:t>
      </w:r>
      <w:r w:rsidRPr="00E62A37">
        <w:rPr>
          <w:i/>
        </w:rPr>
        <w:t>Thyroid</w:t>
      </w:r>
      <w:r w:rsidRPr="00E62A37">
        <w:t xml:space="preserve"> 2015; 25(7):830-3.</w:t>
      </w:r>
    </w:p>
    <w:p w14:paraId="79F96B3B" w14:textId="77777777" w:rsidR="00E62A37" w:rsidRPr="00E62A37" w:rsidRDefault="00E62A37" w:rsidP="00E62A37">
      <w:pPr>
        <w:pStyle w:val="EndNoteBibliography"/>
        <w:ind w:left="720" w:hanging="720"/>
      </w:pPr>
      <w:r w:rsidRPr="00E62A37">
        <w:t>3.</w:t>
      </w:r>
      <w:r w:rsidRPr="00E62A37">
        <w:tab/>
        <w:t xml:space="preserve">Díez JJ, Anda E, Sastre J, et al. Prevalence and risk factors for hypoparathyroidism following total thyroidectomy in Spain: a multicentric and nation-wide retrospective analysis. </w:t>
      </w:r>
      <w:r w:rsidRPr="00E62A37">
        <w:rPr>
          <w:i/>
        </w:rPr>
        <w:t>Endocrine</w:t>
      </w:r>
      <w:r w:rsidRPr="00E62A37">
        <w:t xml:space="preserve"> 2019; 66(2):405-415.</w:t>
      </w:r>
    </w:p>
    <w:p w14:paraId="73B948C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4.</w:t>
      </w:r>
      <w:r w:rsidRPr="00E62A37">
        <w:tab/>
        <w:t xml:space="preserve">Almquist M, Hallgrimsson P, Nordenström E, et al. Prediction of permanent hypoparathyroidism after total thyroidectomy. </w:t>
      </w:r>
      <w:r w:rsidRPr="00E62A37">
        <w:rPr>
          <w:i/>
        </w:rPr>
        <w:t>World J Surg</w:t>
      </w:r>
      <w:r w:rsidRPr="00E62A37">
        <w:t xml:space="preserve"> 2014; 38(10):2613-20.</w:t>
      </w:r>
    </w:p>
    <w:p w14:paraId="034F6CBF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5.</w:t>
      </w:r>
      <w:r w:rsidRPr="00E62A37">
        <w:tab/>
        <w:t xml:space="preserve">Siggelkow H, Clarke BL, Germak J, et al. Burden of illness in not adequately controlled chronic hypoparathyroidism: Findings from a 13-country patient and caregiver survey. </w:t>
      </w:r>
      <w:r w:rsidRPr="00F10BC2">
        <w:rPr>
          <w:i/>
          <w:lang w:val="nl-NL"/>
        </w:rPr>
        <w:t>Clin Endocrinol (Oxf)</w:t>
      </w:r>
      <w:r w:rsidRPr="00F10BC2">
        <w:rPr>
          <w:lang w:val="nl-NL"/>
        </w:rPr>
        <w:t xml:space="preserve"> 2020; 92(2):159-168.</w:t>
      </w:r>
    </w:p>
    <w:p w14:paraId="3581A6FC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6.</w:t>
      </w:r>
      <w:r w:rsidRPr="00F10BC2">
        <w:rPr>
          <w:lang w:val="nl-NL"/>
        </w:rPr>
        <w:tab/>
        <w:t xml:space="preserve">Jørgensen CU, Homøe P, Dahl M, et al. </w:t>
      </w:r>
      <w:r w:rsidRPr="00E62A37">
        <w:t xml:space="preserve">Postoperative Chronic Hypoparathyroidism and Quality of Life After Total Thyroidectomy. </w:t>
      </w:r>
      <w:r w:rsidRPr="00E62A37">
        <w:rPr>
          <w:i/>
        </w:rPr>
        <w:t>JBMR Plus</w:t>
      </w:r>
      <w:r w:rsidRPr="00E62A37">
        <w:t xml:space="preserve"> 2021; 5(4):e10479.</w:t>
      </w:r>
    </w:p>
    <w:p w14:paraId="21CB43C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7.</w:t>
      </w:r>
      <w:r w:rsidRPr="00E62A37">
        <w:tab/>
        <w:t xml:space="preserve">Godlewska P, Benke M, Stachlewska-Nasfeter E, et al. Risk factors of permanent hypoparathyroidism after total thyroidectomy and central neck dissection for papillary thyroid cancer: a prospective study. </w:t>
      </w:r>
      <w:r w:rsidRPr="00E62A37">
        <w:rPr>
          <w:i/>
        </w:rPr>
        <w:t>Endokrynol Pol</w:t>
      </w:r>
      <w:r w:rsidRPr="00E62A37">
        <w:t xml:space="preserve"> 2020; 71(2):126-133.</w:t>
      </w:r>
    </w:p>
    <w:p w14:paraId="46B27FE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8.</w:t>
      </w:r>
      <w:r w:rsidRPr="00E62A37">
        <w:tab/>
        <w:t xml:space="preserve">Cho JN, Park WS, Min SY. Predictors and risk factors of hypoparathyroidism after total thyroidectomy. </w:t>
      </w:r>
      <w:r w:rsidRPr="00E62A37">
        <w:rPr>
          <w:i/>
        </w:rPr>
        <w:t>International Journal of Surgery</w:t>
      </w:r>
      <w:r w:rsidRPr="00E62A37">
        <w:t xml:space="preserve"> 2016; 34:47-52.</w:t>
      </w:r>
    </w:p>
    <w:p w14:paraId="1883236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9.</w:t>
      </w:r>
      <w:r w:rsidRPr="00E62A37">
        <w:tab/>
        <w:t xml:space="preserve">Loncar I, Noltes ME, Dickhoff C, et al. Persistent Postthyroidectomy Hypoparathyroidism in the Netherlands. </w:t>
      </w:r>
      <w:r w:rsidRPr="00E62A37">
        <w:rPr>
          <w:i/>
        </w:rPr>
        <w:t>JAMA Otolaryngol Head Neck Surg</w:t>
      </w:r>
      <w:r w:rsidRPr="00E62A37">
        <w:t xml:space="preserve"> 2021; 147(11):959-965.</w:t>
      </w:r>
    </w:p>
    <w:p w14:paraId="24FA534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10.</w:t>
      </w:r>
      <w:r w:rsidRPr="00E62A37">
        <w:tab/>
        <w:t xml:space="preserve">Wang W, Xia F, Meng C, et al. Prediction of permanent hypoparathyroidism by parathyroid hormone and serum calcium 24 h after thyroidectomy. </w:t>
      </w:r>
      <w:r w:rsidRPr="00E62A37">
        <w:rPr>
          <w:i/>
        </w:rPr>
        <w:t>Am J Otolaryngol</w:t>
      </w:r>
      <w:r w:rsidRPr="00E62A37">
        <w:t xml:space="preserve"> 2018; 39(6):746-750.</w:t>
      </w:r>
    </w:p>
    <w:p w14:paraId="538A9902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11.</w:t>
      </w:r>
      <w:r w:rsidRPr="00E62A37">
        <w:tab/>
        <w:t xml:space="preserve">Nagel K, Hendricks A, Lenschow C, et al. Definition and diagnosis of postsurgical hypoparathyroidism after thyroid surgery: meta-analysis. </w:t>
      </w:r>
      <w:r w:rsidRPr="00E62A37">
        <w:rPr>
          <w:i/>
        </w:rPr>
        <w:t>BJS Open</w:t>
      </w:r>
      <w:r w:rsidRPr="00E62A37">
        <w:t xml:space="preserve"> 2022; 6(5).</w:t>
      </w:r>
    </w:p>
    <w:p w14:paraId="583A2CA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12.</w:t>
      </w:r>
      <w:r w:rsidRPr="00E62A37">
        <w:tab/>
        <w:t xml:space="preserve">Transparent Reporting of a multivariable prediction model for Individual Prognosis Or Diagnosis (TRIPOD): Explanation and Elaboration. </w:t>
      </w:r>
      <w:r w:rsidRPr="00E62A37">
        <w:rPr>
          <w:i/>
        </w:rPr>
        <w:t>Annals of Internal Medicine</w:t>
      </w:r>
      <w:r w:rsidRPr="00E62A37">
        <w:t xml:space="preserve"> 2015; 162(1):W1-W73.</w:t>
      </w:r>
    </w:p>
    <w:p w14:paraId="2D96959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13.</w:t>
      </w:r>
      <w:r w:rsidRPr="00E62A37">
        <w:tab/>
        <w:t xml:space="preserve">Bollerslev J, Rejnmark L, Zahn A, et al. European expert consensus on practical management of specific aspects of parathyroid disorders in adults and in pregnancy: recommendations of the ESE Educational Program of Parathyroid Disorders (PARAT 2021). </w:t>
      </w:r>
      <w:r w:rsidRPr="00E62A37">
        <w:rPr>
          <w:i/>
        </w:rPr>
        <w:t>European Journal of Endocrinology</w:t>
      </w:r>
      <w:r w:rsidRPr="00E62A37">
        <w:t xml:space="preserve"> 2022; 186(2):R33-R63.</w:t>
      </w:r>
    </w:p>
    <w:p w14:paraId="0001CEF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14.</w:t>
      </w:r>
      <w:r w:rsidRPr="00E62A37">
        <w:tab/>
        <w:t xml:space="preserve">van Buuren S, Groothuis-Oudshoorn K. mice: Multivariate Imputation by Chained Equations in R. </w:t>
      </w:r>
      <w:r w:rsidRPr="00E62A37">
        <w:rPr>
          <w:i/>
        </w:rPr>
        <w:t>Journal of Statistical Software</w:t>
      </w:r>
      <w:r w:rsidRPr="00E62A37">
        <w:t xml:space="preserve"> 2011; 45(3):1 - 67.</w:t>
      </w:r>
    </w:p>
    <w:p w14:paraId="531A1362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15.</w:t>
      </w:r>
      <w:r w:rsidRPr="00F10BC2">
        <w:rPr>
          <w:lang w:val="nl-NL"/>
        </w:rPr>
        <w:tab/>
        <w:t xml:space="preserve">Moons KGM, Donders RART, Stijnen T, et al. </w:t>
      </w:r>
      <w:r w:rsidRPr="00E62A37">
        <w:t xml:space="preserve">Using the outcome for imputation of missing predictor values was preferred. </w:t>
      </w:r>
      <w:r w:rsidRPr="00E62A37">
        <w:rPr>
          <w:i/>
        </w:rPr>
        <w:t>Journal of Clinical Epidemiology</w:t>
      </w:r>
      <w:r w:rsidRPr="00E62A37">
        <w:t xml:space="preserve"> 2006; 59(10):1092-1101.</w:t>
      </w:r>
    </w:p>
    <w:p w14:paraId="34DDDAF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16.</w:t>
      </w:r>
      <w:r w:rsidRPr="00E62A37">
        <w:tab/>
        <w:t xml:space="preserve">Rubin DB. Multiple imputation after 18+ years. </w:t>
      </w:r>
      <w:r w:rsidRPr="00E62A37">
        <w:rPr>
          <w:i/>
        </w:rPr>
        <w:t>Journal of the American statistical Association</w:t>
      </w:r>
      <w:r w:rsidRPr="00E62A37">
        <w:t xml:space="preserve"> 1996; 91(434):473-489.</w:t>
      </w:r>
    </w:p>
    <w:p w14:paraId="7EFB045B" w14:textId="5D5951AE" w:rsidR="00E62A37" w:rsidRPr="00E62A37" w:rsidRDefault="00E62A37" w:rsidP="00E62A37">
      <w:pPr>
        <w:pStyle w:val="EndNoteBibliography"/>
        <w:ind w:left="720" w:hanging="720"/>
      </w:pPr>
      <w:r w:rsidRPr="00E62A37">
        <w:t>17.</w:t>
      </w:r>
      <w:r w:rsidRPr="00E62A37">
        <w:tab/>
        <w:t xml:space="preserve">Jr FEH. rms: Regression Modeling Strategies. R package version 6.6-0. 2023. Available at: </w:t>
      </w:r>
      <w:hyperlink r:id="rId14" w:history="1">
        <w:r w:rsidRPr="00E62A37">
          <w:rPr>
            <w:rStyle w:val="Hyperlink"/>
          </w:rPr>
          <w:t>https://CRAN.R-project.org/package=rms</w:t>
        </w:r>
      </w:hyperlink>
      <w:r w:rsidRPr="00E62A37">
        <w:t xml:space="preserve">. </w:t>
      </w:r>
    </w:p>
    <w:p w14:paraId="7768E63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18.</w:t>
      </w:r>
      <w:r w:rsidRPr="00E62A37">
        <w:tab/>
        <w:t xml:space="preserve">Smith GC, Seaman SR, Wood AM, et al. Correcting for optimistic prediction in small data sets. </w:t>
      </w:r>
      <w:r w:rsidRPr="00E62A37">
        <w:rPr>
          <w:i/>
        </w:rPr>
        <w:t>Am J Epidemiol</w:t>
      </w:r>
      <w:r w:rsidRPr="00E62A37">
        <w:t xml:space="preserve"> 2014; 180(3):318-24.</w:t>
      </w:r>
    </w:p>
    <w:p w14:paraId="064FA6A4" w14:textId="77777777" w:rsidR="00E62A37" w:rsidRPr="00E62A37" w:rsidRDefault="00E62A37" w:rsidP="00E62A37">
      <w:pPr>
        <w:pStyle w:val="EndNoteBibliography"/>
        <w:ind w:left="720" w:hanging="720"/>
      </w:pPr>
      <w:r w:rsidRPr="00E62A37">
        <w:t>19.</w:t>
      </w:r>
      <w:r w:rsidRPr="00E62A37">
        <w:tab/>
        <w:t>Steyerberg EW. Clinical Prediction Models: A Practical Approach to Development, Validation, and Updating.: New York: Springer, 2009.</w:t>
      </w:r>
    </w:p>
    <w:p w14:paraId="1E7723E9" w14:textId="1FEFC537" w:rsidR="00E62A37" w:rsidRPr="00E62A37" w:rsidRDefault="00E62A37" w:rsidP="00E62A37">
      <w:pPr>
        <w:pStyle w:val="EndNoteBibliography"/>
        <w:ind w:left="720" w:hanging="720"/>
      </w:pPr>
      <w:r w:rsidRPr="00E62A37">
        <w:t>20.</w:t>
      </w:r>
      <w:r w:rsidRPr="00E62A37">
        <w:tab/>
        <w:t xml:space="preserve">Maas CCHM. Web tool for predicting long-term hypoparathyroidism 2023. Available at: </w:t>
      </w:r>
      <w:hyperlink r:id="rId15" w:history="1">
        <w:r w:rsidRPr="00E62A37">
          <w:rPr>
            <w:rStyle w:val="Hyperlink"/>
          </w:rPr>
          <w:t>https://erasmusmcpublichealth.shinyapps.io/Hypoparathyroidism/</w:t>
        </w:r>
      </w:hyperlink>
      <w:r w:rsidRPr="00E62A37">
        <w:t xml:space="preserve"> </w:t>
      </w:r>
    </w:p>
    <w:p w14:paraId="0E49A8DD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21.</w:t>
      </w:r>
      <w:r w:rsidRPr="00E62A37">
        <w:tab/>
        <w:t xml:space="preserve">Harrell FE, Jr., Califf RM, Pryor DB, et al. Evaluating the yield of medical tests. </w:t>
      </w:r>
      <w:r w:rsidRPr="00E62A37">
        <w:rPr>
          <w:i/>
        </w:rPr>
        <w:t>Jama</w:t>
      </w:r>
      <w:r w:rsidRPr="00E62A37">
        <w:t xml:space="preserve"> 1982; 247(18):2543-6.</w:t>
      </w:r>
    </w:p>
    <w:p w14:paraId="1EE48053" w14:textId="069174CB" w:rsidR="00E62A37" w:rsidRPr="00E62A37" w:rsidRDefault="00E62A37" w:rsidP="00E62A37">
      <w:pPr>
        <w:pStyle w:val="EndNoteBibliography"/>
        <w:ind w:left="720" w:hanging="720"/>
      </w:pPr>
      <w:r w:rsidRPr="00E62A37">
        <w:t>22.</w:t>
      </w:r>
      <w:r w:rsidRPr="00E62A37">
        <w:tab/>
        <w:t xml:space="preserve">Team RC. R: A language and environment for statistical computing. R Foundation for Statistical Computing, Vienna, Austria. 2022. Available at: </w:t>
      </w:r>
      <w:hyperlink r:id="rId16" w:history="1">
        <w:r w:rsidRPr="00E62A37">
          <w:rPr>
            <w:rStyle w:val="Hyperlink"/>
          </w:rPr>
          <w:t>https://www.R-project.org/</w:t>
        </w:r>
      </w:hyperlink>
      <w:r w:rsidRPr="00E62A37">
        <w:t xml:space="preserve">. </w:t>
      </w:r>
    </w:p>
    <w:p w14:paraId="60E299F5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23.</w:t>
      </w:r>
      <w:r w:rsidRPr="00E62A37">
        <w:tab/>
        <w:t xml:space="preserve">Sitges-Serra A, Gómez J, Barczynski M, et al. A nomogram to predict the likelihood of permanent hypoparathyroidism after total thyroidectomy based on delayed serum calcium and iPTH measurements. </w:t>
      </w:r>
      <w:r w:rsidRPr="00E62A37">
        <w:rPr>
          <w:i/>
        </w:rPr>
        <w:t>Gland Surgery</w:t>
      </w:r>
      <w:r w:rsidRPr="00E62A37">
        <w:t xml:space="preserve"> 2017:S11-S19.</w:t>
      </w:r>
    </w:p>
    <w:p w14:paraId="214E2FF0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24.</w:t>
      </w:r>
      <w:r w:rsidRPr="00E62A37">
        <w:tab/>
        <w:t xml:space="preserve">Jørgensen CU, Homøe P, Dahl M, et al. High incidence of chronic hypoparathyroidism secondary to total thyroidectomy. </w:t>
      </w:r>
      <w:r w:rsidRPr="00E62A37">
        <w:rPr>
          <w:i/>
        </w:rPr>
        <w:t>Dan Med J</w:t>
      </w:r>
      <w:r w:rsidRPr="00E62A37">
        <w:t xml:space="preserve"> 2020; 67(5).</w:t>
      </w:r>
    </w:p>
    <w:p w14:paraId="29DA5E3E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E62A37">
        <w:t>25.</w:t>
      </w:r>
      <w:r w:rsidRPr="00E62A37">
        <w:tab/>
        <w:t xml:space="preserve">Lončar I, Dulfer RR, Massolt ET, et al. Postoperative parathyroid hormone levels as a predictor for persistent hypoparathyroidism. </w:t>
      </w:r>
      <w:r w:rsidRPr="00F10BC2">
        <w:rPr>
          <w:i/>
          <w:lang w:val="nl-NL"/>
        </w:rPr>
        <w:t>Eur J Endocrinol</w:t>
      </w:r>
      <w:r w:rsidRPr="00F10BC2">
        <w:rPr>
          <w:lang w:val="nl-NL"/>
        </w:rPr>
        <w:t xml:space="preserve"> 2020; 183(2):149-159.</w:t>
      </w:r>
    </w:p>
    <w:p w14:paraId="0D200C19" w14:textId="77777777" w:rsidR="00E62A37" w:rsidRPr="00F10BC2" w:rsidRDefault="00E62A37" w:rsidP="00E62A37">
      <w:pPr>
        <w:pStyle w:val="EndNoteBibliography"/>
        <w:ind w:left="720" w:hanging="720"/>
        <w:rPr>
          <w:lang w:val="nl-NL"/>
        </w:rPr>
      </w:pPr>
      <w:r w:rsidRPr="00F10BC2">
        <w:rPr>
          <w:lang w:val="nl-NL"/>
        </w:rPr>
        <w:t>26.</w:t>
      </w:r>
      <w:r w:rsidRPr="00F10BC2">
        <w:rPr>
          <w:lang w:val="nl-NL"/>
        </w:rPr>
        <w:tab/>
        <w:t xml:space="preserve">Li K, Wang XF, Li DY, et al. </w:t>
      </w:r>
      <w:r w:rsidRPr="00E62A37">
        <w:t xml:space="preserve">The good, the bad, and the ugly of calcium supplementation: a review of calcium intake on human health. </w:t>
      </w:r>
      <w:r w:rsidRPr="00F10BC2">
        <w:rPr>
          <w:i/>
          <w:lang w:val="nl-NL"/>
        </w:rPr>
        <w:t>Clin Interv Aging</w:t>
      </w:r>
      <w:r w:rsidRPr="00F10BC2">
        <w:rPr>
          <w:lang w:val="nl-NL"/>
        </w:rPr>
        <w:t xml:space="preserve"> 2018; 13:2443-2452.</w:t>
      </w:r>
    </w:p>
    <w:p w14:paraId="20A10CEA" w14:textId="77777777" w:rsidR="00E62A37" w:rsidRPr="00E62A37" w:rsidRDefault="00E62A37" w:rsidP="00E62A37">
      <w:pPr>
        <w:pStyle w:val="EndNoteBibliography"/>
        <w:ind w:left="720" w:hanging="720"/>
      </w:pPr>
      <w:r w:rsidRPr="00F10BC2">
        <w:rPr>
          <w:lang w:val="nl-NL"/>
        </w:rPr>
        <w:t>27.</w:t>
      </w:r>
      <w:r w:rsidRPr="00F10BC2">
        <w:rPr>
          <w:lang w:val="nl-NL"/>
        </w:rPr>
        <w:tab/>
        <w:t xml:space="preserve">Riley RD, Snell KIE, Ensor J, et al. </w:t>
      </w:r>
      <w:r w:rsidRPr="00E62A37">
        <w:t xml:space="preserve">Minimum sample size for developing a multivariable prediction model: PART II - binary and time-to-event outcomes. </w:t>
      </w:r>
      <w:r w:rsidRPr="00E62A37">
        <w:rPr>
          <w:i/>
        </w:rPr>
        <w:t>Statistics in Medicine</w:t>
      </w:r>
      <w:r w:rsidRPr="00E62A37">
        <w:t xml:space="preserve"> 2019; 38(7):1276-1296.</w:t>
      </w:r>
    </w:p>
    <w:p w14:paraId="0EB43A9F" w14:textId="77777777" w:rsidR="00E62A37" w:rsidRPr="00E62A37" w:rsidRDefault="00E62A37" w:rsidP="00E62A37">
      <w:pPr>
        <w:pStyle w:val="EndNoteBibliography"/>
        <w:ind w:left="720" w:hanging="720"/>
      </w:pPr>
      <w:r w:rsidRPr="00E62A37">
        <w:t>28.</w:t>
      </w:r>
      <w:r w:rsidRPr="00E62A37">
        <w:tab/>
        <w:t xml:space="preserve">Steyerberg EW, Harrell FE, Jr. Prediction models need appropriate internal, internal-external, and external validation. </w:t>
      </w:r>
      <w:r w:rsidRPr="00E62A37">
        <w:rPr>
          <w:i/>
        </w:rPr>
        <w:t>J Clin Epidemiol</w:t>
      </w:r>
      <w:r w:rsidRPr="00E62A37">
        <w:t xml:space="preserve"> 2016; 69:245-7.</w:t>
      </w:r>
    </w:p>
    <w:p w14:paraId="45D12D88" w14:textId="5D793A08" w:rsidR="004A7F68" w:rsidRPr="008A3F48" w:rsidRDefault="00A804AE" w:rsidP="007E1773">
      <w:pPr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296C5A">
        <w:rPr>
          <w:rFonts w:ascii="Times New Roman" w:hAnsi="Times New Roman" w:cs="Times New Roman"/>
          <w:b/>
          <w:sz w:val="18"/>
          <w:szCs w:val="18"/>
          <w:lang w:val="en-US"/>
        </w:rPr>
        <w:fldChar w:fldCharType="end"/>
      </w:r>
    </w:p>
    <w:sectPr w:rsidR="004A7F68" w:rsidRPr="008A3F48" w:rsidSect="00E4632A">
      <w:footerReference w:type="default" r:id="rId17"/>
      <w:pgSz w:w="11900" w:h="16840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.P.J. van Dijk" w:date="2023-07-18T17:46:00Z" w:initials="SvD">
    <w:p w14:paraId="49E789FF" w14:textId="0C41247E" w:rsidR="00FB557D" w:rsidRPr="00290969" w:rsidRDefault="00FB557D">
      <w:pPr>
        <w:pStyle w:val="Tekstopmerking"/>
        <w:rPr>
          <w:highlight w:val="green"/>
        </w:rPr>
      </w:pPr>
      <w:r w:rsidRPr="00290969">
        <w:rPr>
          <w:rStyle w:val="Verwijzingopmerking"/>
          <w:highlight w:val="green"/>
        </w:rPr>
        <w:annotationRef/>
      </w:r>
      <w:proofErr w:type="spellStart"/>
      <w:r w:rsidRPr="00290969">
        <w:rPr>
          <w:highlight w:val="green"/>
        </w:rPr>
        <w:t>To</w:t>
      </w:r>
      <w:proofErr w:type="spellEnd"/>
      <w:r w:rsidRPr="00290969">
        <w:rPr>
          <w:highlight w:val="green"/>
        </w:rPr>
        <w:t xml:space="preserve"> do:</w:t>
      </w:r>
    </w:p>
    <w:p w14:paraId="3A21A102" w14:textId="74F198D1" w:rsidR="00FB557D" w:rsidRPr="00290969" w:rsidRDefault="00FB557D" w:rsidP="00FB557D">
      <w:pPr>
        <w:pStyle w:val="Tekstopmerking"/>
        <w:numPr>
          <w:ilvl w:val="0"/>
          <w:numId w:val="9"/>
        </w:numPr>
        <w:rPr>
          <w:highlight w:val="green"/>
        </w:rPr>
      </w:pPr>
      <w:r w:rsidRPr="00290969">
        <w:rPr>
          <w:highlight w:val="green"/>
        </w:rPr>
        <w:t>Volgorde figuren en tabellen</w:t>
      </w:r>
    </w:p>
  </w:comment>
  <w:comment w:id="2" w:author="S.P.J. van Dijk" w:date="2023-07-18T17:23:00Z" w:initials="SvD">
    <w:p w14:paraId="7F9676AD" w14:textId="4284A3C7" w:rsidR="000E7764" w:rsidRDefault="000E7764">
      <w:pPr>
        <w:pStyle w:val="Tekstopmerking"/>
      </w:pPr>
      <w:r w:rsidRPr="00290969">
        <w:rPr>
          <w:rStyle w:val="Verwijzingopmerking"/>
          <w:highlight w:val="green"/>
        </w:rPr>
        <w:annotationRef/>
      </w:r>
      <w:r w:rsidRPr="00290969">
        <w:rPr>
          <w:highlight w:val="green"/>
        </w:rPr>
        <w:t>Groningen</w:t>
      </w:r>
    </w:p>
  </w:comment>
  <w:comment w:id="3" w:author="C.H.M. Maas" w:date="2023-07-19T18:02:00Z" w:initials="CM">
    <w:p w14:paraId="37E65588" w14:textId="7BE0B338" w:rsidR="00742D4C" w:rsidRPr="00CD2530" w:rsidRDefault="00742D4C">
      <w:pPr>
        <w:pStyle w:val="Tekstopmerking"/>
        <w:rPr>
          <w:lang w:val="en-US"/>
        </w:rPr>
      </w:pPr>
      <w:r w:rsidRPr="00742D4C">
        <w:rPr>
          <w:rStyle w:val="Verwijzingopmerking"/>
          <w:highlight w:val="magenta"/>
        </w:rPr>
        <w:annotationRef/>
      </w:r>
      <w:r w:rsidRPr="00CD2530">
        <w:rPr>
          <w:rStyle w:val="Verwijzingopmerking"/>
          <w:highlight w:val="magenta"/>
          <w:lang w:val="en-US"/>
        </w:rPr>
        <w:t xml:space="preserve">@Caro: Check added CI </w:t>
      </w:r>
      <w:r w:rsidR="00E40FA1">
        <w:rPr>
          <w:rStyle w:val="Verwijzingopmerking"/>
          <w:highlight w:val="magenta"/>
          <w:lang w:val="en-US"/>
        </w:rPr>
        <w:t xml:space="preserve">to </w:t>
      </w:r>
      <w:proofErr w:type="spellStart"/>
      <w:r w:rsidR="00E40FA1">
        <w:rPr>
          <w:rStyle w:val="Verwijzingopmerking"/>
          <w:highlight w:val="magenta"/>
          <w:lang w:val="en-US"/>
        </w:rPr>
        <w:t>webapp</w:t>
      </w:r>
      <w:proofErr w:type="spellEnd"/>
      <w:r w:rsidR="00E40FA1">
        <w:rPr>
          <w:rStyle w:val="Verwijzingopmerking"/>
          <w:highlight w:val="magenta"/>
          <w:lang w:val="en-US"/>
        </w:rPr>
        <w:t xml:space="preserve"> </w:t>
      </w:r>
      <w:r w:rsidRPr="00CD2530">
        <w:rPr>
          <w:rStyle w:val="Verwijzingopmerking"/>
          <w:highlight w:val="magenta"/>
          <w:lang w:val="en-US"/>
        </w:rPr>
        <w:t>with David</w:t>
      </w:r>
    </w:p>
  </w:comment>
  <w:comment w:id="15" w:author="C.H.M. Maas" w:date="2023-07-20T12:04:00Z" w:initials="CM">
    <w:p w14:paraId="0DE9951E" w14:textId="60575F30" w:rsidR="00D2743A" w:rsidRPr="00D2743A" w:rsidRDefault="00D2743A">
      <w:pPr>
        <w:pStyle w:val="Tekstopmerking"/>
        <w:rPr>
          <w:lang w:val="en-US"/>
        </w:rPr>
      </w:pPr>
      <w:r w:rsidRPr="001B6A0A">
        <w:rPr>
          <w:rStyle w:val="Verwijzingopmerking"/>
          <w:highlight w:val="green"/>
        </w:rPr>
        <w:annotationRef/>
      </w:r>
      <w:r w:rsidRPr="001B6A0A">
        <w:rPr>
          <w:highlight w:val="green"/>
          <w:lang w:val="en-US"/>
        </w:rPr>
        <w:t>Rewrite?</w:t>
      </w:r>
    </w:p>
  </w:comment>
  <w:comment w:id="31" w:author="C.H.M. Maas" w:date="2023-07-19T13:38:00Z" w:initials="CM">
    <w:p w14:paraId="5BA1BC83" w14:textId="386982D8" w:rsidR="00866331" w:rsidRPr="005206A4" w:rsidRDefault="00866331">
      <w:pPr>
        <w:pStyle w:val="Tekstopmerking"/>
        <w:rPr>
          <w:highlight w:val="magenta"/>
          <w:lang w:val="en-US"/>
        </w:rPr>
      </w:pPr>
      <w:r w:rsidRPr="00866331">
        <w:rPr>
          <w:rStyle w:val="Verwijzingopmerking"/>
          <w:highlight w:val="magenta"/>
        </w:rPr>
        <w:annotationRef/>
      </w:r>
      <w:r w:rsidR="007D39AE" w:rsidRPr="00D2743A">
        <w:rPr>
          <w:highlight w:val="magenta"/>
          <w:lang w:val="en-US"/>
        </w:rPr>
        <w:t>@Caro</w:t>
      </w:r>
      <w:r w:rsidRPr="00D2743A">
        <w:rPr>
          <w:highlight w:val="magenta"/>
          <w:lang w:val="en-US"/>
        </w:rPr>
        <w:t>: make public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21A102" w15:done="0"/>
  <w15:commentEx w15:paraId="7F9676AD" w15:done="0"/>
  <w15:commentEx w15:paraId="37E65588" w15:done="0"/>
  <w15:commentEx w15:paraId="0DE9951E" w15:done="0"/>
  <w15:commentEx w15:paraId="5BA1BC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9CBF6" w14:textId="77777777" w:rsidR="00FD2630" w:rsidRDefault="00FD2630" w:rsidP="00E4632A">
      <w:r>
        <w:separator/>
      </w:r>
    </w:p>
  </w:endnote>
  <w:endnote w:type="continuationSeparator" w:id="0">
    <w:p w14:paraId="0F504BD6" w14:textId="77777777" w:rsidR="00FD2630" w:rsidRDefault="00FD2630" w:rsidP="00E4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795785"/>
      <w:docPartObj>
        <w:docPartGallery w:val="Page Numbers (Bottom of Page)"/>
        <w:docPartUnique/>
      </w:docPartObj>
    </w:sdtPr>
    <w:sdtEndPr/>
    <w:sdtContent>
      <w:p w14:paraId="646D8E14" w14:textId="6189B04C" w:rsidR="00FD2630" w:rsidRDefault="00FD2630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6A4">
          <w:rPr>
            <w:noProof/>
          </w:rPr>
          <w:t>10</w:t>
        </w:r>
        <w:r>
          <w:fldChar w:fldCharType="end"/>
        </w:r>
      </w:p>
    </w:sdtContent>
  </w:sdt>
  <w:p w14:paraId="59F08D39" w14:textId="77777777" w:rsidR="00FD2630" w:rsidRDefault="00FD263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6746C" w14:textId="77777777" w:rsidR="00FD2630" w:rsidRDefault="00FD2630" w:rsidP="00E4632A">
      <w:r>
        <w:separator/>
      </w:r>
    </w:p>
  </w:footnote>
  <w:footnote w:type="continuationSeparator" w:id="0">
    <w:p w14:paraId="0F9D94D1" w14:textId="77777777" w:rsidR="00FD2630" w:rsidRDefault="00FD2630" w:rsidP="00E46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920"/>
    <w:multiLevelType w:val="hybridMultilevel"/>
    <w:tmpl w:val="0CA68772"/>
    <w:lvl w:ilvl="0" w:tplc="8C505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A5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945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9A1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87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6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90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6A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A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E537B3"/>
    <w:multiLevelType w:val="hybridMultilevel"/>
    <w:tmpl w:val="9D8CB09A"/>
    <w:lvl w:ilvl="0" w:tplc="39E8ECA2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66B"/>
    <w:multiLevelType w:val="hybridMultilevel"/>
    <w:tmpl w:val="778255B2"/>
    <w:lvl w:ilvl="0" w:tplc="B53C3DAC">
      <w:start w:val="2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D340B"/>
    <w:multiLevelType w:val="hybridMultilevel"/>
    <w:tmpl w:val="704C71D4"/>
    <w:lvl w:ilvl="0" w:tplc="18E8F4F8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20E1"/>
    <w:multiLevelType w:val="hybridMultilevel"/>
    <w:tmpl w:val="2A02ED84"/>
    <w:lvl w:ilvl="0" w:tplc="7376D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A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064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6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70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D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C5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3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E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D05A4C"/>
    <w:multiLevelType w:val="hybridMultilevel"/>
    <w:tmpl w:val="7186A356"/>
    <w:lvl w:ilvl="0" w:tplc="18C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1A7207E"/>
    <w:multiLevelType w:val="hybridMultilevel"/>
    <w:tmpl w:val="6BECC336"/>
    <w:lvl w:ilvl="0" w:tplc="73564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8C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D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4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BE3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A7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0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C9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C4D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7484F0C"/>
    <w:multiLevelType w:val="hybridMultilevel"/>
    <w:tmpl w:val="54A0D0D0"/>
    <w:lvl w:ilvl="0" w:tplc="B090FE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.P.J. van Dijk">
    <w15:presenceInfo w15:providerId="AD" w15:userId="S-1-5-21-932686498-1610486119-1155464205-242272"/>
  </w15:person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trackRevisions/>
  <w:defaultTabStop w:val="708"/>
  <w:hyphenationZone w:val="425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Surgery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2zp02z8sfx0lee0xn52wefaerz5ewapwfz&quot;&gt;Masteronderzoek Ali&lt;record-ids&gt;&lt;item&gt;1&lt;/item&gt;&lt;item&gt;2&lt;/item&gt;&lt;item&gt;3&lt;/item&gt;&lt;item&gt;17&lt;/item&gt;&lt;item&gt;19&lt;/item&gt;&lt;item&gt;20&lt;/item&gt;&lt;item&gt;22&lt;/item&gt;&lt;item&gt;24&lt;/item&gt;&lt;item&gt;27&lt;/item&gt;&lt;item&gt;28&lt;/item&gt;&lt;item&gt;29&lt;/item&gt;&lt;item&gt;31&lt;/item&gt;&lt;item&gt;33&lt;/item&gt;&lt;item&gt;35&lt;/item&gt;&lt;item&gt;36&lt;/item&gt;&lt;item&gt;37&lt;/item&gt;&lt;item&gt;38&lt;/item&gt;&lt;item&gt;40&lt;/item&gt;&lt;item&gt;41&lt;/item&gt;&lt;item&gt;44&lt;/item&gt;&lt;item&gt;46&lt;/item&gt;&lt;item&gt;49&lt;/item&gt;&lt;item&gt;53&lt;/item&gt;&lt;item&gt;56&lt;/item&gt;&lt;item&gt;57&lt;/item&gt;&lt;item&gt;58&lt;/item&gt;&lt;item&gt;59&lt;/item&gt;&lt;item&gt;60&lt;/item&gt;&lt;/record-ids&gt;&lt;/item&gt;&lt;/Libraries&gt;"/>
  </w:docVars>
  <w:rsids>
    <w:rsidRoot w:val="0060057E"/>
    <w:rsid w:val="00000321"/>
    <w:rsid w:val="00001316"/>
    <w:rsid w:val="0000266A"/>
    <w:rsid w:val="0000334D"/>
    <w:rsid w:val="000034E5"/>
    <w:rsid w:val="0000459C"/>
    <w:rsid w:val="00007957"/>
    <w:rsid w:val="0001476E"/>
    <w:rsid w:val="00017636"/>
    <w:rsid w:val="00017BBB"/>
    <w:rsid w:val="00020A4E"/>
    <w:rsid w:val="00023106"/>
    <w:rsid w:val="000240E0"/>
    <w:rsid w:val="0002443F"/>
    <w:rsid w:val="00025939"/>
    <w:rsid w:val="00025BE6"/>
    <w:rsid w:val="00030CFD"/>
    <w:rsid w:val="0003116F"/>
    <w:rsid w:val="000314C8"/>
    <w:rsid w:val="00032090"/>
    <w:rsid w:val="0003248C"/>
    <w:rsid w:val="00033177"/>
    <w:rsid w:val="00035481"/>
    <w:rsid w:val="000355BF"/>
    <w:rsid w:val="000407B2"/>
    <w:rsid w:val="00040C71"/>
    <w:rsid w:val="00043ED7"/>
    <w:rsid w:val="00043EDC"/>
    <w:rsid w:val="00044315"/>
    <w:rsid w:val="000457F9"/>
    <w:rsid w:val="000468A7"/>
    <w:rsid w:val="00050803"/>
    <w:rsid w:val="00063343"/>
    <w:rsid w:val="000659DE"/>
    <w:rsid w:val="0007013E"/>
    <w:rsid w:val="000714DB"/>
    <w:rsid w:val="00071D4F"/>
    <w:rsid w:val="000723FF"/>
    <w:rsid w:val="00072C84"/>
    <w:rsid w:val="00072F46"/>
    <w:rsid w:val="000733F8"/>
    <w:rsid w:val="00073A03"/>
    <w:rsid w:val="00073CC7"/>
    <w:rsid w:val="000754AF"/>
    <w:rsid w:val="00076377"/>
    <w:rsid w:val="00076769"/>
    <w:rsid w:val="00076B77"/>
    <w:rsid w:val="0008072F"/>
    <w:rsid w:val="00083AE6"/>
    <w:rsid w:val="00084F69"/>
    <w:rsid w:val="000908FF"/>
    <w:rsid w:val="00091A0F"/>
    <w:rsid w:val="000977F4"/>
    <w:rsid w:val="000A0BF5"/>
    <w:rsid w:val="000A20BB"/>
    <w:rsid w:val="000A3B28"/>
    <w:rsid w:val="000A4C4A"/>
    <w:rsid w:val="000A5F4D"/>
    <w:rsid w:val="000B0734"/>
    <w:rsid w:val="000B11B0"/>
    <w:rsid w:val="000B5425"/>
    <w:rsid w:val="000B5ADA"/>
    <w:rsid w:val="000B6F6D"/>
    <w:rsid w:val="000C2E81"/>
    <w:rsid w:val="000C357D"/>
    <w:rsid w:val="000C35AB"/>
    <w:rsid w:val="000C448E"/>
    <w:rsid w:val="000C4658"/>
    <w:rsid w:val="000D19CF"/>
    <w:rsid w:val="000D2893"/>
    <w:rsid w:val="000D5453"/>
    <w:rsid w:val="000D6DF3"/>
    <w:rsid w:val="000D7BB1"/>
    <w:rsid w:val="000E00E9"/>
    <w:rsid w:val="000E24DE"/>
    <w:rsid w:val="000E3F7F"/>
    <w:rsid w:val="000E665D"/>
    <w:rsid w:val="000E69A6"/>
    <w:rsid w:val="000E7764"/>
    <w:rsid w:val="000F12D1"/>
    <w:rsid w:val="000F29E0"/>
    <w:rsid w:val="000F2A74"/>
    <w:rsid w:val="000F3613"/>
    <w:rsid w:val="000F3B77"/>
    <w:rsid w:val="000F52BA"/>
    <w:rsid w:val="000F6F72"/>
    <w:rsid w:val="00100FC5"/>
    <w:rsid w:val="001021E7"/>
    <w:rsid w:val="00103DD0"/>
    <w:rsid w:val="00103FCA"/>
    <w:rsid w:val="001044D5"/>
    <w:rsid w:val="00104780"/>
    <w:rsid w:val="001066C2"/>
    <w:rsid w:val="001066CC"/>
    <w:rsid w:val="001105BE"/>
    <w:rsid w:val="0011335D"/>
    <w:rsid w:val="001166A6"/>
    <w:rsid w:val="00116BA5"/>
    <w:rsid w:val="0012038C"/>
    <w:rsid w:val="0012073C"/>
    <w:rsid w:val="00120E8F"/>
    <w:rsid w:val="001227EA"/>
    <w:rsid w:val="00124DF2"/>
    <w:rsid w:val="00132C85"/>
    <w:rsid w:val="00132C9A"/>
    <w:rsid w:val="00133501"/>
    <w:rsid w:val="001335C7"/>
    <w:rsid w:val="0013365D"/>
    <w:rsid w:val="00135245"/>
    <w:rsid w:val="001353F8"/>
    <w:rsid w:val="00135614"/>
    <w:rsid w:val="00135CAB"/>
    <w:rsid w:val="00137725"/>
    <w:rsid w:val="00137D05"/>
    <w:rsid w:val="00137EAF"/>
    <w:rsid w:val="00141E9B"/>
    <w:rsid w:val="001426ED"/>
    <w:rsid w:val="00143145"/>
    <w:rsid w:val="0014596E"/>
    <w:rsid w:val="00145ED5"/>
    <w:rsid w:val="0014623C"/>
    <w:rsid w:val="00146E1F"/>
    <w:rsid w:val="00147254"/>
    <w:rsid w:val="00151F42"/>
    <w:rsid w:val="00152372"/>
    <w:rsid w:val="00152BF8"/>
    <w:rsid w:val="00152DB3"/>
    <w:rsid w:val="0015361C"/>
    <w:rsid w:val="00154FF9"/>
    <w:rsid w:val="00155287"/>
    <w:rsid w:val="00155B20"/>
    <w:rsid w:val="00156660"/>
    <w:rsid w:val="00165180"/>
    <w:rsid w:val="001715EA"/>
    <w:rsid w:val="00171FB2"/>
    <w:rsid w:val="00174335"/>
    <w:rsid w:val="00174F13"/>
    <w:rsid w:val="00177EA8"/>
    <w:rsid w:val="00177F9F"/>
    <w:rsid w:val="00183410"/>
    <w:rsid w:val="00183793"/>
    <w:rsid w:val="00183B5C"/>
    <w:rsid w:val="00183C59"/>
    <w:rsid w:val="00186183"/>
    <w:rsid w:val="00191FD5"/>
    <w:rsid w:val="00192AFF"/>
    <w:rsid w:val="00195169"/>
    <w:rsid w:val="001956B8"/>
    <w:rsid w:val="00196270"/>
    <w:rsid w:val="001971E3"/>
    <w:rsid w:val="001A07E6"/>
    <w:rsid w:val="001A10F6"/>
    <w:rsid w:val="001A12F6"/>
    <w:rsid w:val="001A13BC"/>
    <w:rsid w:val="001A1439"/>
    <w:rsid w:val="001A235F"/>
    <w:rsid w:val="001A3EC3"/>
    <w:rsid w:val="001A42DE"/>
    <w:rsid w:val="001A66BD"/>
    <w:rsid w:val="001B0749"/>
    <w:rsid w:val="001B4543"/>
    <w:rsid w:val="001B583D"/>
    <w:rsid w:val="001B657A"/>
    <w:rsid w:val="001B667A"/>
    <w:rsid w:val="001B6A0A"/>
    <w:rsid w:val="001B7E15"/>
    <w:rsid w:val="001C2328"/>
    <w:rsid w:val="001C6E60"/>
    <w:rsid w:val="001C7C51"/>
    <w:rsid w:val="001C7E5B"/>
    <w:rsid w:val="001D04F5"/>
    <w:rsid w:val="001D2D90"/>
    <w:rsid w:val="001D337C"/>
    <w:rsid w:val="001D425F"/>
    <w:rsid w:val="001D47E2"/>
    <w:rsid w:val="001D48BF"/>
    <w:rsid w:val="001D4C73"/>
    <w:rsid w:val="001D602A"/>
    <w:rsid w:val="001D65C7"/>
    <w:rsid w:val="001D67B6"/>
    <w:rsid w:val="001D7205"/>
    <w:rsid w:val="001E10E1"/>
    <w:rsid w:val="001E194B"/>
    <w:rsid w:val="001E25B1"/>
    <w:rsid w:val="001E37C6"/>
    <w:rsid w:val="001E3936"/>
    <w:rsid w:val="001E4980"/>
    <w:rsid w:val="001E6CD9"/>
    <w:rsid w:val="001E73BC"/>
    <w:rsid w:val="001E7E59"/>
    <w:rsid w:val="001F0133"/>
    <w:rsid w:val="001F03A1"/>
    <w:rsid w:val="001F19AB"/>
    <w:rsid w:val="001F3474"/>
    <w:rsid w:val="001F35F3"/>
    <w:rsid w:val="001F42E2"/>
    <w:rsid w:val="002005CC"/>
    <w:rsid w:val="00201651"/>
    <w:rsid w:val="00202740"/>
    <w:rsid w:val="00204737"/>
    <w:rsid w:val="00204F97"/>
    <w:rsid w:val="00205302"/>
    <w:rsid w:val="002062B4"/>
    <w:rsid w:val="00207213"/>
    <w:rsid w:val="00207758"/>
    <w:rsid w:val="002104F6"/>
    <w:rsid w:val="00212A30"/>
    <w:rsid w:val="00215142"/>
    <w:rsid w:val="00215797"/>
    <w:rsid w:val="00217703"/>
    <w:rsid w:val="00223EFC"/>
    <w:rsid w:val="00225BF3"/>
    <w:rsid w:val="00227FCE"/>
    <w:rsid w:val="00230B99"/>
    <w:rsid w:val="00231D3F"/>
    <w:rsid w:val="00233553"/>
    <w:rsid w:val="00233C27"/>
    <w:rsid w:val="002355B9"/>
    <w:rsid w:val="002367B7"/>
    <w:rsid w:val="0023706D"/>
    <w:rsid w:val="00240E74"/>
    <w:rsid w:val="002440B9"/>
    <w:rsid w:val="00244AFB"/>
    <w:rsid w:val="00244FFB"/>
    <w:rsid w:val="00245B07"/>
    <w:rsid w:val="00246733"/>
    <w:rsid w:val="00251D86"/>
    <w:rsid w:val="002551E1"/>
    <w:rsid w:val="00255403"/>
    <w:rsid w:val="0025716F"/>
    <w:rsid w:val="002573CE"/>
    <w:rsid w:val="0026184C"/>
    <w:rsid w:val="0026413C"/>
    <w:rsid w:val="002674A8"/>
    <w:rsid w:val="002703A2"/>
    <w:rsid w:val="002706F6"/>
    <w:rsid w:val="00272129"/>
    <w:rsid w:val="00273D78"/>
    <w:rsid w:val="00280E38"/>
    <w:rsid w:val="002827DD"/>
    <w:rsid w:val="00283384"/>
    <w:rsid w:val="002863FD"/>
    <w:rsid w:val="00286527"/>
    <w:rsid w:val="00287617"/>
    <w:rsid w:val="00290969"/>
    <w:rsid w:val="00293702"/>
    <w:rsid w:val="00296789"/>
    <w:rsid w:val="00296C5A"/>
    <w:rsid w:val="002A102A"/>
    <w:rsid w:val="002A6E19"/>
    <w:rsid w:val="002A7DBA"/>
    <w:rsid w:val="002B1228"/>
    <w:rsid w:val="002B17BB"/>
    <w:rsid w:val="002B226D"/>
    <w:rsid w:val="002B2274"/>
    <w:rsid w:val="002B293C"/>
    <w:rsid w:val="002B2B66"/>
    <w:rsid w:val="002B3E71"/>
    <w:rsid w:val="002B4B5B"/>
    <w:rsid w:val="002B78AA"/>
    <w:rsid w:val="002C2C1F"/>
    <w:rsid w:val="002C3540"/>
    <w:rsid w:val="002C40BE"/>
    <w:rsid w:val="002C785F"/>
    <w:rsid w:val="002D143E"/>
    <w:rsid w:val="002D1E8B"/>
    <w:rsid w:val="002D4504"/>
    <w:rsid w:val="002D624D"/>
    <w:rsid w:val="002D63DD"/>
    <w:rsid w:val="002E0A97"/>
    <w:rsid w:val="002E24C8"/>
    <w:rsid w:val="002E2AF9"/>
    <w:rsid w:val="002E3F7D"/>
    <w:rsid w:val="002E4CCF"/>
    <w:rsid w:val="002E5F66"/>
    <w:rsid w:val="002E6846"/>
    <w:rsid w:val="002E6A3D"/>
    <w:rsid w:val="002F367D"/>
    <w:rsid w:val="002F3A8B"/>
    <w:rsid w:val="002F5AC4"/>
    <w:rsid w:val="003008A6"/>
    <w:rsid w:val="0030115D"/>
    <w:rsid w:val="003019FD"/>
    <w:rsid w:val="00303435"/>
    <w:rsid w:val="00303EEA"/>
    <w:rsid w:val="00304E08"/>
    <w:rsid w:val="0030669F"/>
    <w:rsid w:val="00312AD7"/>
    <w:rsid w:val="00317ACD"/>
    <w:rsid w:val="0032052F"/>
    <w:rsid w:val="00324D65"/>
    <w:rsid w:val="00325597"/>
    <w:rsid w:val="00327C10"/>
    <w:rsid w:val="003305F1"/>
    <w:rsid w:val="00330B84"/>
    <w:rsid w:val="00332529"/>
    <w:rsid w:val="00336786"/>
    <w:rsid w:val="00336C86"/>
    <w:rsid w:val="00340BBA"/>
    <w:rsid w:val="00340C55"/>
    <w:rsid w:val="003410B1"/>
    <w:rsid w:val="003414D4"/>
    <w:rsid w:val="0034215D"/>
    <w:rsid w:val="003430C7"/>
    <w:rsid w:val="00343EA1"/>
    <w:rsid w:val="00345CEF"/>
    <w:rsid w:val="003470B6"/>
    <w:rsid w:val="00350E90"/>
    <w:rsid w:val="00350F56"/>
    <w:rsid w:val="003514D8"/>
    <w:rsid w:val="00352996"/>
    <w:rsid w:val="003540FC"/>
    <w:rsid w:val="00354226"/>
    <w:rsid w:val="00354C05"/>
    <w:rsid w:val="003561E2"/>
    <w:rsid w:val="0035629F"/>
    <w:rsid w:val="00363663"/>
    <w:rsid w:val="00364586"/>
    <w:rsid w:val="0036511C"/>
    <w:rsid w:val="00365FC0"/>
    <w:rsid w:val="0036768C"/>
    <w:rsid w:val="00370E57"/>
    <w:rsid w:val="00371C09"/>
    <w:rsid w:val="00375068"/>
    <w:rsid w:val="00376BF0"/>
    <w:rsid w:val="003803D0"/>
    <w:rsid w:val="00382989"/>
    <w:rsid w:val="00382BA1"/>
    <w:rsid w:val="00383B3A"/>
    <w:rsid w:val="00383CD4"/>
    <w:rsid w:val="00385B9A"/>
    <w:rsid w:val="00385FA5"/>
    <w:rsid w:val="0039195A"/>
    <w:rsid w:val="0039284D"/>
    <w:rsid w:val="003930EE"/>
    <w:rsid w:val="003938C2"/>
    <w:rsid w:val="00393ADE"/>
    <w:rsid w:val="00395907"/>
    <w:rsid w:val="003960EC"/>
    <w:rsid w:val="003962CC"/>
    <w:rsid w:val="003977D1"/>
    <w:rsid w:val="003A001B"/>
    <w:rsid w:val="003A1870"/>
    <w:rsid w:val="003A3F64"/>
    <w:rsid w:val="003A4CD0"/>
    <w:rsid w:val="003A63A4"/>
    <w:rsid w:val="003A7B38"/>
    <w:rsid w:val="003B190A"/>
    <w:rsid w:val="003B1B06"/>
    <w:rsid w:val="003B1DBE"/>
    <w:rsid w:val="003B2F07"/>
    <w:rsid w:val="003B374A"/>
    <w:rsid w:val="003B7597"/>
    <w:rsid w:val="003C40D1"/>
    <w:rsid w:val="003C45CE"/>
    <w:rsid w:val="003C464C"/>
    <w:rsid w:val="003C4EBF"/>
    <w:rsid w:val="003C5372"/>
    <w:rsid w:val="003C677F"/>
    <w:rsid w:val="003C6956"/>
    <w:rsid w:val="003C7703"/>
    <w:rsid w:val="003D1A67"/>
    <w:rsid w:val="003D36FF"/>
    <w:rsid w:val="003D579A"/>
    <w:rsid w:val="003D692F"/>
    <w:rsid w:val="003E15EF"/>
    <w:rsid w:val="003E161F"/>
    <w:rsid w:val="003E29D2"/>
    <w:rsid w:val="003E30D9"/>
    <w:rsid w:val="003E4A5E"/>
    <w:rsid w:val="003E5D0A"/>
    <w:rsid w:val="003E7C7E"/>
    <w:rsid w:val="003F0B7F"/>
    <w:rsid w:val="003F2952"/>
    <w:rsid w:val="003F2AC5"/>
    <w:rsid w:val="003F2B93"/>
    <w:rsid w:val="003F38F0"/>
    <w:rsid w:val="003F3FBA"/>
    <w:rsid w:val="003F58A5"/>
    <w:rsid w:val="003F5A03"/>
    <w:rsid w:val="003F5DFF"/>
    <w:rsid w:val="00400E63"/>
    <w:rsid w:val="0040244A"/>
    <w:rsid w:val="004048AA"/>
    <w:rsid w:val="00405E0F"/>
    <w:rsid w:val="004072A8"/>
    <w:rsid w:val="00407737"/>
    <w:rsid w:val="00407BA9"/>
    <w:rsid w:val="00407C2A"/>
    <w:rsid w:val="0041010B"/>
    <w:rsid w:val="004111C1"/>
    <w:rsid w:val="00412738"/>
    <w:rsid w:val="0041611E"/>
    <w:rsid w:val="004246D0"/>
    <w:rsid w:val="004270BC"/>
    <w:rsid w:val="00427B50"/>
    <w:rsid w:val="00430E99"/>
    <w:rsid w:val="00431542"/>
    <w:rsid w:val="00432535"/>
    <w:rsid w:val="004328FE"/>
    <w:rsid w:val="0043340F"/>
    <w:rsid w:val="00435FDB"/>
    <w:rsid w:val="00437CFF"/>
    <w:rsid w:val="00440785"/>
    <w:rsid w:val="00443B02"/>
    <w:rsid w:val="00446821"/>
    <w:rsid w:val="0044708C"/>
    <w:rsid w:val="00447EB0"/>
    <w:rsid w:val="004530BD"/>
    <w:rsid w:val="0045469F"/>
    <w:rsid w:val="0045509C"/>
    <w:rsid w:val="004578C5"/>
    <w:rsid w:val="00457CD2"/>
    <w:rsid w:val="00462AC5"/>
    <w:rsid w:val="00464727"/>
    <w:rsid w:val="00465DAE"/>
    <w:rsid w:val="00467DEC"/>
    <w:rsid w:val="00470FF8"/>
    <w:rsid w:val="0047104F"/>
    <w:rsid w:val="0047139E"/>
    <w:rsid w:val="0047358A"/>
    <w:rsid w:val="004740E0"/>
    <w:rsid w:val="004765FD"/>
    <w:rsid w:val="00480F52"/>
    <w:rsid w:val="00481771"/>
    <w:rsid w:val="00487682"/>
    <w:rsid w:val="004909DC"/>
    <w:rsid w:val="00491085"/>
    <w:rsid w:val="00491CD4"/>
    <w:rsid w:val="00491D8D"/>
    <w:rsid w:val="004927E5"/>
    <w:rsid w:val="00492A2A"/>
    <w:rsid w:val="004950F3"/>
    <w:rsid w:val="004956AE"/>
    <w:rsid w:val="00496201"/>
    <w:rsid w:val="004967C8"/>
    <w:rsid w:val="00496B20"/>
    <w:rsid w:val="00496DB9"/>
    <w:rsid w:val="00497C80"/>
    <w:rsid w:val="004A03E9"/>
    <w:rsid w:val="004A10DC"/>
    <w:rsid w:val="004A1D03"/>
    <w:rsid w:val="004A253D"/>
    <w:rsid w:val="004A5660"/>
    <w:rsid w:val="004A5EFA"/>
    <w:rsid w:val="004A7F68"/>
    <w:rsid w:val="004B1D5E"/>
    <w:rsid w:val="004B42CD"/>
    <w:rsid w:val="004B6711"/>
    <w:rsid w:val="004B6D9B"/>
    <w:rsid w:val="004C0240"/>
    <w:rsid w:val="004C275E"/>
    <w:rsid w:val="004C5595"/>
    <w:rsid w:val="004C7728"/>
    <w:rsid w:val="004D20E0"/>
    <w:rsid w:val="004D27D0"/>
    <w:rsid w:val="004D3E8A"/>
    <w:rsid w:val="004D4BE7"/>
    <w:rsid w:val="004D71F7"/>
    <w:rsid w:val="004E0530"/>
    <w:rsid w:val="004E206F"/>
    <w:rsid w:val="004E2460"/>
    <w:rsid w:val="004E39C1"/>
    <w:rsid w:val="004E4E21"/>
    <w:rsid w:val="004E6ABB"/>
    <w:rsid w:val="004F08DF"/>
    <w:rsid w:val="004F39FF"/>
    <w:rsid w:val="004F6632"/>
    <w:rsid w:val="004F6DD9"/>
    <w:rsid w:val="005010C5"/>
    <w:rsid w:val="00502140"/>
    <w:rsid w:val="00502432"/>
    <w:rsid w:val="00502AF1"/>
    <w:rsid w:val="00502D22"/>
    <w:rsid w:val="00503390"/>
    <w:rsid w:val="00503BC5"/>
    <w:rsid w:val="00504CB6"/>
    <w:rsid w:val="0050501F"/>
    <w:rsid w:val="00505C16"/>
    <w:rsid w:val="00507242"/>
    <w:rsid w:val="00510FD6"/>
    <w:rsid w:val="0051543A"/>
    <w:rsid w:val="0051591A"/>
    <w:rsid w:val="005206A4"/>
    <w:rsid w:val="005226EE"/>
    <w:rsid w:val="00522BF7"/>
    <w:rsid w:val="00523E9E"/>
    <w:rsid w:val="00524AA7"/>
    <w:rsid w:val="00524D7B"/>
    <w:rsid w:val="00524F1A"/>
    <w:rsid w:val="005257B5"/>
    <w:rsid w:val="00530BF0"/>
    <w:rsid w:val="00530C2A"/>
    <w:rsid w:val="0053304E"/>
    <w:rsid w:val="00536320"/>
    <w:rsid w:val="00537EB8"/>
    <w:rsid w:val="00540F2C"/>
    <w:rsid w:val="00542180"/>
    <w:rsid w:val="00547B13"/>
    <w:rsid w:val="00552217"/>
    <w:rsid w:val="005530DA"/>
    <w:rsid w:val="005559C6"/>
    <w:rsid w:val="00556229"/>
    <w:rsid w:val="005565CE"/>
    <w:rsid w:val="00557EE8"/>
    <w:rsid w:val="00560084"/>
    <w:rsid w:val="0056109E"/>
    <w:rsid w:val="005728CA"/>
    <w:rsid w:val="00572C79"/>
    <w:rsid w:val="005749DE"/>
    <w:rsid w:val="00574B65"/>
    <w:rsid w:val="00574DDB"/>
    <w:rsid w:val="00575C39"/>
    <w:rsid w:val="00576227"/>
    <w:rsid w:val="00576FA0"/>
    <w:rsid w:val="00580111"/>
    <w:rsid w:val="00581C7F"/>
    <w:rsid w:val="005822B8"/>
    <w:rsid w:val="005851C8"/>
    <w:rsid w:val="00586689"/>
    <w:rsid w:val="00590BBA"/>
    <w:rsid w:val="005925AF"/>
    <w:rsid w:val="0059731B"/>
    <w:rsid w:val="005978B9"/>
    <w:rsid w:val="005A0D69"/>
    <w:rsid w:val="005B034E"/>
    <w:rsid w:val="005B146B"/>
    <w:rsid w:val="005B16C1"/>
    <w:rsid w:val="005B4B80"/>
    <w:rsid w:val="005B4C03"/>
    <w:rsid w:val="005B6B44"/>
    <w:rsid w:val="005C1D20"/>
    <w:rsid w:val="005C4E7D"/>
    <w:rsid w:val="005C5CA3"/>
    <w:rsid w:val="005C5EC1"/>
    <w:rsid w:val="005C6176"/>
    <w:rsid w:val="005C7EAD"/>
    <w:rsid w:val="005D1216"/>
    <w:rsid w:val="005D16F8"/>
    <w:rsid w:val="005D1925"/>
    <w:rsid w:val="005D1D29"/>
    <w:rsid w:val="005D25E9"/>
    <w:rsid w:val="005D3871"/>
    <w:rsid w:val="005D65BB"/>
    <w:rsid w:val="005D6617"/>
    <w:rsid w:val="005E070D"/>
    <w:rsid w:val="005E096B"/>
    <w:rsid w:val="005E1772"/>
    <w:rsid w:val="005E2B5E"/>
    <w:rsid w:val="005E5BB1"/>
    <w:rsid w:val="005E60BD"/>
    <w:rsid w:val="005E6DDC"/>
    <w:rsid w:val="005E7FBA"/>
    <w:rsid w:val="005F14B8"/>
    <w:rsid w:val="005F5211"/>
    <w:rsid w:val="0060057E"/>
    <w:rsid w:val="00600974"/>
    <w:rsid w:val="00600D0C"/>
    <w:rsid w:val="00601639"/>
    <w:rsid w:val="00601F0A"/>
    <w:rsid w:val="00602792"/>
    <w:rsid w:val="0060354C"/>
    <w:rsid w:val="00605EC7"/>
    <w:rsid w:val="00606A10"/>
    <w:rsid w:val="00607D88"/>
    <w:rsid w:val="0061326B"/>
    <w:rsid w:val="006132CE"/>
    <w:rsid w:val="00616384"/>
    <w:rsid w:val="00617B88"/>
    <w:rsid w:val="00620B49"/>
    <w:rsid w:val="00621B18"/>
    <w:rsid w:val="0062723E"/>
    <w:rsid w:val="006321CD"/>
    <w:rsid w:val="006337F1"/>
    <w:rsid w:val="006339DE"/>
    <w:rsid w:val="006345B2"/>
    <w:rsid w:val="00634C95"/>
    <w:rsid w:val="00635576"/>
    <w:rsid w:val="006362F6"/>
    <w:rsid w:val="0063752A"/>
    <w:rsid w:val="00640A7B"/>
    <w:rsid w:val="0064277D"/>
    <w:rsid w:val="00643D35"/>
    <w:rsid w:val="00645040"/>
    <w:rsid w:val="00646177"/>
    <w:rsid w:val="00646DDD"/>
    <w:rsid w:val="00646FCB"/>
    <w:rsid w:val="006470D3"/>
    <w:rsid w:val="00650135"/>
    <w:rsid w:val="006502A9"/>
    <w:rsid w:val="006502D6"/>
    <w:rsid w:val="00651DFB"/>
    <w:rsid w:val="00652CFF"/>
    <w:rsid w:val="0065334D"/>
    <w:rsid w:val="00653914"/>
    <w:rsid w:val="006542DB"/>
    <w:rsid w:val="00657120"/>
    <w:rsid w:val="00661AA3"/>
    <w:rsid w:val="00662896"/>
    <w:rsid w:val="00663380"/>
    <w:rsid w:val="00663476"/>
    <w:rsid w:val="0066417A"/>
    <w:rsid w:val="0066603B"/>
    <w:rsid w:val="00666399"/>
    <w:rsid w:val="006665A8"/>
    <w:rsid w:val="00666894"/>
    <w:rsid w:val="00666C2A"/>
    <w:rsid w:val="00667847"/>
    <w:rsid w:val="00670299"/>
    <w:rsid w:val="00671F3A"/>
    <w:rsid w:val="006725A6"/>
    <w:rsid w:val="00672993"/>
    <w:rsid w:val="00674728"/>
    <w:rsid w:val="00674DA6"/>
    <w:rsid w:val="00675F2D"/>
    <w:rsid w:val="00676B2E"/>
    <w:rsid w:val="00676E29"/>
    <w:rsid w:val="006829E9"/>
    <w:rsid w:val="00684C41"/>
    <w:rsid w:val="0068560B"/>
    <w:rsid w:val="00686769"/>
    <w:rsid w:val="00686863"/>
    <w:rsid w:val="006907A4"/>
    <w:rsid w:val="00690EC6"/>
    <w:rsid w:val="00691D58"/>
    <w:rsid w:val="006920D6"/>
    <w:rsid w:val="006925C9"/>
    <w:rsid w:val="00692741"/>
    <w:rsid w:val="00693666"/>
    <w:rsid w:val="006947EA"/>
    <w:rsid w:val="00695F79"/>
    <w:rsid w:val="006A09F5"/>
    <w:rsid w:val="006A198B"/>
    <w:rsid w:val="006A2D2D"/>
    <w:rsid w:val="006A3665"/>
    <w:rsid w:val="006A5507"/>
    <w:rsid w:val="006A5B84"/>
    <w:rsid w:val="006A5F49"/>
    <w:rsid w:val="006B1028"/>
    <w:rsid w:val="006B1128"/>
    <w:rsid w:val="006B1B23"/>
    <w:rsid w:val="006B2C04"/>
    <w:rsid w:val="006B5072"/>
    <w:rsid w:val="006B6AD6"/>
    <w:rsid w:val="006C001A"/>
    <w:rsid w:val="006C02D4"/>
    <w:rsid w:val="006C04EE"/>
    <w:rsid w:val="006C210A"/>
    <w:rsid w:val="006C54AE"/>
    <w:rsid w:val="006C6AFC"/>
    <w:rsid w:val="006C6B8F"/>
    <w:rsid w:val="006D0141"/>
    <w:rsid w:val="006D0BB0"/>
    <w:rsid w:val="006D2B4F"/>
    <w:rsid w:val="006D326B"/>
    <w:rsid w:val="006D3419"/>
    <w:rsid w:val="006D52B0"/>
    <w:rsid w:val="006D67B8"/>
    <w:rsid w:val="006D7466"/>
    <w:rsid w:val="006E32BF"/>
    <w:rsid w:val="006E32C0"/>
    <w:rsid w:val="006E48FB"/>
    <w:rsid w:val="006E4E92"/>
    <w:rsid w:val="006E6E76"/>
    <w:rsid w:val="006F076C"/>
    <w:rsid w:val="006F0796"/>
    <w:rsid w:val="006F24F1"/>
    <w:rsid w:val="006F318D"/>
    <w:rsid w:val="006F3737"/>
    <w:rsid w:val="006F55DE"/>
    <w:rsid w:val="006F70DB"/>
    <w:rsid w:val="00701A8F"/>
    <w:rsid w:val="00701DB5"/>
    <w:rsid w:val="00702A6D"/>
    <w:rsid w:val="007035E3"/>
    <w:rsid w:val="00705E0B"/>
    <w:rsid w:val="0071039B"/>
    <w:rsid w:val="00714B20"/>
    <w:rsid w:val="00714E4B"/>
    <w:rsid w:val="00716146"/>
    <w:rsid w:val="0071703D"/>
    <w:rsid w:val="00717204"/>
    <w:rsid w:val="00721073"/>
    <w:rsid w:val="00721517"/>
    <w:rsid w:val="00724300"/>
    <w:rsid w:val="00724931"/>
    <w:rsid w:val="00725131"/>
    <w:rsid w:val="00731725"/>
    <w:rsid w:val="0073185D"/>
    <w:rsid w:val="00732559"/>
    <w:rsid w:val="007328AC"/>
    <w:rsid w:val="0073471F"/>
    <w:rsid w:val="007348F8"/>
    <w:rsid w:val="007349DF"/>
    <w:rsid w:val="00734C50"/>
    <w:rsid w:val="00736C38"/>
    <w:rsid w:val="00737385"/>
    <w:rsid w:val="00737469"/>
    <w:rsid w:val="0073751C"/>
    <w:rsid w:val="007401CC"/>
    <w:rsid w:val="00742D4C"/>
    <w:rsid w:val="0074346E"/>
    <w:rsid w:val="00745152"/>
    <w:rsid w:val="007505C8"/>
    <w:rsid w:val="00750D21"/>
    <w:rsid w:val="00750FC1"/>
    <w:rsid w:val="00751542"/>
    <w:rsid w:val="00753357"/>
    <w:rsid w:val="00755A86"/>
    <w:rsid w:val="0075737D"/>
    <w:rsid w:val="0076082E"/>
    <w:rsid w:val="007615C3"/>
    <w:rsid w:val="00761713"/>
    <w:rsid w:val="0076355E"/>
    <w:rsid w:val="00763B0B"/>
    <w:rsid w:val="007643B9"/>
    <w:rsid w:val="00764758"/>
    <w:rsid w:val="00764C11"/>
    <w:rsid w:val="00764C99"/>
    <w:rsid w:val="00765223"/>
    <w:rsid w:val="0076559E"/>
    <w:rsid w:val="00765609"/>
    <w:rsid w:val="00770B97"/>
    <w:rsid w:val="00774AC2"/>
    <w:rsid w:val="00774BDA"/>
    <w:rsid w:val="00774EB3"/>
    <w:rsid w:val="007754C9"/>
    <w:rsid w:val="00775A5E"/>
    <w:rsid w:val="007774A9"/>
    <w:rsid w:val="0077765D"/>
    <w:rsid w:val="00783F12"/>
    <w:rsid w:val="00784409"/>
    <w:rsid w:val="00785BB9"/>
    <w:rsid w:val="00787837"/>
    <w:rsid w:val="00790C48"/>
    <w:rsid w:val="00792689"/>
    <w:rsid w:val="007928D3"/>
    <w:rsid w:val="00793425"/>
    <w:rsid w:val="007A072B"/>
    <w:rsid w:val="007A3D00"/>
    <w:rsid w:val="007A525F"/>
    <w:rsid w:val="007B0335"/>
    <w:rsid w:val="007B1396"/>
    <w:rsid w:val="007B30EE"/>
    <w:rsid w:val="007B3BED"/>
    <w:rsid w:val="007B4A01"/>
    <w:rsid w:val="007B50C1"/>
    <w:rsid w:val="007B5F29"/>
    <w:rsid w:val="007B6081"/>
    <w:rsid w:val="007B6F04"/>
    <w:rsid w:val="007C1048"/>
    <w:rsid w:val="007C3791"/>
    <w:rsid w:val="007C445D"/>
    <w:rsid w:val="007D0C06"/>
    <w:rsid w:val="007D1BE4"/>
    <w:rsid w:val="007D39AE"/>
    <w:rsid w:val="007D5390"/>
    <w:rsid w:val="007D7EAD"/>
    <w:rsid w:val="007E0BB0"/>
    <w:rsid w:val="007E0D2F"/>
    <w:rsid w:val="007E0E2C"/>
    <w:rsid w:val="007E0EB7"/>
    <w:rsid w:val="007E170B"/>
    <w:rsid w:val="007E1773"/>
    <w:rsid w:val="007E4F96"/>
    <w:rsid w:val="007E5E30"/>
    <w:rsid w:val="007F304C"/>
    <w:rsid w:val="007F3EFF"/>
    <w:rsid w:val="007F7AE7"/>
    <w:rsid w:val="007F7FB6"/>
    <w:rsid w:val="00802CBE"/>
    <w:rsid w:val="0080348F"/>
    <w:rsid w:val="008046E7"/>
    <w:rsid w:val="00805013"/>
    <w:rsid w:val="0080590C"/>
    <w:rsid w:val="00805B43"/>
    <w:rsid w:val="0081363F"/>
    <w:rsid w:val="00813E19"/>
    <w:rsid w:val="008140FE"/>
    <w:rsid w:val="00814156"/>
    <w:rsid w:val="00814817"/>
    <w:rsid w:val="0081555E"/>
    <w:rsid w:val="0081683E"/>
    <w:rsid w:val="00816B1F"/>
    <w:rsid w:val="0081710A"/>
    <w:rsid w:val="00823F86"/>
    <w:rsid w:val="00825140"/>
    <w:rsid w:val="00826486"/>
    <w:rsid w:val="00826529"/>
    <w:rsid w:val="00826D63"/>
    <w:rsid w:val="0083009D"/>
    <w:rsid w:val="008314A7"/>
    <w:rsid w:val="008317CE"/>
    <w:rsid w:val="008334E3"/>
    <w:rsid w:val="0083392E"/>
    <w:rsid w:val="00833D61"/>
    <w:rsid w:val="00833F46"/>
    <w:rsid w:val="00834C85"/>
    <w:rsid w:val="008362FF"/>
    <w:rsid w:val="00836B69"/>
    <w:rsid w:val="00836C28"/>
    <w:rsid w:val="0083750E"/>
    <w:rsid w:val="00837888"/>
    <w:rsid w:val="00842523"/>
    <w:rsid w:val="008429C7"/>
    <w:rsid w:val="00843272"/>
    <w:rsid w:val="008437EA"/>
    <w:rsid w:val="00843F2D"/>
    <w:rsid w:val="00844A7D"/>
    <w:rsid w:val="008462EC"/>
    <w:rsid w:val="00847ECD"/>
    <w:rsid w:val="00850CDB"/>
    <w:rsid w:val="00851B1C"/>
    <w:rsid w:val="008520BF"/>
    <w:rsid w:val="00852F2E"/>
    <w:rsid w:val="00853057"/>
    <w:rsid w:val="00854575"/>
    <w:rsid w:val="008561EE"/>
    <w:rsid w:val="0085620D"/>
    <w:rsid w:val="00860B06"/>
    <w:rsid w:val="0086293F"/>
    <w:rsid w:val="00863457"/>
    <w:rsid w:val="00865399"/>
    <w:rsid w:val="00866331"/>
    <w:rsid w:val="00867AC1"/>
    <w:rsid w:val="00867E4E"/>
    <w:rsid w:val="00870FFC"/>
    <w:rsid w:val="00871EF6"/>
    <w:rsid w:val="008748EF"/>
    <w:rsid w:val="00876269"/>
    <w:rsid w:val="008829BF"/>
    <w:rsid w:val="00884FA7"/>
    <w:rsid w:val="008856EF"/>
    <w:rsid w:val="00887B6A"/>
    <w:rsid w:val="00890DCF"/>
    <w:rsid w:val="0089136F"/>
    <w:rsid w:val="00891B7D"/>
    <w:rsid w:val="0089270A"/>
    <w:rsid w:val="008927BB"/>
    <w:rsid w:val="0089361E"/>
    <w:rsid w:val="008939B8"/>
    <w:rsid w:val="00893C68"/>
    <w:rsid w:val="00896AD1"/>
    <w:rsid w:val="008A2D57"/>
    <w:rsid w:val="008A3F48"/>
    <w:rsid w:val="008A4E9D"/>
    <w:rsid w:val="008A529D"/>
    <w:rsid w:val="008A692D"/>
    <w:rsid w:val="008A6E04"/>
    <w:rsid w:val="008A6E0A"/>
    <w:rsid w:val="008A7B09"/>
    <w:rsid w:val="008B0488"/>
    <w:rsid w:val="008B1705"/>
    <w:rsid w:val="008B1B98"/>
    <w:rsid w:val="008B1EB2"/>
    <w:rsid w:val="008B266C"/>
    <w:rsid w:val="008B3A0F"/>
    <w:rsid w:val="008B65FB"/>
    <w:rsid w:val="008C126A"/>
    <w:rsid w:val="008C2995"/>
    <w:rsid w:val="008C2FCE"/>
    <w:rsid w:val="008C4BAF"/>
    <w:rsid w:val="008C686F"/>
    <w:rsid w:val="008C7C49"/>
    <w:rsid w:val="008D401A"/>
    <w:rsid w:val="008D4564"/>
    <w:rsid w:val="008D5676"/>
    <w:rsid w:val="008D7661"/>
    <w:rsid w:val="008E0A66"/>
    <w:rsid w:val="008E29B0"/>
    <w:rsid w:val="008E6B8B"/>
    <w:rsid w:val="008F438A"/>
    <w:rsid w:val="00900856"/>
    <w:rsid w:val="00901726"/>
    <w:rsid w:val="00902677"/>
    <w:rsid w:val="009029A5"/>
    <w:rsid w:val="00902D5A"/>
    <w:rsid w:val="00906BED"/>
    <w:rsid w:val="009112F4"/>
    <w:rsid w:val="009113B4"/>
    <w:rsid w:val="0091177E"/>
    <w:rsid w:val="00911E29"/>
    <w:rsid w:val="009133B7"/>
    <w:rsid w:val="009163BD"/>
    <w:rsid w:val="0091671E"/>
    <w:rsid w:val="009167D3"/>
    <w:rsid w:val="00916C58"/>
    <w:rsid w:val="009178DB"/>
    <w:rsid w:val="0092065F"/>
    <w:rsid w:val="009224B4"/>
    <w:rsid w:val="009236BC"/>
    <w:rsid w:val="009251D6"/>
    <w:rsid w:val="0092772D"/>
    <w:rsid w:val="009277A5"/>
    <w:rsid w:val="009304DE"/>
    <w:rsid w:val="009305EA"/>
    <w:rsid w:val="00930854"/>
    <w:rsid w:val="00932159"/>
    <w:rsid w:val="00932E68"/>
    <w:rsid w:val="0093360F"/>
    <w:rsid w:val="00935CD0"/>
    <w:rsid w:val="0093675A"/>
    <w:rsid w:val="00937BDB"/>
    <w:rsid w:val="009437EF"/>
    <w:rsid w:val="00944986"/>
    <w:rsid w:val="0094592C"/>
    <w:rsid w:val="00947D14"/>
    <w:rsid w:val="0095095C"/>
    <w:rsid w:val="00950FDA"/>
    <w:rsid w:val="00951880"/>
    <w:rsid w:val="00951F3F"/>
    <w:rsid w:val="00953289"/>
    <w:rsid w:val="009538B6"/>
    <w:rsid w:val="0095396B"/>
    <w:rsid w:val="009550DF"/>
    <w:rsid w:val="00957317"/>
    <w:rsid w:val="00957C26"/>
    <w:rsid w:val="00960297"/>
    <w:rsid w:val="0096058C"/>
    <w:rsid w:val="009609DA"/>
    <w:rsid w:val="00963C98"/>
    <w:rsid w:val="00964091"/>
    <w:rsid w:val="009677DB"/>
    <w:rsid w:val="009701FC"/>
    <w:rsid w:val="00970AB2"/>
    <w:rsid w:val="00971F1A"/>
    <w:rsid w:val="009749F4"/>
    <w:rsid w:val="0097641B"/>
    <w:rsid w:val="00980EB0"/>
    <w:rsid w:val="0098122F"/>
    <w:rsid w:val="00981C6B"/>
    <w:rsid w:val="00981F84"/>
    <w:rsid w:val="0098238E"/>
    <w:rsid w:val="00982473"/>
    <w:rsid w:val="009826A0"/>
    <w:rsid w:val="00982F1B"/>
    <w:rsid w:val="0098380A"/>
    <w:rsid w:val="00983A9E"/>
    <w:rsid w:val="00983BB0"/>
    <w:rsid w:val="00984519"/>
    <w:rsid w:val="00984927"/>
    <w:rsid w:val="00985724"/>
    <w:rsid w:val="00986356"/>
    <w:rsid w:val="00987663"/>
    <w:rsid w:val="009878DF"/>
    <w:rsid w:val="00987E46"/>
    <w:rsid w:val="00991380"/>
    <w:rsid w:val="00991469"/>
    <w:rsid w:val="00992592"/>
    <w:rsid w:val="009926F8"/>
    <w:rsid w:val="00994CB5"/>
    <w:rsid w:val="00995511"/>
    <w:rsid w:val="009A1E20"/>
    <w:rsid w:val="009A671A"/>
    <w:rsid w:val="009B0045"/>
    <w:rsid w:val="009B20AC"/>
    <w:rsid w:val="009B4529"/>
    <w:rsid w:val="009B6133"/>
    <w:rsid w:val="009B76BE"/>
    <w:rsid w:val="009C1E41"/>
    <w:rsid w:val="009C4C05"/>
    <w:rsid w:val="009C5444"/>
    <w:rsid w:val="009C588D"/>
    <w:rsid w:val="009C674E"/>
    <w:rsid w:val="009D03B1"/>
    <w:rsid w:val="009D1807"/>
    <w:rsid w:val="009D28E8"/>
    <w:rsid w:val="009D357E"/>
    <w:rsid w:val="009D3892"/>
    <w:rsid w:val="009D3D44"/>
    <w:rsid w:val="009D4216"/>
    <w:rsid w:val="009D4ED1"/>
    <w:rsid w:val="009D538F"/>
    <w:rsid w:val="009D7E06"/>
    <w:rsid w:val="009E17D5"/>
    <w:rsid w:val="009E18E1"/>
    <w:rsid w:val="009E5930"/>
    <w:rsid w:val="009F38C4"/>
    <w:rsid w:val="009F4E5E"/>
    <w:rsid w:val="009F5B4B"/>
    <w:rsid w:val="009F5D4E"/>
    <w:rsid w:val="009F60A0"/>
    <w:rsid w:val="00A00DF3"/>
    <w:rsid w:val="00A03333"/>
    <w:rsid w:val="00A03A21"/>
    <w:rsid w:val="00A055E8"/>
    <w:rsid w:val="00A10A52"/>
    <w:rsid w:val="00A10C9A"/>
    <w:rsid w:val="00A1155F"/>
    <w:rsid w:val="00A11DED"/>
    <w:rsid w:val="00A12790"/>
    <w:rsid w:val="00A13527"/>
    <w:rsid w:val="00A23D83"/>
    <w:rsid w:val="00A24BBE"/>
    <w:rsid w:val="00A25E08"/>
    <w:rsid w:val="00A3296A"/>
    <w:rsid w:val="00A3507B"/>
    <w:rsid w:val="00A35913"/>
    <w:rsid w:val="00A36E8C"/>
    <w:rsid w:val="00A4034F"/>
    <w:rsid w:val="00A4060B"/>
    <w:rsid w:val="00A4166D"/>
    <w:rsid w:val="00A42E8B"/>
    <w:rsid w:val="00A43C9C"/>
    <w:rsid w:val="00A43EC2"/>
    <w:rsid w:val="00A44303"/>
    <w:rsid w:val="00A45602"/>
    <w:rsid w:val="00A45DF3"/>
    <w:rsid w:val="00A466AB"/>
    <w:rsid w:val="00A47F21"/>
    <w:rsid w:val="00A47FC9"/>
    <w:rsid w:val="00A50115"/>
    <w:rsid w:val="00A51776"/>
    <w:rsid w:val="00A52E92"/>
    <w:rsid w:val="00A53717"/>
    <w:rsid w:val="00A53BDC"/>
    <w:rsid w:val="00A54B03"/>
    <w:rsid w:val="00A57FDE"/>
    <w:rsid w:val="00A60438"/>
    <w:rsid w:val="00A61911"/>
    <w:rsid w:val="00A63807"/>
    <w:rsid w:val="00A6479C"/>
    <w:rsid w:val="00A650AB"/>
    <w:rsid w:val="00A65E27"/>
    <w:rsid w:val="00A67491"/>
    <w:rsid w:val="00A73480"/>
    <w:rsid w:val="00A7409C"/>
    <w:rsid w:val="00A74406"/>
    <w:rsid w:val="00A74A24"/>
    <w:rsid w:val="00A75BBE"/>
    <w:rsid w:val="00A767A5"/>
    <w:rsid w:val="00A800D0"/>
    <w:rsid w:val="00A804AE"/>
    <w:rsid w:val="00A813D2"/>
    <w:rsid w:val="00A81460"/>
    <w:rsid w:val="00A81EC0"/>
    <w:rsid w:val="00A872B9"/>
    <w:rsid w:val="00A921AC"/>
    <w:rsid w:val="00A9399C"/>
    <w:rsid w:val="00A973AC"/>
    <w:rsid w:val="00AA2499"/>
    <w:rsid w:val="00AA266C"/>
    <w:rsid w:val="00AA3109"/>
    <w:rsid w:val="00AA553B"/>
    <w:rsid w:val="00AB2EB7"/>
    <w:rsid w:val="00AB4C59"/>
    <w:rsid w:val="00AB6EB0"/>
    <w:rsid w:val="00AC07E1"/>
    <w:rsid w:val="00AC3EFF"/>
    <w:rsid w:val="00AC4728"/>
    <w:rsid w:val="00AC5E47"/>
    <w:rsid w:val="00AC6691"/>
    <w:rsid w:val="00AC676A"/>
    <w:rsid w:val="00AC712D"/>
    <w:rsid w:val="00AD0F5A"/>
    <w:rsid w:val="00AD24E1"/>
    <w:rsid w:val="00AD39E3"/>
    <w:rsid w:val="00AD4E99"/>
    <w:rsid w:val="00AE00B7"/>
    <w:rsid w:val="00AE1FF2"/>
    <w:rsid w:val="00AE239D"/>
    <w:rsid w:val="00AE4AF9"/>
    <w:rsid w:val="00AE4DD6"/>
    <w:rsid w:val="00AE50EB"/>
    <w:rsid w:val="00AE6B2C"/>
    <w:rsid w:val="00AE6BE2"/>
    <w:rsid w:val="00AE71F7"/>
    <w:rsid w:val="00AF06EC"/>
    <w:rsid w:val="00AF18D7"/>
    <w:rsid w:val="00AF18D9"/>
    <w:rsid w:val="00AF1E92"/>
    <w:rsid w:val="00AF2AF3"/>
    <w:rsid w:val="00AF4929"/>
    <w:rsid w:val="00AF4CB8"/>
    <w:rsid w:val="00AF61D4"/>
    <w:rsid w:val="00B05F1A"/>
    <w:rsid w:val="00B074EE"/>
    <w:rsid w:val="00B10466"/>
    <w:rsid w:val="00B10861"/>
    <w:rsid w:val="00B11D27"/>
    <w:rsid w:val="00B12D56"/>
    <w:rsid w:val="00B13515"/>
    <w:rsid w:val="00B1487C"/>
    <w:rsid w:val="00B16F4B"/>
    <w:rsid w:val="00B17BAC"/>
    <w:rsid w:val="00B2007A"/>
    <w:rsid w:val="00B201CB"/>
    <w:rsid w:val="00B20352"/>
    <w:rsid w:val="00B208E8"/>
    <w:rsid w:val="00B21279"/>
    <w:rsid w:val="00B22E0D"/>
    <w:rsid w:val="00B25D5A"/>
    <w:rsid w:val="00B27C62"/>
    <w:rsid w:val="00B30304"/>
    <w:rsid w:val="00B31C38"/>
    <w:rsid w:val="00B32F0B"/>
    <w:rsid w:val="00B34AD8"/>
    <w:rsid w:val="00B37B69"/>
    <w:rsid w:val="00B416EB"/>
    <w:rsid w:val="00B43421"/>
    <w:rsid w:val="00B44833"/>
    <w:rsid w:val="00B45313"/>
    <w:rsid w:val="00B4533D"/>
    <w:rsid w:val="00B45813"/>
    <w:rsid w:val="00B45D1A"/>
    <w:rsid w:val="00B5010F"/>
    <w:rsid w:val="00B50192"/>
    <w:rsid w:val="00B5064A"/>
    <w:rsid w:val="00B536B2"/>
    <w:rsid w:val="00B5483A"/>
    <w:rsid w:val="00B54F5C"/>
    <w:rsid w:val="00B55884"/>
    <w:rsid w:val="00B5698F"/>
    <w:rsid w:val="00B57665"/>
    <w:rsid w:val="00B57CC3"/>
    <w:rsid w:val="00B619B4"/>
    <w:rsid w:val="00B62D69"/>
    <w:rsid w:val="00B63C6F"/>
    <w:rsid w:val="00B63EF3"/>
    <w:rsid w:val="00B64C01"/>
    <w:rsid w:val="00B70C87"/>
    <w:rsid w:val="00B70E19"/>
    <w:rsid w:val="00B7161E"/>
    <w:rsid w:val="00B74A23"/>
    <w:rsid w:val="00B74CCC"/>
    <w:rsid w:val="00B7577A"/>
    <w:rsid w:val="00B771B2"/>
    <w:rsid w:val="00B77B96"/>
    <w:rsid w:val="00B80BF5"/>
    <w:rsid w:val="00B81A8F"/>
    <w:rsid w:val="00B837BB"/>
    <w:rsid w:val="00B83C53"/>
    <w:rsid w:val="00B83D02"/>
    <w:rsid w:val="00B856FA"/>
    <w:rsid w:val="00B85C6F"/>
    <w:rsid w:val="00B85CCD"/>
    <w:rsid w:val="00B868BF"/>
    <w:rsid w:val="00B91419"/>
    <w:rsid w:val="00B9170A"/>
    <w:rsid w:val="00B92702"/>
    <w:rsid w:val="00B92D15"/>
    <w:rsid w:val="00B95EB2"/>
    <w:rsid w:val="00B96008"/>
    <w:rsid w:val="00B97542"/>
    <w:rsid w:val="00BA00F2"/>
    <w:rsid w:val="00BA08FB"/>
    <w:rsid w:val="00BA45CE"/>
    <w:rsid w:val="00BA56E1"/>
    <w:rsid w:val="00BA5C2D"/>
    <w:rsid w:val="00BA60C2"/>
    <w:rsid w:val="00BA620F"/>
    <w:rsid w:val="00BB2189"/>
    <w:rsid w:val="00BB2970"/>
    <w:rsid w:val="00BB2ACA"/>
    <w:rsid w:val="00BB4A11"/>
    <w:rsid w:val="00BB7C93"/>
    <w:rsid w:val="00BB7DF6"/>
    <w:rsid w:val="00BC04F7"/>
    <w:rsid w:val="00BC11F0"/>
    <w:rsid w:val="00BC5D46"/>
    <w:rsid w:val="00BC7CF6"/>
    <w:rsid w:val="00BD0F21"/>
    <w:rsid w:val="00BD12B2"/>
    <w:rsid w:val="00BD1F65"/>
    <w:rsid w:val="00BD1F83"/>
    <w:rsid w:val="00BD25B7"/>
    <w:rsid w:val="00BD2EE7"/>
    <w:rsid w:val="00BD3901"/>
    <w:rsid w:val="00BD3F2C"/>
    <w:rsid w:val="00BD43DC"/>
    <w:rsid w:val="00BE13D2"/>
    <w:rsid w:val="00BE2F8F"/>
    <w:rsid w:val="00BE7918"/>
    <w:rsid w:val="00BF36B0"/>
    <w:rsid w:val="00BF42B5"/>
    <w:rsid w:val="00C01159"/>
    <w:rsid w:val="00C0305D"/>
    <w:rsid w:val="00C03CAB"/>
    <w:rsid w:val="00C07A33"/>
    <w:rsid w:val="00C07C2F"/>
    <w:rsid w:val="00C07C74"/>
    <w:rsid w:val="00C1192E"/>
    <w:rsid w:val="00C12001"/>
    <w:rsid w:val="00C12BDE"/>
    <w:rsid w:val="00C12D8F"/>
    <w:rsid w:val="00C1312C"/>
    <w:rsid w:val="00C13CD3"/>
    <w:rsid w:val="00C1423A"/>
    <w:rsid w:val="00C17EC0"/>
    <w:rsid w:val="00C2018D"/>
    <w:rsid w:val="00C20CB1"/>
    <w:rsid w:val="00C20ECB"/>
    <w:rsid w:val="00C25B3F"/>
    <w:rsid w:val="00C309A3"/>
    <w:rsid w:val="00C31A09"/>
    <w:rsid w:val="00C32FA1"/>
    <w:rsid w:val="00C34874"/>
    <w:rsid w:val="00C372CA"/>
    <w:rsid w:val="00C37E57"/>
    <w:rsid w:val="00C408C3"/>
    <w:rsid w:val="00C40DA4"/>
    <w:rsid w:val="00C412E5"/>
    <w:rsid w:val="00C419F5"/>
    <w:rsid w:val="00C442A2"/>
    <w:rsid w:val="00C4454A"/>
    <w:rsid w:val="00C44B4F"/>
    <w:rsid w:val="00C51BFE"/>
    <w:rsid w:val="00C52D0D"/>
    <w:rsid w:val="00C52EE1"/>
    <w:rsid w:val="00C545C6"/>
    <w:rsid w:val="00C545DA"/>
    <w:rsid w:val="00C553BB"/>
    <w:rsid w:val="00C56AFE"/>
    <w:rsid w:val="00C56C5A"/>
    <w:rsid w:val="00C57C43"/>
    <w:rsid w:val="00C6011C"/>
    <w:rsid w:val="00C602D1"/>
    <w:rsid w:val="00C60A9D"/>
    <w:rsid w:val="00C61AE5"/>
    <w:rsid w:val="00C62016"/>
    <w:rsid w:val="00C63EE9"/>
    <w:rsid w:val="00C640C9"/>
    <w:rsid w:val="00C665EC"/>
    <w:rsid w:val="00C66A3C"/>
    <w:rsid w:val="00C70FA4"/>
    <w:rsid w:val="00C7160B"/>
    <w:rsid w:val="00C716EA"/>
    <w:rsid w:val="00C727A6"/>
    <w:rsid w:val="00C738C6"/>
    <w:rsid w:val="00C75508"/>
    <w:rsid w:val="00C763FE"/>
    <w:rsid w:val="00C770A7"/>
    <w:rsid w:val="00C8046E"/>
    <w:rsid w:val="00C8079B"/>
    <w:rsid w:val="00C81B1F"/>
    <w:rsid w:val="00C84B82"/>
    <w:rsid w:val="00C850CB"/>
    <w:rsid w:val="00C86808"/>
    <w:rsid w:val="00C90802"/>
    <w:rsid w:val="00C917F8"/>
    <w:rsid w:val="00C93058"/>
    <w:rsid w:val="00C93A0F"/>
    <w:rsid w:val="00C952C6"/>
    <w:rsid w:val="00C97C7F"/>
    <w:rsid w:val="00CA07A7"/>
    <w:rsid w:val="00CA147E"/>
    <w:rsid w:val="00CA240C"/>
    <w:rsid w:val="00CA566E"/>
    <w:rsid w:val="00CA5888"/>
    <w:rsid w:val="00CA6F8C"/>
    <w:rsid w:val="00CB111F"/>
    <w:rsid w:val="00CB1655"/>
    <w:rsid w:val="00CB5146"/>
    <w:rsid w:val="00CB54B8"/>
    <w:rsid w:val="00CC3A30"/>
    <w:rsid w:val="00CC5144"/>
    <w:rsid w:val="00CC6E8B"/>
    <w:rsid w:val="00CD038A"/>
    <w:rsid w:val="00CD2312"/>
    <w:rsid w:val="00CD2530"/>
    <w:rsid w:val="00CD3BF3"/>
    <w:rsid w:val="00CD4868"/>
    <w:rsid w:val="00CD4D2E"/>
    <w:rsid w:val="00CD5D90"/>
    <w:rsid w:val="00CD7059"/>
    <w:rsid w:val="00CD7F62"/>
    <w:rsid w:val="00CE0246"/>
    <w:rsid w:val="00CE0280"/>
    <w:rsid w:val="00CE2A6F"/>
    <w:rsid w:val="00CE48A3"/>
    <w:rsid w:val="00CE53C3"/>
    <w:rsid w:val="00CE5450"/>
    <w:rsid w:val="00CE67EE"/>
    <w:rsid w:val="00CE7671"/>
    <w:rsid w:val="00CF117B"/>
    <w:rsid w:val="00CF1482"/>
    <w:rsid w:val="00CF25B7"/>
    <w:rsid w:val="00CF3090"/>
    <w:rsid w:val="00CF433B"/>
    <w:rsid w:val="00CF6E39"/>
    <w:rsid w:val="00CF7B0A"/>
    <w:rsid w:val="00D005A4"/>
    <w:rsid w:val="00D01FBB"/>
    <w:rsid w:val="00D030DE"/>
    <w:rsid w:val="00D07002"/>
    <w:rsid w:val="00D127DA"/>
    <w:rsid w:val="00D13950"/>
    <w:rsid w:val="00D15DAE"/>
    <w:rsid w:val="00D2039A"/>
    <w:rsid w:val="00D203D5"/>
    <w:rsid w:val="00D222E6"/>
    <w:rsid w:val="00D22984"/>
    <w:rsid w:val="00D2675F"/>
    <w:rsid w:val="00D2743A"/>
    <w:rsid w:val="00D3100D"/>
    <w:rsid w:val="00D32BC5"/>
    <w:rsid w:val="00D32C39"/>
    <w:rsid w:val="00D33FD6"/>
    <w:rsid w:val="00D3648D"/>
    <w:rsid w:val="00D42154"/>
    <w:rsid w:val="00D478C5"/>
    <w:rsid w:val="00D50B51"/>
    <w:rsid w:val="00D512FC"/>
    <w:rsid w:val="00D51FDA"/>
    <w:rsid w:val="00D53D13"/>
    <w:rsid w:val="00D54FA3"/>
    <w:rsid w:val="00D5659B"/>
    <w:rsid w:val="00D56C67"/>
    <w:rsid w:val="00D5775A"/>
    <w:rsid w:val="00D60025"/>
    <w:rsid w:val="00D60FBF"/>
    <w:rsid w:val="00D631AF"/>
    <w:rsid w:val="00D631C9"/>
    <w:rsid w:val="00D6504C"/>
    <w:rsid w:val="00D6550E"/>
    <w:rsid w:val="00D664B6"/>
    <w:rsid w:val="00D66509"/>
    <w:rsid w:val="00D66667"/>
    <w:rsid w:val="00D6721F"/>
    <w:rsid w:val="00D72CA3"/>
    <w:rsid w:val="00D72E8D"/>
    <w:rsid w:val="00D744C4"/>
    <w:rsid w:val="00D75F1E"/>
    <w:rsid w:val="00D77042"/>
    <w:rsid w:val="00D77503"/>
    <w:rsid w:val="00D77938"/>
    <w:rsid w:val="00D77EDF"/>
    <w:rsid w:val="00D800C5"/>
    <w:rsid w:val="00D8029F"/>
    <w:rsid w:val="00D81030"/>
    <w:rsid w:val="00D8452C"/>
    <w:rsid w:val="00D84D7E"/>
    <w:rsid w:val="00D8581E"/>
    <w:rsid w:val="00D8752D"/>
    <w:rsid w:val="00D87B90"/>
    <w:rsid w:val="00D91636"/>
    <w:rsid w:val="00D9333A"/>
    <w:rsid w:val="00D95AB5"/>
    <w:rsid w:val="00D97932"/>
    <w:rsid w:val="00DA10DA"/>
    <w:rsid w:val="00DA444D"/>
    <w:rsid w:val="00DA7126"/>
    <w:rsid w:val="00DB30ED"/>
    <w:rsid w:val="00DB44B4"/>
    <w:rsid w:val="00DB56DD"/>
    <w:rsid w:val="00DB608D"/>
    <w:rsid w:val="00DC0636"/>
    <w:rsid w:val="00DC06E5"/>
    <w:rsid w:val="00DC17DD"/>
    <w:rsid w:val="00DC36AA"/>
    <w:rsid w:val="00DC36F8"/>
    <w:rsid w:val="00DC5A5C"/>
    <w:rsid w:val="00DC7981"/>
    <w:rsid w:val="00DC79E4"/>
    <w:rsid w:val="00DC7F33"/>
    <w:rsid w:val="00DD49BF"/>
    <w:rsid w:val="00DD7A04"/>
    <w:rsid w:val="00DE1413"/>
    <w:rsid w:val="00DE1A9A"/>
    <w:rsid w:val="00DE2972"/>
    <w:rsid w:val="00DE2E73"/>
    <w:rsid w:val="00DE5EF6"/>
    <w:rsid w:val="00DE790D"/>
    <w:rsid w:val="00DE7AFD"/>
    <w:rsid w:val="00DF0B06"/>
    <w:rsid w:val="00DF0EB3"/>
    <w:rsid w:val="00DF15D3"/>
    <w:rsid w:val="00DF3EB7"/>
    <w:rsid w:val="00DF5757"/>
    <w:rsid w:val="00DF6723"/>
    <w:rsid w:val="00DF764B"/>
    <w:rsid w:val="00DF77FE"/>
    <w:rsid w:val="00E00518"/>
    <w:rsid w:val="00E0202F"/>
    <w:rsid w:val="00E02DBE"/>
    <w:rsid w:val="00E033CA"/>
    <w:rsid w:val="00E03F17"/>
    <w:rsid w:val="00E0408E"/>
    <w:rsid w:val="00E049B4"/>
    <w:rsid w:val="00E051A8"/>
    <w:rsid w:val="00E07549"/>
    <w:rsid w:val="00E1154C"/>
    <w:rsid w:val="00E1265A"/>
    <w:rsid w:val="00E14644"/>
    <w:rsid w:val="00E147EF"/>
    <w:rsid w:val="00E15327"/>
    <w:rsid w:val="00E1760D"/>
    <w:rsid w:val="00E20591"/>
    <w:rsid w:val="00E2176F"/>
    <w:rsid w:val="00E225F0"/>
    <w:rsid w:val="00E22605"/>
    <w:rsid w:val="00E229E0"/>
    <w:rsid w:val="00E23329"/>
    <w:rsid w:val="00E2535B"/>
    <w:rsid w:val="00E275B9"/>
    <w:rsid w:val="00E30D1B"/>
    <w:rsid w:val="00E30DB4"/>
    <w:rsid w:val="00E35B8F"/>
    <w:rsid w:val="00E36224"/>
    <w:rsid w:val="00E36F08"/>
    <w:rsid w:val="00E409CF"/>
    <w:rsid w:val="00E40FA1"/>
    <w:rsid w:val="00E42599"/>
    <w:rsid w:val="00E440F4"/>
    <w:rsid w:val="00E4632A"/>
    <w:rsid w:val="00E46AF6"/>
    <w:rsid w:val="00E502FF"/>
    <w:rsid w:val="00E51D83"/>
    <w:rsid w:val="00E53D05"/>
    <w:rsid w:val="00E5400C"/>
    <w:rsid w:val="00E558DC"/>
    <w:rsid w:val="00E56192"/>
    <w:rsid w:val="00E56877"/>
    <w:rsid w:val="00E570AD"/>
    <w:rsid w:val="00E60A2B"/>
    <w:rsid w:val="00E610A6"/>
    <w:rsid w:val="00E61DBB"/>
    <w:rsid w:val="00E62A37"/>
    <w:rsid w:val="00E64DDF"/>
    <w:rsid w:val="00E65307"/>
    <w:rsid w:val="00E65800"/>
    <w:rsid w:val="00E65D87"/>
    <w:rsid w:val="00E66B29"/>
    <w:rsid w:val="00E7006A"/>
    <w:rsid w:val="00E70CC1"/>
    <w:rsid w:val="00E71F02"/>
    <w:rsid w:val="00E72626"/>
    <w:rsid w:val="00E73A31"/>
    <w:rsid w:val="00E76742"/>
    <w:rsid w:val="00E76A87"/>
    <w:rsid w:val="00E76E8B"/>
    <w:rsid w:val="00E8022E"/>
    <w:rsid w:val="00E81D3E"/>
    <w:rsid w:val="00E82CDF"/>
    <w:rsid w:val="00E86E1B"/>
    <w:rsid w:val="00E87731"/>
    <w:rsid w:val="00E90D26"/>
    <w:rsid w:val="00E90D63"/>
    <w:rsid w:val="00E92801"/>
    <w:rsid w:val="00E928B7"/>
    <w:rsid w:val="00E938E3"/>
    <w:rsid w:val="00E966B8"/>
    <w:rsid w:val="00EA0B3B"/>
    <w:rsid w:val="00EA2C66"/>
    <w:rsid w:val="00EA487F"/>
    <w:rsid w:val="00EA517F"/>
    <w:rsid w:val="00EA5442"/>
    <w:rsid w:val="00EA6457"/>
    <w:rsid w:val="00EA6C44"/>
    <w:rsid w:val="00EA7CEC"/>
    <w:rsid w:val="00EA7DCB"/>
    <w:rsid w:val="00EB0F64"/>
    <w:rsid w:val="00EB1F68"/>
    <w:rsid w:val="00EB2850"/>
    <w:rsid w:val="00EB2E2E"/>
    <w:rsid w:val="00EB32E7"/>
    <w:rsid w:val="00EB342C"/>
    <w:rsid w:val="00EB4531"/>
    <w:rsid w:val="00EC0BAD"/>
    <w:rsid w:val="00EC1AA8"/>
    <w:rsid w:val="00EC20FD"/>
    <w:rsid w:val="00ED0939"/>
    <w:rsid w:val="00ED13BE"/>
    <w:rsid w:val="00ED26E7"/>
    <w:rsid w:val="00ED2940"/>
    <w:rsid w:val="00ED54B5"/>
    <w:rsid w:val="00ED5D54"/>
    <w:rsid w:val="00ED716E"/>
    <w:rsid w:val="00ED740E"/>
    <w:rsid w:val="00EE1307"/>
    <w:rsid w:val="00EE23A2"/>
    <w:rsid w:val="00EE26DB"/>
    <w:rsid w:val="00EE2A41"/>
    <w:rsid w:val="00EE48FB"/>
    <w:rsid w:val="00EE4CF1"/>
    <w:rsid w:val="00EE62E8"/>
    <w:rsid w:val="00EE6C9C"/>
    <w:rsid w:val="00EE718F"/>
    <w:rsid w:val="00EE7C57"/>
    <w:rsid w:val="00EF045D"/>
    <w:rsid w:val="00EF0E35"/>
    <w:rsid w:val="00EF1C45"/>
    <w:rsid w:val="00EF3553"/>
    <w:rsid w:val="00EF418E"/>
    <w:rsid w:val="00EF4649"/>
    <w:rsid w:val="00EF4CE9"/>
    <w:rsid w:val="00EF5FE5"/>
    <w:rsid w:val="00EF7803"/>
    <w:rsid w:val="00F011D3"/>
    <w:rsid w:val="00F02832"/>
    <w:rsid w:val="00F03E82"/>
    <w:rsid w:val="00F051DA"/>
    <w:rsid w:val="00F0638C"/>
    <w:rsid w:val="00F06751"/>
    <w:rsid w:val="00F10BC2"/>
    <w:rsid w:val="00F13522"/>
    <w:rsid w:val="00F1378F"/>
    <w:rsid w:val="00F13A09"/>
    <w:rsid w:val="00F13A3C"/>
    <w:rsid w:val="00F13F16"/>
    <w:rsid w:val="00F15034"/>
    <w:rsid w:val="00F177A1"/>
    <w:rsid w:val="00F20183"/>
    <w:rsid w:val="00F20AFB"/>
    <w:rsid w:val="00F2125F"/>
    <w:rsid w:val="00F218AA"/>
    <w:rsid w:val="00F2220F"/>
    <w:rsid w:val="00F22FA9"/>
    <w:rsid w:val="00F2405B"/>
    <w:rsid w:val="00F24582"/>
    <w:rsid w:val="00F24B74"/>
    <w:rsid w:val="00F24DD3"/>
    <w:rsid w:val="00F265E0"/>
    <w:rsid w:val="00F322F1"/>
    <w:rsid w:val="00F32778"/>
    <w:rsid w:val="00F33B18"/>
    <w:rsid w:val="00F353E9"/>
    <w:rsid w:val="00F35999"/>
    <w:rsid w:val="00F40965"/>
    <w:rsid w:val="00F43227"/>
    <w:rsid w:val="00F4416F"/>
    <w:rsid w:val="00F44CED"/>
    <w:rsid w:val="00F45F6A"/>
    <w:rsid w:val="00F467B6"/>
    <w:rsid w:val="00F475A6"/>
    <w:rsid w:val="00F47E7E"/>
    <w:rsid w:val="00F50744"/>
    <w:rsid w:val="00F541DB"/>
    <w:rsid w:val="00F54366"/>
    <w:rsid w:val="00F54B9B"/>
    <w:rsid w:val="00F55EBA"/>
    <w:rsid w:val="00F5761B"/>
    <w:rsid w:val="00F57EE7"/>
    <w:rsid w:val="00F64EAB"/>
    <w:rsid w:val="00F7157B"/>
    <w:rsid w:val="00F724FD"/>
    <w:rsid w:val="00F7346A"/>
    <w:rsid w:val="00F73A84"/>
    <w:rsid w:val="00F73D0F"/>
    <w:rsid w:val="00F74B75"/>
    <w:rsid w:val="00F75057"/>
    <w:rsid w:val="00F76E4C"/>
    <w:rsid w:val="00F80ECB"/>
    <w:rsid w:val="00F81CFF"/>
    <w:rsid w:val="00F81F04"/>
    <w:rsid w:val="00F83337"/>
    <w:rsid w:val="00F83973"/>
    <w:rsid w:val="00F86ED9"/>
    <w:rsid w:val="00F8771C"/>
    <w:rsid w:val="00F91EFE"/>
    <w:rsid w:val="00F935E0"/>
    <w:rsid w:val="00F95F1D"/>
    <w:rsid w:val="00F9708D"/>
    <w:rsid w:val="00F97FA6"/>
    <w:rsid w:val="00FA018E"/>
    <w:rsid w:val="00FA1F2D"/>
    <w:rsid w:val="00FA6716"/>
    <w:rsid w:val="00FA7E8D"/>
    <w:rsid w:val="00FB113D"/>
    <w:rsid w:val="00FB155C"/>
    <w:rsid w:val="00FB257A"/>
    <w:rsid w:val="00FB27DD"/>
    <w:rsid w:val="00FB3DDA"/>
    <w:rsid w:val="00FB4890"/>
    <w:rsid w:val="00FB557D"/>
    <w:rsid w:val="00FB55C6"/>
    <w:rsid w:val="00FB652A"/>
    <w:rsid w:val="00FC00E8"/>
    <w:rsid w:val="00FC01F8"/>
    <w:rsid w:val="00FC09D6"/>
    <w:rsid w:val="00FC0B0B"/>
    <w:rsid w:val="00FC1D04"/>
    <w:rsid w:val="00FC2F32"/>
    <w:rsid w:val="00FC3408"/>
    <w:rsid w:val="00FC3F76"/>
    <w:rsid w:val="00FC7CAC"/>
    <w:rsid w:val="00FD1FA5"/>
    <w:rsid w:val="00FD2186"/>
    <w:rsid w:val="00FD2630"/>
    <w:rsid w:val="00FD2833"/>
    <w:rsid w:val="00FD4B27"/>
    <w:rsid w:val="00FD68D6"/>
    <w:rsid w:val="00FE09E2"/>
    <w:rsid w:val="00FE1A9D"/>
    <w:rsid w:val="00FE1F6A"/>
    <w:rsid w:val="00FE25F2"/>
    <w:rsid w:val="00FE3D96"/>
    <w:rsid w:val="00FE6589"/>
    <w:rsid w:val="00FE7A60"/>
    <w:rsid w:val="00FF1B5E"/>
    <w:rsid w:val="00FF250C"/>
    <w:rsid w:val="00FF3039"/>
    <w:rsid w:val="00FF4AD2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,"/>
  <w:listSeparator w:val=";"/>
  <w14:docId w14:val="0918963C"/>
  <w15:chartTrackingRefBased/>
  <w15:docId w15:val="{1F385E9F-7F54-8240-B9AB-A21CE05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3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02D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0D3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A804AE"/>
    <w:pPr>
      <w:spacing w:line="240" w:lineRule="exact"/>
    </w:pPr>
    <w:rPr>
      <w:rFonts w:ascii="Arial" w:eastAsia="Times New Roman" w:hAnsi="Arial" w:cs="Arial"/>
      <w:noProof/>
      <w:sz w:val="16"/>
      <w:szCs w:val="20"/>
      <w:lang w:val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A804AE"/>
    <w:rPr>
      <w:rFonts w:ascii="Arial" w:eastAsia="Times New Roman" w:hAnsi="Arial" w:cs="Arial"/>
      <w:noProof/>
      <w:sz w:val="16"/>
      <w:szCs w:val="20"/>
      <w:lang w:val="en-US"/>
    </w:rPr>
  </w:style>
  <w:style w:type="paragraph" w:customStyle="1" w:styleId="EndNoteBibliographyTitle">
    <w:name w:val="EndNote Bibliography Title"/>
    <w:basedOn w:val="Standaard"/>
    <w:link w:val="EndNoteBibliographyTitleChar"/>
    <w:rsid w:val="0014596E"/>
    <w:pPr>
      <w:jc w:val="center"/>
    </w:pPr>
    <w:rPr>
      <w:rFonts w:ascii="Arial" w:hAnsi="Arial" w:cs="Arial"/>
      <w:noProof/>
      <w:sz w:val="16"/>
      <w:lang w:val="en-US"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14596E"/>
    <w:rPr>
      <w:rFonts w:ascii="Arial" w:hAnsi="Arial" w:cs="Arial"/>
      <w:noProof/>
      <w:sz w:val="16"/>
      <w:lang w:val="en-US"/>
    </w:rPr>
  </w:style>
  <w:style w:type="table" w:styleId="Onopgemaaktetabel1">
    <w:name w:val="Plain Table 1"/>
    <w:basedOn w:val="Standaardtabel"/>
    <w:uiPriority w:val="41"/>
    <w:rsid w:val="00A921AC"/>
    <w:rPr>
      <w:kern w:val="2"/>
      <w:sz w:val="22"/>
      <w:szCs w:val="22"/>
      <w:lang w:val="en-US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F1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24F1A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CD3BF3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911E29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911E29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911E2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11E2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11E2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11E29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11E29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632A"/>
  </w:style>
  <w:style w:type="paragraph" w:styleId="Voettekst">
    <w:name w:val="footer"/>
    <w:basedOn w:val="Standaard"/>
    <w:link w:val="VoettekstChar"/>
    <w:uiPriority w:val="99"/>
    <w:unhideWhenUsed/>
    <w:rsid w:val="00E4632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632A"/>
  </w:style>
  <w:style w:type="character" w:styleId="Regelnummer">
    <w:name w:val="line number"/>
    <w:basedOn w:val="Standaardalinea-lettertype"/>
    <w:uiPriority w:val="99"/>
    <w:semiHidden/>
    <w:unhideWhenUsed/>
    <w:rsid w:val="00E4632A"/>
  </w:style>
  <w:style w:type="character" w:customStyle="1" w:styleId="Kop5Char">
    <w:name w:val="Kop 5 Char"/>
    <w:basedOn w:val="Standaardalinea-lettertype"/>
    <w:link w:val="Kop5"/>
    <w:uiPriority w:val="9"/>
    <w:semiHidden/>
    <w:rsid w:val="00502D2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alweb">
    <w:name w:val="Normal (Web)"/>
    <w:basedOn w:val="Standaard"/>
    <w:uiPriority w:val="99"/>
    <w:semiHidden/>
    <w:unhideWhenUsed/>
    <w:rsid w:val="007401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E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HMMaas/PredictionHypoparathyroidis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-project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erasmusmcpublichealth.shinyapps.io/Hypoparathyroidism/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AN.R-project.org/package=rm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6B21089E2E343A0DF25A8BE4D3F69" ma:contentTypeVersion="13" ma:contentTypeDescription="Een nieuw document maken." ma:contentTypeScope="" ma:versionID="cf8492ee23fadf0954e4bb2939a11124">
  <xsd:schema xmlns:xsd="http://www.w3.org/2001/XMLSchema" xmlns:xs="http://www.w3.org/2001/XMLSchema" xmlns:p="http://schemas.microsoft.com/office/2006/metadata/properties" xmlns:ns3="4e143c7f-c268-4dc1-b29a-fa05b2c3e43c" xmlns:ns4="52deb8e8-824b-4577-b8d2-4c5a19f97a0c" targetNamespace="http://schemas.microsoft.com/office/2006/metadata/properties" ma:root="true" ma:fieldsID="c380cea6d44496a275a0fd712bc243e5" ns3:_="" ns4:_="">
    <xsd:import namespace="4e143c7f-c268-4dc1-b29a-fa05b2c3e43c"/>
    <xsd:import namespace="52deb8e8-824b-4577-b8d2-4c5a19f9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43c7f-c268-4dc1-b29a-fa05b2c3e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b8e8-824b-4577-b8d2-4c5a19f9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21F4-57CC-4F28-9A95-8E6C771F1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EC15C-EFA6-4FE0-8A79-358FE51C64A0}">
  <ds:schemaRefs>
    <ds:schemaRef ds:uri="http://purl.org/dc/elements/1.1/"/>
    <ds:schemaRef ds:uri="http://schemas.microsoft.com/office/2006/metadata/properties"/>
    <ds:schemaRef ds:uri="http://purl.org/dc/terms/"/>
    <ds:schemaRef ds:uri="4e143c7f-c268-4dc1-b29a-fa05b2c3e43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2deb8e8-824b-4577-b8d2-4c5a19f97a0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F5704B1-EDD1-4B57-98A6-341AA66C8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43c7f-c268-4dc1-b29a-fa05b2c3e43c"/>
    <ds:schemaRef ds:uri="52deb8e8-824b-4577-b8d2-4c5a19f9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302184-999E-4943-B7F2-7018FA90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5793</Words>
  <Characters>31866</Characters>
  <Application>Microsoft Office Word</Application>
  <DocSecurity>0</DocSecurity>
  <Lines>265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-</dc:creator>
  <cp:keywords/>
  <dc:description/>
  <cp:lastModifiedBy>Carolien Maas</cp:lastModifiedBy>
  <cp:revision>60</cp:revision>
  <dcterms:created xsi:type="dcterms:W3CDTF">2023-07-18T12:26:00Z</dcterms:created>
  <dcterms:modified xsi:type="dcterms:W3CDTF">2023-07-20T10:05:00Z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0x0101002106B21089E2E343A0DF25A8BE4D3F69</vt:lpwstr>
  </property>
</Properties>
</file>