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96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618"/>
        <w:gridCol w:w="1095"/>
        <w:gridCol w:w="513"/>
        <w:gridCol w:w="650"/>
        <w:gridCol w:w="1105"/>
        <w:gridCol w:w="512"/>
        <w:gridCol w:w="10"/>
        <w:gridCol w:w="636"/>
        <w:gridCol w:w="1110"/>
        <w:gridCol w:w="512"/>
        <w:gridCol w:w="17"/>
      </w:tblGrid>
      <w:tr w:rsidR="002A661F" w:rsidRPr="00C31BAC" w14:paraId="20090392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C31BAC">
        <w:trPr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26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77" w:type="dxa"/>
            <w:gridSpan w:val="4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275" w:type="dxa"/>
            <w:gridSpan w:val="4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C31BAC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0612F06E" w14:textId="242CD1C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Abbreviations: OR, odds ratio; CI, confidence interval, Imp., importance defined by the Chi-square of the Wald-statistic; PTH, parathyroid hormone;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8723FD" w14:paraId="07D89031" w14:textId="77777777" w:rsidTr="005A6ED4">
        <w:tc>
          <w:tcPr>
            <w:tcW w:w="8363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5A6ED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7334A6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5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7334A6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5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7334A6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5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7334A6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5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7334A6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843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5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5A6ED4">
        <w:tc>
          <w:tcPr>
            <w:tcW w:w="8363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61069B2E" w14:textId="5EEF7319" w:rsidR="007334A6" w:rsidRDefault="007334A6">
      <w:pPr>
        <w:rPr>
          <w:rFonts w:ascii="Arial" w:hAnsi="Arial" w:cs="Arial"/>
          <w:b/>
        </w:rPr>
      </w:pPr>
    </w:p>
    <w:p w14:paraId="07FCCBF3" w14:textId="77777777" w:rsidR="00BC31B3" w:rsidRDefault="00BC31B3">
      <w:pPr>
        <w:rPr>
          <w:rFonts w:ascii="Arial" w:hAnsi="Arial" w:cs="Arial"/>
          <w:b/>
        </w:rPr>
        <w:sectPr w:rsidR="00BC31B3" w:rsidSect="0008561D">
          <w:pgSz w:w="12240" w:h="15840"/>
          <w:pgMar w:top="1417" w:right="1417" w:bottom="1417" w:left="1417" w:header="708" w:footer="708" w:gutter="0"/>
          <w:cols w:space="708"/>
          <w:docGrid w:linePitch="326"/>
        </w:sectPr>
      </w:pPr>
    </w:p>
    <w:tbl>
      <w:tblPr>
        <w:tblW w:w="13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546"/>
        <w:gridCol w:w="1202"/>
        <w:gridCol w:w="571"/>
        <w:gridCol w:w="546"/>
        <w:gridCol w:w="1202"/>
        <w:gridCol w:w="571"/>
        <w:gridCol w:w="546"/>
        <w:gridCol w:w="1233"/>
        <w:gridCol w:w="571"/>
        <w:gridCol w:w="546"/>
        <w:gridCol w:w="1202"/>
        <w:gridCol w:w="571"/>
      </w:tblGrid>
      <w:tr w:rsidR="00BC31B3" w:rsidRPr="00CE7306" w14:paraId="1309ACEF" w14:textId="77777777" w:rsidTr="00E655C0">
        <w:trPr>
          <w:trHeight w:val="57"/>
        </w:trPr>
        <w:tc>
          <w:tcPr>
            <w:tcW w:w="13207" w:type="dxa"/>
            <w:gridSpan w:val="13"/>
          </w:tcPr>
          <w:p w14:paraId="557C0CF3" w14:textId="70485A9F" w:rsidR="00BC31B3" w:rsidRPr="00CE7306" w:rsidRDefault="00BC31B3" w:rsidP="003F2E8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4. </w:t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 xml:space="preserve">Full, refitted, and redeveloped model predicting readmission </w:t>
            </w:r>
            <w:commentRangeStart w:id="1"/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without shrinkage</w:t>
            </w:r>
            <w:commentRangeEnd w:id="1"/>
            <w:r w:rsidRPr="00CE7306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  <w:r w:rsidRPr="00CE73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C31B3" w:rsidRPr="00CE7306" w14:paraId="783BF0B4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84E6597" w14:textId="77777777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A7EE89E" w14:textId="3B1D821D" w:rsidR="00BC31B3" w:rsidRPr="00CE7306" w:rsidRDefault="00BB187B" w:rsidP="00BB187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Refitted f</w:t>
            </w:r>
            <w:r w:rsidR="00BC31B3"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ull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3D2F7EBC" w14:textId="60978607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Refitted </w:t>
            </w:r>
            <w:r w:rsidR="00BB1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final 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model</w:t>
            </w:r>
          </w:p>
        </w:tc>
        <w:tc>
          <w:tcPr>
            <w:tcW w:w="2162" w:type="dxa"/>
            <w:gridSpan w:val="3"/>
          </w:tcPr>
          <w:p w14:paraId="16F58C2B" w14:textId="329A6FE3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Calibrated model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0542C80" w14:textId="159F2FB2" w:rsidR="00BC31B3" w:rsidRPr="00CE7306" w:rsidRDefault="00BC31B3" w:rsidP="003F2E8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Redeveloped model</w:t>
            </w:r>
          </w:p>
        </w:tc>
      </w:tr>
      <w:tr w:rsidR="00CB276C" w:rsidRPr="00CE7306" w14:paraId="5A27ECA7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5D6D079F" w14:textId="77777777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3ACA58D2" w14:textId="44C3652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7FBE4601" w14:textId="170C001B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41908CC6" w14:textId="426CC01C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61755DDF" w14:textId="6112C3C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6E9F1AF6" w14:textId="27ED2EFD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68DA3F3C" w14:textId="51307241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</w:tcPr>
          <w:p w14:paraId="3EB306CE" w14:textId="62DA609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7" w:type="dxa"/>
          </w:tcPr>
          <w:p w14:paraId="37EF5D13" w14:textId="6EB987D4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</w:tcPr>
          <w:p w14:paraId="0E47AFA0" w14:textId="5E9CC893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0" w:type="auto"/>
            <w:shd w:val="clear" w:color="auto" w:fill="auto"/>
            <w:noWrap/>
          </w:tcPr>
          <w:p w14:paraId="17B8C1FB" w14:textId="650F128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0" w:type="auto"/>
            <w:shd w:val="clear" w:color="auto" w:fill="auto"/>
            <w:noWrap/>
          </w:tcPr>
          <w:p w14:paraId="25F68437" w14:textId="6185878E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0" w:type="auto"/>
            <w:shd w:val="clear" w:color="auto" w:fill="auto"/>
            <w:noWrap/>
          </w:tcPr>
          <w:p w14:paraId="7D3AF723" w14:textId="5AAE4812" w:rsidR="00BC31B3" w:rsidRPr="00CE7306" w:rsidRDefault="00BC31B3" w:rsidP="00BC31B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E7306" w:rsidRPr="00CE7306" w14:paraId="37EFBFC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E8E3129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00D0D5" w14:textId="0EE8F41F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58342C" w14:textId="430A13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D6700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956410" w14:textId="268EBFE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2C7C46" w14:textId="2DED3B6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A867B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4E96874" w14:textId="010C68B0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476F6CE4" w14:textId="5418D6FE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2.61]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C63C856" w14:textId="74D26B68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9EB81C" w14:textId="1331B90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09D69A" w14:textId="3C2ABCBD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7A8FE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E7306" w:rsidRPr="00CE7306" w14:paraId="5D6615C3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039DF35E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5D8E1318" w14:textId="161E6CD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(1% increase)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7F7788" w14:textId="22F3E3D0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1960E3" w14:textId="5DF263DA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A6E56B" w14:textId="4F21096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BC0493" w14:textId="4F1F0E1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0858EB" w14:textId="65FAFF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[1.03;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47D6DC" w14:textId="544D5EC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819F8ED" w14:textId="373AA821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6407A669" w14:textId="6050C2AB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1.11]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E221A38" w14:textId="1548FB4E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A8531" w14:textId="71B7404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A4AFBE" w14:textId="6E5DE6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[1.04; 1.16]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F71178" w14:textId="47771E56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</w:tr>
      <w:tr w:rsidR="00CE7306" w:rsidRPr="00CE7306" w14:paraId="02306D8C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305DCCB5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198300B1" w14:textId="28422855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(0.2 versus 0.1)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BE3DF9" w14:textId="36A83CD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5C51BA" w14:textId="10451E6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[1.12; 2.14]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B7FF00" w14:textId="3B4383B0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E5FD8" w14:textId="65B089F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FA7D4" w14:textId="313F8505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8638FF" w14:textId="3A7BF32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B6BBC8" w14:textId="402B816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3F55A8C9" w14:textId="6010E1CD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1.78]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792AED2" w14:textId="02B35FF3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456554" w14:textId="33EBB66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4D276C" w14:textId="4E8E7B3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2.12]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EE4741" w14:textId="44D9979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</w:tr>
      <w:tr w:rsidR="00CE7306" w:rsidRPr="00CE7306" w14:paraId="75C80101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6E73AAD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C2B5C6" w14:textId="21BCA92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C43CE1" w14:textId="764B516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4.83]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05650" w14:textId="1655E35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DBF4FB" w14:textId="3133F09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522AAE" w14:textId="69689E5A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[0.32; 3.97]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C4BD3" w14:textId="42DB306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B3D1B04" w14:textId="6DDD509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27536715" w14:textId="5E6A656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[1.57; 8.09]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A57D74" w14:textId="32C146F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35A5BC" w14:textId="41496B4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23ED1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4B9CB7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6F2C55A3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4DB6C1E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40CF6BFA" w14:textId="0D120F83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(i.q.r. 69 versus 42 years)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6E2EAF" w14:textId="430154B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01D9BF" w14:textId="512EA66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[0.56; 2.85]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0B5D10" w14:textId="5B4BB6DB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FDFF2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31B0C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71AE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917826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1952B1AB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8650E2E" w14:textId="45A6568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F1542" w14:textId="3FCA8B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CF77EB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85547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449F3B7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12DE4E0C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64D156" w14:textId="1F1908E9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BFCC2D" w14:textId="6DEAB33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[0.20; 1.57]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089E9B" w14:textId="1C2FBE9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B98C5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4A560E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D40624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41D97A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2937BA0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40A9893" w14:textId="1476B62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FC6F9D" w14:textId="37DDD39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52C06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AB747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5DAD11FD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2BBA10D7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24C733" w14:textId="5790E76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FAA0C1" w14:textId="3F71AC6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[0.05; 4.74]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F5F2EB" w14:textId="1CEF77D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74DCF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4CCC8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4F8C73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817F2B9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29EB20F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CE777B7" w14:textId="59E7BA83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CBC1BC" w14:textId="358C280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D43EB6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7697DF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E7306" w:rsidRPr="00CE7306" w14:paraId="48F83471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  <w:hideMark/>
          </w:tcPr>
          <w:p w14:paraId="5397F7CB" w14:textId="77777777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09FB45" w14:textId="10DA475D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9355A" w14:textId="44553FE8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[0.35; 2.55]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806269" w14:textId="23F8974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C302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DF7EF6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1691D1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6D852BA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07" w:type="dxa"/>
            <w:shd w:val="clear" w:color="auto" w:fill="auto"/>
            <w:vAlign w:val="bottom"/>
          </w:tcPr>
          <w:p w14:paraId="612843B4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575E1C2" w14:textId="3C5D44E1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E4A85D" w14:textId="36E8A104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1BBC6C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183D65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341B8EA9" w14:textId="77777777" w:rsidTr="00CE7306">
        <w:trPr>
          <w:trHeight w:val="57"/>
        </w:trPr>
        <w:tc>
          <w:tcPr>
            <w:tcW w:w="0" w:type="auto"/>
            <w:shd w:val="clear" w:color="auto" w:fill="auto"/>
            <w:noWrap/>
          </w:tcPr>
          <w:p w14:paraId="7500AA7D" w14:textId="1FD5558F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 xml:space="preserve">C-index </w:t>
            </w:r>
            <w:commentRangeStart w:id="2"/>
            <w:r w:rsidRPr="00CE730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nl-NL"/>
              </w:rPr>
              <w:t>uncorrected for optimism</w:t>
            </w:r>
            <w:commentRangeEnd w:id="2"/>
            <w:r w:rsidRPr="00CE7306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997CA4" w14:textId="7961D3EE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4F6389" w14:textId="28C2773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0.94]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AA754E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6318CF" w14:textId="69972FD6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BBB78F" w14:textId="3FE7DBD2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7DB42D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7753CAC" w14:textId="3CE8E64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107" w:type="dxa"/>
            <w:shd w:val="clear" w:color="auto" w:fill="auto"/>
            <w:vAlign w:val="bottom"/>
          </w:tcPr>
          <w:p w14:paraId="625D1ACF" w14:textId="4DD7D7BC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[0.82; 0.92]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F6E57F8" w14:textId="60BA33AB" w:rsidR="00CE7306" w:rsidRPr="00CE7306" w:rsidRDefault="00CE7306" w:rsidP="00CE73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760A46" w14:textId="7460073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74F6CC" w14:textId="2F49850C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E73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0.93]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CC202" w14:textId="77777777" w:rsidR="00CE7306" w:rsidRPr="00CE7306" w:rsidRDefault="00CE7306" w:rsidP="00CE730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E7306" w:rsidRPr="00CE7306" w14:paraId="5282CFDA" w14:textId="77777777" w:rsidTr="00E655C0">
        <w:trPr>
          <w:trHeight w:val="57"/>
        </w:trPr>
        <w:tc>
          <w:tcPr>
            <w:tcW w:w="13207" w:type="dxa"/>
            <w:gridSpan w:val="13"/>
          </w:tcPr>
          <w:p w14:paraId="203CAB42" w14:textId="5CC880BC" w:rsidR="00CE7306" w:rsidRPr="00CE7306" w:rsidRDefault="00CE7306" w:rsidP="00CE7306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readmission. The redeveloped model is selected using backward selection with p-values &lt; 0.05. The coefficients are averaged over the ten imputed data sets. </w:t>
            </w:r>
            <w:r w:rsidRPr="00CE730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nl-NL"/>
              </w:rPr>
              <w:t>The C-index is corrected for optimism by bootstrapping.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Abbreviations: OR, odds ratio; CI, confidence interval, Imp., importance defined by the Chi-square of the Wald-statistic; PTH, parathyroid hormone;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</w:t>
            </w:r>
            <w:r w:rsidR="00216BDE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stoperative PTH after 24 hours)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/</w:t>
            </w:r>
            <w:r w:rsidR="00B50181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Pr="00CE7306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(PTH at baseline) x 100%; Corrected calcium, measured calcium (mmol/L) + 0.016 x (34 - albumin (g/L)); LND, lymph node dissection.</w:t>
            </w:r>
          </w:p>
        </w:tc>
      </w:tr>
    </w:tbl>
    <w:p w14:paraId="12424E78" w14:textId="4D0311D7" w:rsidR="00BC31B3" w:rsidRPr="000F5AAA" w:rsidRDefault="00BC31B3">
      <w:pPr>
        <w:rPr>
          <w:rFonts w:ascii="Times New Roman" w:hAnsi="Times New Roman" w:cs="Times New Roman"/>
          <w:sz w:val="20"/>
          <w:szCs w:val="20"/>
        </w:rPr>
      </w:pPr>
    </w:p>
    <w:p w14:paraId="4E4399C7" w14:textId="77777777" w:rsidR="00C43D65" w:rsidRDefault="00C43D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E2A7E07" w14:textId="77777777" w:rsidR="000F5AAA" w:rsidRPr="000F5AAA" w:rsidRDefault="000F5AA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7"/>
        <w:gridCol w:w="3348"/>
        <w:gridCol w:w="3144"/>
        <w:gridCol w:w="3397"/>
      </w:tblGrid>
      <w:tr w:rsidR="008C1F43" w:rsidRPr="008969C8" w14:paraId="005098FF" w14:textId="77777777" w:rsidTr="008969C8">
        <w:trPr>
          <w:jc w:val="center"/>
        </w:trPr>
        <w:tc>
          <w:tcPr>
            <w:tcW w:w="3249" w:type="dxa"/>
          </w:tcPr>
          <w:p w14:paraId="1676403B" w14:textId="3A7BB81D" w:rsidR="007B04BA" w:rsidRPr="008969C8" w:rsidRDefault="007B04BA" w:rsidP="007B04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Refitted full model</w:t>
            </w:r>
          </w:p>
        </w:tc>
        <w:tc>
          <w:tcPr>
            <w:tcW w:w="3249" w:type="dxa"/>
          </w:tcPr>
          <w:p w14:paraId="518ADC38" w14:textId="733E984E" w:rsidR="007B04BA" w:rsidRPr="008969C8" w:rsidRDefault="007B04BA" w:rsidP="007B04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Refitted final model</w:t>
            </w:r>
          </w:p>
        </w:tc>
        <w:tc>
          <w:tcPr>
            <w:tcW w:w="3249" w:type="dxa"/>
          </w:tcPr>
          <w:p w14:paraId="481A2441" w14:textId="77777777" w:rsidR="007B04BA" w:rsidRPr="008969C8" w:rsidRDefault="007B04BA" w:rsidP="008969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Calibrated model</w:t>
            </w:r>
          </w:p>
          <w:p w14:paraId="572F2071" w14:textId="551FD13D" w:rsidR="008969C8" w:rsidRPr="008969C8" w:rsidRDefault="008969C8" w:rsidP="008969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Calibration factor averaged over ten imputations: 0.81 [0.46; 1.15]</w:t>
            </w:r>
          </w:p>
        </w:tc>
        <w:tc>
          <w:tcPr>
            <w:tcW w:w="3249" w:type="dxa"/>
          </w:tcPr>
          <w:p w14:paraId="45FC6F8F" w14:textId="5BBA5929" w:rsidR="007B04BA" w:rsidRPr="008969C8" w:rsidRDefault="007B04BA" w:rsidP="007B04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b/>
                <w:sz w:val="20"/>
                <w:szCs w:val="20"/>
              </w:rPr>
              <w:t>Redeveloped model</w:t>
            </w:r>
          </w:p>
        </w:tc>
      </w:tr>
      <w:tr w:rsidR="008C1F43" w:rsidRPr="007B04BA" w14:paraId="442CBF44" w14:textId="77777777" w:rsidTr="007B04BA">
        <w:trPr>
          <w:jc w:val="center"/>
        </w:trPr>
        <w:tc>
          <w:tcPr>
            <w:tcW w:w="3249" w:type="dxa"/>
          </w:tcPr>
          <w:p w14:paraId="2F0A0C29" w14:textId="5A11BB8B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2E7B21EA" wp14:editId="0135B19D">
                  <wp:extent cx="1897513" cy="1897513"/>
                  <wp:effectExtent l="0" t="0" r="7620" b="7620"/>
                  <wp:docPr id="3" name="Picture 3" descr="Z:\Project Predict Hypoparathyroidism\Development\Results\model.performance.ful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Project Predict Hypoparathyroidism\Development\Results\model.performance.ful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895" cy="19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2F814A1A" w14:textId="75EA24EE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8CE6EFD" wp14:editId="6280E577">
                  <wp:extent cx="1902798" cy="1902798"/>
                  <wp:effectExtent l="0" t="0" r="2540" b="2540"/>
                  <wp:docPr id="4" name="Picture 4" descr="Z:\Project Predict Hypoparathyroidism\Development\Results\model.performance.final.refit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Development\Results\model.performance.final.refit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142" cy="190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0E049B12" w14:textId="56647B56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75D52C32" wp14:editId="60EDD03F">
                  <wp:extent cx="1929226" cy="1929226"/>
                  <wp:effectExtent l="0" t="0" r="0" b="0"/>
                  <wp:docPr id="5" name="Picture 5" descr="Z:\Project Predict Hypoparathyroidism\Development\Results\model.performance.calibrat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calibrat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89" cy="193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61BDA9EC" w14:textId="47F7CBE3" w:rsidR="007B04BA" w:rsidRPr="007B04BA" w:rsidRDefault="007B04BA" w:rsidP="007B04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04BA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B28D9E8" wp14:editId="3EBE5D16">
                  <wp:extent cx="1950368" cy="1950368"/>
                  <wp:effectExtent l="0" t="0" r="0" b="0"/>
                  <wp:docPr id="7" name="Picture 7" descr="Z:\Project Predict Hypoparathyroidism\Development\Results\model.performance.redeveloped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redeveloped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926" cy="195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F43" w:rsidRPr="008969C8" w14:paraId="7871D184" w14:textId="77777777" w:rsidTr="008969C8">
        <w:trPr>
          <w:jc w:val="center"/>
        </w:trPr>
        <w:tc>
          <w:tcPr>
            <w:tcW w:w="3249" w:type="dxa"/>
          </w:tcPr>
          <w:p w14:paraId="2B83D515" w14:textId="77777777" w:rsidR="00C43D65" w:rsidRPr="008969C8" w:rsidRDefault="00C43D65" w:rsidP="007B04BA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39DB363D" w14:textId="77777777" w:rsidR="00C43D65" w:rsidRPr="008969C8" w:rsidRDefault="00C43D65" w:rsidP="008969C8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8969C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t>Refitted final model shrunk</w:t>
            </w:r>
          </w:p>
          <w:p w14:paraId="7B925BF8" w14:textId="543C0C69" w:rsidR="008969C8" w:rsidRPr="008969C8" w:rsidRDefault="008969C8" w:rsidP="008969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Shrinkage factor hypoparathyroidism: 0.86825232</w:t>
            </w:r>
          </w:p>
        </w:tc>
        <w:tc>
          <w:tcPr>
            <w:tcW w:w="3249" w:type="dxa"/>
          </w:tcPr>
          <w:p w14:paraId="38DF3507" w14:textId="147BFAEF" w:rsidR="00C43D65" w:rsidRPr="008969C8" w:rsidRDefault="00C43D65" w:rsidP="007B04BA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0D7D65B8" w14:textId="77777777" w:rsidR="00C43D65" w:rsidRPr="008969C8" w:rsidRDefault="00F60C1F" w:rsidP="008969C8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8969C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t>Redeveloped</w:t>
            </w:r>
            <w:r w:rsidR="00C43D65" w:rsidRPr="008969C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t xml:space="preserve"> final model shrunk</w:t>
            </w:r>
          </w:p>
          <w:p w14:paraId="660211CD" w14:textId="22C9CF4A" w:rsidR="008969C8" w:rsidRPr="008969C8" w:rsidRDefault="008969C8" w:rsidP="008969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9C8">
              <w:rPr>
                <w:rFonts w:ascii="Times New Roman" w:hAnsi="Times New Roman" w:cs="Times New Roman"/>
                <w:sz w:val="20"/>
                <w:szCs w:val="20"/>
              </w:rPr>
              <w:t>Shrinkage factor readmission: 0.88708469</w:t>
            </w:r>
            <w:bookmarkStart w:id="3" w:name="_GoBack"/>
            <w:bookmarkEnd w:id="3"/>
          </w:p>
        </w:tc>
      </w:tr>
      <w:tr w:rsidR="008C1F43" w:rsidRPr="007B04BA" w14:paraId="4EA96D14" w14:textId="77777777" w:rsidTr="007B04BA">
        <w:trPr>
          <w:jc w:val="center"/>
        </w:trPr>
        <w:tc>
          <w:tcPr>
            <w:tcW w:w="3249" w:type="dxa"/>
          </w:tcPr>
          <w:p w14:paraId="7BE6A488" w14:textId="77777777" w:rsidR="00C43D65" w:rsidRPr="007B04BA" w:rsidRDefault="00C43D65" w:rsidP="007B04B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5A42F3F5" w14:textId="4074DA81" w:rsidR="00C43D65" w:rsidRPr="007B04BA" w:rsidRDefault="008C1F43" w:rsidP="007B04B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</w:pPr>
            <w:r w:rsidRPr="008C1F43"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540B650E" wp14:editId="6AFCC7ED">
                  <wp:extent cx="2063364" cy="2063364"/>
                  <wp:effectExtent l="0" t="0" r="0" b="0"/>
                  <wp:docPr id="13" name="Picture 13" descr="Z:\Project Predict Hypoparathyroidism\Development\Results\model.performance.refitted.final.shrunk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refitted.final.shrunk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776" cy="207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14:paraId="5595F643" w14:textId="42AD4A79" w:rsidR="00C43D65" w:rsidRPr="007B04BA" w:rsidRDefault="00C43D65" w:rsidP="007B04BA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nl-NL" w:eastAsia="nl-NL"/>
              </w:rPr>
            </w:pPr>
          </w:p>
        </w:tc>
        <w:tc>
          <w:tcPr>
            <w:tcW w:w="3249" w:type="dxa"/>
          </w:tcPr>
          <w:p w14:paraId="751556A2" w14:textId="3EBAFC14" w:rsidR="00C43D65" w:rsidRPr="008969C8" w:rsidRDefault="008C1F43" w:rsidP="007B04BA">
            <w:pPr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</w:pPr>
            <w:r w:rsidRPr="008969C8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nl-NL" w:eastAsia="nl-NL"/>
              </w:rPr>
              <w:drawing>
                <wp:inline distT="0" distB="0" distL="0" distR="0" wp14:anchorId="395EF4A3" wp14:editId="028C50EE">
                  <wp:extent cx="2087218" cy="2087218"/>
                  <wp:effectExtent l="0" t="0" r="8890" b="8890"/>
                  <wp:docPr id="12" name="Picture 12" descr="Z:\Project Predict Hypoparathyroidism\Development\Results\model.performance.redeveloped.shrunk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Development\Results\model.performance.redeveloped.shrunk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402" cy="208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94A3" w14:textId="77777777" w:rsidR="007B04BA" w:rsidRDefault="007B04BA">
      <w:pPr>
        <w:rPr>
          <w:rFonts w:ascii="Arial" w:hAnsi="Arial" w:cs="Arial"/>
          <w:b/>
        </w:rPr>
        <w:sectPr w:rsidR="007B04BA" w:rsidSect="00BC31B3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</w:p>
    <w:p w14:paraId="79922567" w14:textId="30DBC6C1" w:rsidR="00AE021C" w:rsidRPr="00BC4C97" w:rsidRDefault="00135A22" w:rsidP="00AE021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</w:t>
      </w:r>
      <w:r w:rsidR="00AE021C" w:rsidRPr="00BC4C97">
        <w:rPr>
          <w:rFonts w:ascii="Times New Roman" w:hAnsi="Times New Roman" w:cs="Times New Roman"/>
          <w:b/>
          <w:sz w:val="22"/>
          <w:szCs w:val="22"/>
        </w:rPr>
        <w:t xml:space="preserve">igure 1. </w:t>
      </w:r>
      <w:r w:rsidR="00AE021C"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stParagraph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4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4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4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B01AFB" w14:paraId="149B3863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78B5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0D234F4F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B0E67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B01AFB" w:rsidRPr="00B01AFB" w14:paraId="100020E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416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6B26B1C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B01AFB" w:rsidRPr="00B01AFB" w14:paraId="6805A00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B57F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186AB05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B01AFB" w:rsidRPr="00B01AFB" w14:paraId="08BE245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9273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37C1B6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B01AFB" w:rsidRPr="00B01AFB" w14:paraId="7687D93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6E5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50894EC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B01AFB" w:rsidRPr="00B01AFB" w14:paraId="3DD411B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6FB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69BBC42D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6DAEF99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87E3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CDAFB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B01AFB" w:rsidRPr="00B01AFB" w14:paraId="0A8BC2DB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76D55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B01AFB" w14:paraId="60642E4A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3D2983A7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50CCAFB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C6DC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  <w:vAlign w:val="center"/>
          </w:tcPr>
          <w:p w14:paraId="7DFBD8B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41B5962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B01AFB" w:rsidRPr="00B01AFB" w14:paraId="7E18783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808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2B16CFC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252EF43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B01AFB" w:rsidRPr="00B01AFB" w14:paraId="6097873C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9B51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  <w:vAlign w:val="center"/>
          </w:tcPr>
          <w:p w14:paraId="54353A2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1904BB3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B01AFB" w:rsidRPr="00B01AFB" w14:paraId="64A6D791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BF7E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21D2B4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2B564EC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7A7B072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8B35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5F4C60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  <w:vAlign w:val="center"/>
          </w:tcPr>
          <w:p w14:paraId="0A5DE80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B01AFB" w:rsidRPr="00B01AFB" w14:paraId="63D071B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06A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D3E8B8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  <w:vAlign w:val="center"/>
          </w:tcPr>
          <w:p w14:paraId="337BC4F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B01AFB" w:rsidRPr="00B01AFB" w14:paraId="65D45D72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6E3D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737F02E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6A9F04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B01AFB" w:rsidRPr="00B01AFB" w14:paraId="50D0F075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1D50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A2635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6E40AEC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B01AFB" w:rsidRPr="00B01AFB" w14:paraId="2BB004D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5A14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2811E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F43BC4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B01AFB" w:rsidRPr="00B01AFB" w14:paraId="2E8EA92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7630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086008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6744053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0C5D7AC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CEEF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4F67C4A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5AF1305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B01AFB" w:rsidRPr="00B01AFB" w14:paraId="2B898A2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BF24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BCB047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0676D4D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B01AFB" w:rsidRPr="00B01AFB" w14:paraId="749B683C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593"/>
        <w:gridCol w:w="163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0D58EB26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w:r w:rsidR="00E6724B">
              <w:rPr>
                <w:rFonts w:ascii="Arial" w:eastAsiaTheme="minorEastAsia" w:hAnsi="Arial" w:cs="Arial"/>
              </w:rPr>
              <w:t>&lt;</w:t>
            </w:r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125EB52D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≥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081E2DA5" w:rsidR="00C563F9" w:rsidRDefault="00EE2545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6CD842BB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</w:t>
            </w:r>
            <w:r w:rsidR="00EE2545">
              <w:rPr>
                <w:rFonts w:ascii="Arial" w:eastAsia="Cambria" w:hAnsi="Arial" w:cs="Arial"/>
              </w:rPr>
              <w:t>2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32EC303C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3074051D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108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13F38E1F" w:rsidR="00C563F9" w:rsidRDefault="00266AB3" w:rsidP="0026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Hypocalcemia-related r</w:t>
            </w:r>
            <w:r w:rsidR="00C563F9">
              <w:rPr>
                <w:rFonts w:ascii="Arial" w:hAnsi="Arial" w:cs="Arial"/>
              </w:rPr>
              <w:t>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4F83B123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D90AAF">
              <w:rPr>
                <w:rFonts w:ascii="Arial" w:hAnsi="Arial" w:cs="Arial"/>
              </w:rPr>
              <w:t>h</w:t>
            </w:r>
            <w:r w:rsidR="00266AB3">
              <w:rPr>
                <w:rFonts w:ascii="Arial" w:hAnsi="Arial" w:cs="Arial"/>
              </w:rPr>
              <w:t xml:space="preserve">ypocalcemia-related </w:t>
            </w: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6D453A66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59A3A3B0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07093545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r w:rsidRPr="0081784D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7119EBA" wp14:editId="0F172C3F">
            <wp:extent cx="4572000" cy="4572000"/>
            <wp:effectExtent l="0" t="0" r="0" b="0"/>
            <wp:docPr id="2" name="Afbeelding 2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34773E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</w:t>
      </w:r>
      <w:ins w:id="5" w:author="C.H.M. Maas" w:date="2023-07-27T14:44:00Z">
        <w:r w:rsidR="00FC1751">
          <w:rPr>
            <w:rFonts w:ascii="Arial" w:hAnsi="Arial" w:cs="Arial"/>
          </w:rPr>
          <w:t xml:space="preserve"> in these</w:t>
        </w:r>
        <w:r w:rsidR="00BF5500">
          <w:rPr>
            <w:rFonts w:ascii="Arial" w:hAnsi="Arial" w:cs="Arial"/>
          </w:rPr>
          <w:t xml:space="preserve"> figure</w:t>
        </w:r>
        <w:r w:rsidR="002B3D52">
          <w:rPr>
            <w:rFonts w:ascii="Arial" w:hAnsi="Arial" w:cs="Arial"/>
          </w:rPr>
          <w:t>s</w:t>
        </w:r>
      </w:ins>
      <w:r w:rsidR="003D5BB5">
        <w:rPr>
          <w:rFonts w:ascii="Arial" w:hAnsi="Arial" w:cs="Arial"/>
        </w:rPr>
        <w:t>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CommentText"/>
      </w:pPr>
      <w:r w:rsidRPr="00E26338">
        <w:rPr>
          <w:rStyle w:val="CommentReference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1" w:author="C.H.M. Maas" w:date="2023-07-27T14:11:00Z" w:initials="CM">
    <w:p w14:paraId="7D07C681" w14:textId="6A09053E" w:rsidR="00BC31B3" w:rsidRDefault="00BC31B3">
      <w:pPr>
        <w:pStyle w:val="CommentText"/>
      </w:pPr>
      <w:r w:rsidRPr="00686F4F">
        <w:rPr>
          <w:rStyle w:val="CommentReference"/>
          <w:highlight w:val="magenta"/>
        </w:rPr>
        <w:annotationRef/>
      </w:r>
      <w:r w:rsidRPr="00686F4F">
        <w:rPr>
          <w:highlight w:val="magenta"/>
        </w:rPr>
        <w:t>TODO?</w:t>
      </w:r>
    </w:p>
  </w:comment>
  <w:comment w:id="2" w:author="C.H.M. Maas" w:date="2023-07-27T14:11:00Z" w:initials="CM">
    <w:p w14:paraId="771B0CF6" w14:textId="434AD65A" w:rsidR="00CE7306" w:rsidRDefault="00CE7306">
      <w:pPr>
        <w:pStyle w:val="CommentText"/>
      </w:pPr>
      <w:r w:rsidRPr="00686F4F">
        <w:rPr>
          <w:rStyle w:val="CommentReference"/>
          <w:highlight w:val="magenta"/>
        </w:rPr>
        <w:annotationRef/>
      </w:r>
      <w:r w:rsidRPr="00686F4F">
        <w:rPr>
          <w:highlight w:val="magenta"/>
        </w:rPr>
        <w:t>TODO?</w:t>
      </w:r>
    </w:p>
  </w:comment>
  <w:comment w:id="4" w:author="C.H.M. Maas [2]" w:date="2023-07-13T13:29:00Z" w:initials="CM">
    <w:p w14:paraId="43459B83" w14:textId="1E0EFF48" w:rsidR="00145558" w:rsidRPr="00145558" w:rsidRDefault="00145558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7D07C681" w15:done="0"/>
  <w15:commentEx w15:paraId="771B0CF6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AAA"/>
    <w:rsid w:val="000F5DA3"/>
    <w:rsid w:val="0010083A"/>
    <w:rsid w:val="00105C02"/>
    <w:rsid w:val="001124C1"/>
    <w:rsid w:val="001269DA"/>
    <w:rsid w:val="00133162"/>
    <w:rsid w:val="00135A2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07A5A"/>
    <w:rsid w:val="00212518"/>
    <w:rsid w:val="00216BDE"/>
    <w:rsid w:val="0023137F"/>
    <w:rsid w:val="00233FAA"/>
    <w:rsid w:val="0024021F"/>
    <w:rsid w:val="00240CB1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3625"/>
    <w:rsid w:val="00275592"/>
    <w:rsid w:val="00277A8C"/>
    <w:rsid w:val="0029579C"/>
    <w:rsid w:val="002A5EEE"/>
    <w:rsid w:val="002A661F"/>
    <w:rsid w:val="002B06A4"/>
    <w:rsid w:val="002B3D52"/>
    <w:rsid w:val="002B3F86"/>
    <w:rsid w:val="002C2D31"/>
    <w:rsid w:val="002C3AEF"/>
    <w:rsid w:val="002C63FC"/>
    <w:rsid w:val="002D050B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2E87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15123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4682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17BAD"/>
    <w:rsid w:val="005209FA"/>
    <w:rsid w:val="00520D83"/>
    <w:rsid w:val="005218D5"/>
    <w:rsid w:val="005319C0"/>
    <w:rsid w:val="00550A67"/>
    <w:rsid w:val="00555AAB"/>
    <w:rsid w:val="00561557"/>
    <w:rsid w:val="005623B8"/>
    <w:rsid w:val="00570E69"/>
    <w:rsid w:val="00571790"/>
    <w:rsid w:val="00574C0C"/>
    <w:rsid w:val="00577EF8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23856"/>
    <w:rsid w:val="00635E4F"/>
    <w:rsid w:val="0064119E"/>
    <w:rsid w:val="0064229D"/>
    <w:rsid w:val="00646837"/>
    <w:rsid w:val="0065074C"/>
    <w:rsid w:val="00652F6E"/>
    <w:rsid w:val="00660499"/>
    <w:rsid w:val="00670827"/>
    <w:rsid w:val="00674220"/>
    <w:rsid w:val="00686F4F"/>
    <w:rsid w:val="00691F4C"/>
    <w:rsid w:val="00696911"/>
    <w:rsid w:val="006A0CEB"/>
    <w:rsid w:val="006A35F0"/>
    <w:rsid w:val="006A4844"/>
    <w:rsid w:val="006B0D04"/>
    <w:rsid w:val="006B2F6A"/>
    <w:rsid w:val="006B4D84"/>
    <w:rsid w:val="006B4F77"/>
    <w:rsid w:val="006C1484"/>
    <w:rsid w:val="006C321B"/>
    <w:rsid w:val="006C5242"/>
    <w:rsid w:val="006C5CA4"/>
    <w:rsid w:val="006D2C79"/>
    <w:rsid w:val="006D7F3B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34A6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04BA"/>
    <w:rsid w:val="007B3E78"/>
    <w:rsid w:val="007B571F"/>
    <w:rsid w:val="007B6CFE"/>
    <w:rsid w:val="007C69D7"/>
    <w:rsid w:val="007D5A41"/>
    <w:rsid w:val="007E6F59"/>
    <w:rsid w:val="007F178E"/>
    <w:rsid w:val="007F5CC7"/>
    <w:rsid w:val="00804DBD"/>
    <w:rsid w:val="0081784D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9E"/>
    <w:rsid w:val="00875DFA"/>
    <w:rsid w:val="00877E41"/>
    <w:rsid w:val="00877EFC"/>
    <w:rsid w:val="008809E0"/>
    <w:rsid w:val="0089237C"/>
    <w:rsid w:val="008932D0"/>
    <w:rsid w:val="00893A20"/>
    <w:rsid w:val="008969C8"/>
    <w:rsid w:val="008A5782"/>
    <w:rsid w:val="008A6A5A"/>
    <w:rsid w:val="008B7AF1"/>
    <w:rsid w:val="008B7BA2"/>
    <w:rsid w:val="008C08F8"/>
    <w:rsid w:val="008C1F43"/>
    <w:rsid w:val="008C2E45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8F7DB4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0FC4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3073E"/>
    <w:rsid w:val="00B37F4B"/>
    <w:rsid w:val="00B409CB"/>
    <w:rsid w:val="00B45011"/>
    <w:rsid w:val="00B47AA5"/>
    <w:rsid w:val="00B50181"/>
    <w:rsid w:val="00B52458"/>
    <w:rsid w:val="00B62BF2"/>
    <w:rsid w:val="00B75395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B187B"/>
    <w:rsid w:val="00BC10D6"/>
    <w:rsid w:val="00BC31B3"/>
    <w:rsid w:val="00BC4C97"/>
    <w:rsid w:val="00BD19E0"/>
    <w:rsid w:val="00BD1F91"/>
    <w:rsid w:val="00BE2AD4"/>
    <w:rsid w:val="00BE5726"/>
    <w:rsid w:val="00BE5AB5"/>
    <w:rsid w:val="00BF11E9"/>
    <w:rsid w:val="00BF49A4"/>
    <w:rsid w:val="00BF5500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D65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9719F"/>
    <w:rsid w:val="00CA00D1"/>
    <w:rsid w:val="00CA1FFF"/>
    <w:rsid w:val="00CA2CB1"/>
    <w:rsid w:val="00CB0077"/>
    <w:rsid w:val="00CB0CFA"/>
    <w:rsid w:val="00CB276C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E7306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E73F3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655C0"/>
    <w:rsid w:val="00E6724B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C219D"/>
    <w:rsid w:val="00ED2EE1"/>
    <w:rsid w:val="00ED5388"/>
    <w:rsid w:val="00ED750E"/>
    <w:rsid w:val="00EE1466"/>
    <w:rsid w:val="00EE2545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03E4"/>
    <w:rsid w:val="00F543AC"/>
    <w:rsid w:val="00F60C1F"/>
    <w:rsid w:val="00F64CF2"/>
    <w:rsid w:val="00F651F6"/>
    <w:rsid w:val="00F655B0"/>
    <w:rsid w:val="00F72698"/>
    <w:rsid w:val="00F77F2C"/>
    <w:rsid w:val="00F828C1"/>
    <w:rsid w:val="00F835ED"/>
    <w:rsid w:val="00F87600"/>
    <w:rsid w:val="00F910F6"/>
    <w:rsid w:val="00F91D01"/>
    <w:rsid w:val="00F94E86"/>
    <w:rsid w:val="00FA1129"/>
    <w:rsid w:val="00FA7D2D"/>
    <w:rsid w:val="00FB09D7"/>
    <w:rsid w:val="00FC0AC7"/>
    <w:rsid w:val="00FC1751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1319-E41A-4DAB-8774-03A24AE5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1763</Words>
  <Characters>9697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C.H.M. Maas</cp:lastModifiedBy>
  <cp:revision>85</cp:revision>
  <dcterms:created xsi:type="dcterms:W3CDTF">2023-07-18T13:54:00Z</dcterms:created>
  <dcterms:modified xsi:type="dcterms:W3CDTF">2023-07-28T13:09:00Z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