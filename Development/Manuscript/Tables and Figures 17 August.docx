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01E279" w14:textId="77777777" w:rsidR="00B74475" w:rsidRDefault="00B74475" w:rsidP="000D14ED">
      <w:pPr>
        <w:spacing w:after="0"/>
      </w:pPr>
    </w:p>
    <w:tbl>
      <w:tblPr>
        <w:tblStyle w:val="Table"/>
        <w:tblW w:w="6186" w:type="pct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3269"/>
        <w:gridCol w:w="1695"/>
        <w:gridCol w:w="1781"/>
        <w:gridCol w:w="1760"/>
        <w:gridCol w:w="1560"/>
        <w:gridCol w:w="1560"/>
      </w:tblGrid>
      <w:tr w:rsidR="002A661F" w:rsidRPr="00BE5726" w14:paraId="3B3D8091" w14:textId="77777777" w:rsidTr="00562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"/>
          <w:tblHeader/>
        </w:trPr>
        <w:tc>
          <w:tcPr>
            <w:tcW w:w="5000" w:type="pct"/>
            <w:gridSpan w:val="6"/>
          </w:tcPr>
          <w:p w14:paraId="32B740CB" w14:textId="3A8B807B" w:rsidR="002A661F" w:rsidRPr="00BA56BC" w:rsidRDefault="002A661F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61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Table 1. </w:t>
            </w:r>
            <w:r w:rsidRPr="002A661F">
              <w:rPr>
                <w:rFonts w:ascii="Times New Roman" w:hAnsi="Times New Roman" w:cs="Times New Roman"/>
                <w:sz w:val="20"/>
                <w:szCs w:val="20"/>
              </w:rPr>
              <w:t>Descriptive statistics</w:t>
            </w:r>
            <w:r w:rsidR="00A54463">
              <w:rPr>
                <w:rFonts w:ascii="Times New Roman" w:hAnsi="Times New Roman" w:cs="Times New Roman"/>
                <w:sz w:val="20"/>
                <w:szCs w:val="20"/>
              </w:rPr>
              <w:t xml:space="preserve"> of the patient cohort</w:t>
            </w:r>
            <w:r w:rsidRPr="002A661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562193" w:rsidRPr="00BE5726" w14:paraId="76773EE3" w14:textId="77777777" w:rsidTr="00562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"/>
          <w:tblHeader/>
        </w:trPr>
        <w:tc>
          <w:tcPr>
            <w:tcW w:w="1406" w:type="pct"/>
          </w:tcPr>
          <w:p w14:paraId="36B827CC" w14:textId="77777777" w:rsidR="00A95D15" w:rsidRPr="00BA56BC" w:rsidRDefault="00A95D15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" w:type="pct"/>
          </w:tcPr>
          <w:p w14:paraId="5B30E9D0" w14:textId="77777777" w:rsidR="00A95D15" w:rsidRPr="00BA56BC" w:rsidRDefault="00A95D15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Total </w:t>
            </w:r>
          </w:p>
          <w:p w14:paraId="51DB906E" w14:textId="5826950D" w:rsidR="00A95D15" w:rsidRPr="00BA56BC" w:rsidRDefault="00A95D15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(N=366)</w:t>
            </w:r>
          </w:p>
        </w:tc>
        <w:tc>
          <w:tcPr>
            <w:tcW w:w="766" w:type="pct"/>
          </w:tcPr>
          <w:p w14:paraId="5A2E1EE9" w14:textId="77777777" w:rsidR="00380EDE" w:rsidRPr="00BA56BC" w:rsidRDefault="00380EDE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>Cohort 1</w:t>
            </w:r>
            <w:r w:rsidR="00A95D15"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6F40A533" w14:textId="1B7B09A7" w:rsidR="00A95D15" w:rsidRPr="00BA56BC" w:rsidRDefault="00A95D15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(N=62)</w:t>
            </w:r>
          </w:p>
        </w:tc>
        <w:tc>
          <w:tcPr>
            <w:tcW w:w="757" w:type="pct"/>
          </w:tcPr>
          <w:p w14:paraId="538A9391" w14:textId="77777777" w:rsidR="00380EDE" w:rsidRPr="00BA56BC" w:rsidRDefault="00380EDE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>Cohort 2</w:t>
            </w:r>
            <w:r w:rsidR="00A95D15"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1E0E7C2E" w14:textId="3664C948" w:rsidR="00A95D15" w:rsidRPr="00BA56BC" w:rsidRDefault="00A95D15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(N=110)</w:t>
            </w:r>
          </w:p>
        </w:tc>
        <w:tc>
          <w:tcPr>
            <w:tcW w:w="671" w:type="pct"/>
          </w:tcPr>
          <w:p w14:paraId="7CF90CF8" w14:textId="77777777" w:rsidR="00380EDE" w:rsidRPr="00BA56BC" w:rsidRDefault="00380EDE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>Cohort 3</w:t>
            </w:r>
            <w:r w:rsidR="00A95D15"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2CBEC4DB" w14:textId="42E8EDD6" w:rsidR="00A95D15" w:rsidRPr="00BA56BC" w:rsidRDefault="00A95D15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(N=116)</w:t>
            </w:r>
          </w:p>
        </w:tc>
        <w:tc>
          <w:tcPr>
            <w:tcW w:w="671" w:type="pct"/>
          </w:tcPr>
          <w:p w14:paraId="1351B468" w14:textId="60FB15AA" w:rsidR="00A95D15" w:rsidRPr="00BA56BC" w:rsidRDefault="00380EDE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>Cohort 4</w:t>
            </w:r>
            <w:r w:rsidR="00A95D15"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2D92DEBA" w14:textId="7E86C572" w:rsidR="00A95D15" w:rsidRPr="00BA56BC" w:rsidRDefault="00A95D15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(N=78)</w:t>
            </w:r>
          </w:p>
        </w:tc>
      </w:tr>
      <w:tr w:rsidR="00562193" w:rsidRPr="00BE5726" w14:paraId="639B134F" w14:textId="77777777" w:rsidTr="00562193">
        <w:trPr>
          <w:trHeight w:val="113"/>
        </w:trPr>
        <w:tc>
          <w:tcPr>
            <w:tcW w:w="1406" w:type="pct"/>
          </w:tcPr>
          <w:p w14:paraId="377BCCBE" w14:textId="2DBE41BF" w:rsidR="00BE5726" w:rsidRPr="007F5E00" w:rsidRDefault="007F5E00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  <w:r w:rsidR="00BE5726"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ge in years </w:t>
            </w:r>
          </w:p>
        </w:tc>
        <w:tc>
          <w:tcPr>
            <w:tcW w:w="729" w:type="pct"/>
          </w:tcPr>
          <w:p w14:paraId="236A6BC8" w14:textId="42CA6EDE" w:rsidR="00BE5726" w:rsidRPr="00BA56BC" w:rsidRDefault="00BE5726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56.0 </w:t>
            </w:r>
            <w:r w:rsidR="007F5E00">
              <w:rPr>
                <w:rFonts w:ascii="Times New Roman" w:hAnsi="Times New Roman" w:cs="Times New Roman"/>
                <w:sz w:val="20"/>
                <w:szCs w:val="20"/>
              </w:rPr>
              <w:t>[42.0- 69.0]</w:t>
            </w:r>
          </w:p>
        </w:tc>
        <w:tc>
          <w:tcPr>
            <w:tcW w:w="766" w:type="pct"/>
          </w:tcPr>
          <w:p w14:paraId="44B5AF3F" w14:textId="6B8434FA" w:rsidR="00BE5726" w:rsidRPr="00BA56BC" w:rsidRDefault="00BE5726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58.0 </w:t>
            </w:r>
            <w:r w:rsidR="007F5E00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46.2</w:t>
            </w:r>
            <w:r w:rsidR="007F5E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72.0</w:t>
            </w:r>
            <w:r w:rsidR="007F5E00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757" w:type="pct"/>
          </w:tcPr>
          <w:p w14:paraId="0910EAB1" w14:textId="3A03FC2F" w:rsidR="00BE5726" w:rsidRPr="00BA56BC" w:rsidRDefault="00BE5726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56.0 </w:t>
            </w:r>
            <w:r w:rsidR="007F5E00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  <w:r w:rsidR="007F5E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66.8</w:t>
            </w:r>
            <w:r w:rsidR="007F5E00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71" w:type="pct"/>
          </w:tcPr>
          <w:p w14:paraId="690843DE" w14:textId="3662F336" w:rsidR="00BE5726" w:rsidRPr="00BA56BC" w:rsidRDefault="00BE5726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60.0 </w:t>
            </w:r>
            <w:r w:rsidR="007F5E00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48.0</w:t>
            </w:r>
            <w:r w:rsidR="007F5E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73.0</w:t>
            </w:r>
            <w:r w:rsidR="007F5E00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71" w:type="pct"/>
          </w:tcPr>
          <w:p w14:paraId="7D2084FF" w14:textId="0042C874" w:rsidR="00BE5726" w:rsidRPr="00BA56BC" w:rsidRDefault="00BE5726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52.0 </w:t>
            </w:r>
            <w:r w:rsidR="007F5E00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  <w:r w:rsidR="007F5E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61.8</w:t>
            </w:r>
            <w:r w:rsidR="007F5E00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562193" w:rsidRPr="00BE5726" w14:paraId="0D5B6E63" w14:textId="77777777" w:rsidTr="00562193">
        <w:trPr>
          <w:trHeight w:val="113"/>
        </w:trPr>
        <w:tc>
          <w:tcPr>
            <w:tcW w:w="1406" w:type="pct"/>
          </w:tcPr>
          <w:p w14:paraId="610D1B59" w14:textId="36A499A7" w:rsidR="00BE5726" w:rsidRPr="00BA56BC" w:rsidRDefault="00BE5726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>Sex (males)</w:t>
            </w:r>
          </w:p>
        </w:tc>
        <w:tc>
          <w:tcPr>
            <w:tcW w:w="729" w:type="pct"/>
          </w:tcPr>
          <w:p w14:paraId="4EDF14F9" w14:textId="7DD6FF21" w:rsidR="00BE5726" w:rsidRPr="00BA56BC" w:rsidRDefault="007F5E00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117 (32.0</w:t>
            </w:r>
            <w:r w:rsidR="00BE5726" w:rsidRPr="00BA56B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766" w:type="pct"/>
          </w:tcPr>
          <w:p w14:paraId="5F348705" w14:textId="64EF3B07" w:rsidR="00BE5726" w:rsidRPr="00BA56BC" w:rsidRDefault="007F5E00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 (40.3</w:t>
            </w:r>
            <w:r w:rsidR="00BE5726" w:rsidRPr="00BA56B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757" w:type="pct"/>
          </w:tcPr>
          <w:p w14:paraId="7D2CC09A" w14:textId="644B6FC7" w:rsidR="00BE5726" w:rsidRPr="00BA56BC" w:rsidRDefault="007F5E00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 (47.3</w:t>
            </w:r>
            <w:r w:rsidR="00BE5726" w:rsidRPr="00BA56B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71" w:type="pct"/>
          </w:tcPr>
          <w:p w14:paraId="38E5C277" w14:textId="13E24383" w:rsidR="00BE5726" w:rsidRPr="00BA56BC" w:rsidRDefault="007F5E00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 (26.7</w:t>
            </w:r>
            <w:r w:rsidR="00BE5726" w:rsidRPr="00BA56B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71" w:type="pct"/>
          </w:tcPr>
          <w:p w14:paraId="61622612" w14:textId="6A72585A" w:rsidR="00BE5726" w:rsidRPr="00BA56BC" w:rsidRDefault="007F5E00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 (11.5</w:t>
            </w:r>
            <w:r w:rsidR="00BE5726" w:rsidRPr="00BA56B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562193" w:rsidRPr="00BE5726" w14:paraId="7520E52B" w14:textId="77777777" w:rsidTr="00562193">
        <w:trPr>
          <w:trHeight w:val="113"/>
        </w:trPr>
        <w:tc>
          <w:tcPr>
            <w:tcW w:w="1406" w:type="pct"/>
          </w:tcPr>
          <w:p w14:paraId="1EE97011" w14:textId="0E8EE5D1" w:rsidR="007F5E00" w:rsidRPr="00BA56BC" w:rsidRDefault="007F5E00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PTH at baseline</w:t>
            </w:r>
          </w:p>
        </w:tc>
        <w:tc>
          <w:tcPr>
            <w:tcW w:w="729" w:type="pct"/>
          </w:tcPr>
          <w:p w14:paraId="7C7CEF33" w14:textId="2C123525" w:rsidR="007F5E00" w:rsidRPr="00BA56BC" w:rsidRDefault="007F5E00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4.0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5.5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766" w:type="pct"/>
          </w:tcPr>
          <w:p w14:paraId="5FF16C1D" w14:textId="41EECCCE" w:rsidR="007F5E00" w:rsidRPr="00BA56BC" w:rsidRDefault="007F5E00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4.2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3.2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5.2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757" w:type="pct"/>
          </w:tcPr>
          <w:p w14:paraId="4BCD86A7" w14:textId="39568658" w:rsidR="007F5E00" w:rsidRPr="00BA56BC" w:rsidRDefault="007F5E00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2.5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3.7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71" w:type="pct"/>
          </w:tcPr>
          <w:p w14:paraId="26B380A6" w14:textId="2F5BCE47" w:rsidR="007F5E00" w:rsidRPr="00BA56BC" w:rsidRDefault="007F5E00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4.6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3.7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5.5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71" w:type="pct"/>
          </w:tcPr>
          <w:p w14:paraId="4F5B1AD3" w14:textId="168BC95B" w:rsidR="007F5E00" w:rsidRPr="00BA56BC" w:rsidRDefault="007F5E00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5.3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3.6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7.2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562193" w:rsidRPr="00BE5726" w14:paraId="419108FE" w14:textId="77777777" w:rsidTr="00562193">
        <w:trPr>
          <w:trHeight w:val="113"/>
        </w:trPr>
        <w:tc>
          <w:tcPr>
            <w:tcW w:w="1406" w:type="pct"/>
          </w:tcPr>
          <w:p w14:paraId="42CF3459" w14:textId="36C0A6DC" w:rsidR="00D74D6F" w:rsidRPr="00BA56BC" w:rsidRDefault="00D74D6F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729" w:type="pct"/>
          </w:tcPr>
          <w:p w14:paraId="221814C6" w14:textId="23554858" w:rsidR="00D74D6F" w:rsidRPr="00BA56BC" w:rsidRDefault="00D74D6F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19 (5.2)</w:t>
            </w:r>
          </w:p>
        </w:tc>
        <w:tc>
          <w:tcPr>
            <w:tcW w:w="766" w:type="pct"/>
          </w:tcPr>
          <w:p w14:paraId="10E1ACA0" w14:textId="19C51C62" w:rsidR="00D74D6F" w:rsidRPr="00BA56BC" w:rsidRDefault="00D74D6F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(0.0)</w:t>
            </w:r>
          </w:p>
        </w:tc>
        <w:tc>
          <w:tcPr>
            <w:tcW w:w="757" w:type="pct"/>
          </w:tcPr>
          <w:p w14:paraId="3CA82E8C" w14:textId="39DE88DC" w:rsidR="00D74D6F" w:rsidRPr="00BA56BC" w:rsidRDefault="00D74D6F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 (1.6)</w:t>
            </w:r>
          </w:p>
        </w:tc>
        <w:tc>
          <w:tcPr>
            <w:tcW w:w="671" w:type="pct"/>
          </w:tcPr>
          <w:p w14:paraId="1B0E8216" w14:textId="29352EAC" w:rsidR="00D74D6F" w:rsidRPr="00BA56BC" w:rsidRDefault="00D74D6F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 (1.1)</w:t>
            </w:r>
          </w:p>
        </w:tc>
        <w:tc>
          <w:tcPr>
            <w:tcW w:w="671" w:type="pct"/>
          </w:tcPr>
          <w:p w14:paraId="16A13593" w14:textId="784C52A6" w:rsidR="00D74D6F" w:rsidRPr="00BA56BC" w:rsidRDefault="00D74D6F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 (2.5)</w:t>
            </w:r>
          </w:p>
        </w:tc>
      </w:tr>
      <w:tr w:rsidR="00562193" w:rsidRPr="00BE5726" w14:paraId="08ABF942" w14:textId="77777777" w:rsidTr="00562193">
        <w:trPr>
          <w:trHeight w:val="113"/>
        </w:trPr>
        <w:tc>
          <w:tcPr>
            <w:tcW w:w="1406" w:type="pct"/>
          </w:tcPr>
          <w:p w14:paraId="0A049EA2" w14:textId="7183B385" w:rsidR="00D74D6F" w:rsidRPr="00BA56BC" w:rsidRDefault="00D74D6F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Calcium at baseline</w:t>
            </w:r>
          </w:p>
        </w:tc>
        <w:tc>
          <w:tcPr>
            <w:tcW w:w="729" w:type="pct"/>
          </w:tcPr>
          <w:p w14:paraId="6E4651A4" w14:textId="3B825E19" w:rsidR="00D74D6F" w:rsidRPr="00BA56BC" w:rsidRDefault="00D74D6F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2.4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766" w:type="pct"/>
          </w:tcPr>
          <w:p w14:paraId="1AB6E18A" w14:textId="7E0E1D7E" w:rsidR="00D74D6F" w:rsidRPr="00BA56BC" w:rsidRDefault="00D74D6F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2.4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757" w:type="pct"/>
          </w:tcPr>
          <w:p w14:paraId="74F72067" w14:textId="3A54376D" w:rsidR="00D74D6F" w:rsidRPr="00BA56BC" w:rsidRDefault="00D74D6F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2.4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71" w:type="pct"/>
          </w:tcPr>
          <w:p w14:paraId="47A3153D" w14:textId="4CFE4A41" w:rsidR="00D74D6F" w:rsidRPr="00BA56BC" w:rsidRDefault="00D74D6F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2.4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71" w:type="pct"/>
          </w:tcPr>
          <w:p w14:paraId="5672AEE2" w14:textId="32BC6C2D" w:rsidR="00D74D6F" w:rsidRPr="00BA56BC" w:rsidRDefault="00D74D6F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2.4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562193" w:rsidRPr="00BE5726" w14:paraId="061B9CCA" w14:textId="77777777" w:rsidTr="00562193">
        <w:trPr>
          <w:trHeight w:val="113"/>
        </w:trPr>
        <w:tc>
          <w:tcPr>
            <w:tcW w:w="1406" w:type="pct"/>
          </w:tcPr>
          <w:p w14:paraId="312BAA78" w14:textId="67594602" w:rsidR="00D74D6F" w:rsidRPr="00BA56BC" w:rsidRDefault="00D74D6F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729" w:type="pct"/>
          </w:tcPr>
          <w:p w14:paraId="733792EF" w14:textId="230BA62A" w:rsidR="00D74D6F" w:rsidRPr="00BA56BC" w:rsidRDefault="00D74D6F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25 (6.8)</w:t>
            </w:r>
          </w:p>
        </w:tc>
        <w:tc>
          <w:tcPr>
            <w:tcW w:w="766" w:type="pct"/>
          </w:tcPr>
          <w:p w14:paraId="360CD6C2" w14:textId="10F2567A" w:rsidR="00D74D6F" w:rsidRPr="00BA56BC" w:rsidRDefault="00D74D6F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(0.0)</w:t>
            </w:r>
          </w:p>
        </w:tc>
        <w:tc>
          <w:tcPr>
            <w:tcW w:w="757" w:type="pct"/>
          </w:tcPr>
          <w:p w14:paraId="259794BD" w14:textId="3BEC4928" w:rsidR="00D74D6F" w:rsidRPr="00BA56BC" w:rsidRDefault="00D74D6F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 (0.8)</w:t>
            </w:r>
          </w:p>
        </w:tc>
        <w:tc>
          <w:tcPr>
            <w:tcW w:w="671" w:type="pct"/>
          </w:tcPr>
          <w:p w14:paraId="4331DC58" w14:textId="72BF5E44" w:rsidR="00D74D6F" w:rsidRPr="00BA56BC" w:rsidRDefault="00D74D6F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 (1.6)</w:t>
            </w:r>
          </w:p>
        </w:tc>
        <w:tc>
          <w:tcPr>
            <w:tcW w:w="671" w:type="pct"/>
          </w:tcPr>
          <w:p w14:paraId="6ADEF2F5" w14:textId="329055A2" w:rsidR="00D74D6F" w:rsidRPr="00BA56BC" w:rsidRDefault="00D74D6F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16 (4.4)</w:t>
            </w:r>
          </w:p>
        </w:tc>
      </w:tr>
      <w:tr w:rsidR="00562193" w:rsidRPr="00BE5726" w14:paraId="76371090" w14:textId="77777777" w:rsidTr="00562193">
        <w:trPr>
          <w:trHeight w:val="113"/>
        </w:trPr>
        <w:tc>
          <w:tcPr>
            <w:tcW w:w="1406" w:type="pct"/>
          </w:tcPr>
          <w:p w14:paraId="488614B2" w14:textId="5B592394" w:rsidR="00D74D6F" w:rsidRPr="00BA56BC" w:rsidRDefault="00D74D6F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Albumin at baseline</w:t>
            </w:r>
          </w:p>
        </w:tc>
        <w:tc>
          <w:tcPr>
            <w:tcW w:w="729" w:type="pct"/>
          </w:tcPr>
          <w:p w14:paraId="5AD4C196" w14:textId="5E2D1598" w:rsidR="00D74D6F" w:rsidRPr="00BA56BC" w:rsidRDefault="00D74D6F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43.0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46.0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766" w:type="pct"/>
          </w:tcPr>
          <w:p w14:paraId="2F1377ED" w14:textId="25E9D54B" w:rsidR="00D74D6F" w:rsidRPr="00BA56BC" w:rsidRDefault="00D74D6F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44.0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41.0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46.0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757" w:type="pct"/>
          </w:tcPr>
          <w:p w14:paraId="18EC902C" w14:textId="5661C032" w:rsidR="00D74D6F" w:rsidRPr="00BA56BC" w:rsidRDefault="00D74D6F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44.0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46.0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71" w:type="pct"/>
          </w:tcPr>
          <w:p w14:paraId="4663AFFE" w14:textId="33D871D9" w:rsidR="00D74D6F" w:rsidRPr="00BA56BC" w:rsidRDefault="00D74D6F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44.0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42.0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47.0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71" w:type="pct"/>
          </w:tcPr>
          <w:p w14:paraId="79636C1A" w14:textId="030818C9" w:rsidR="00D74D6F" w:rsidRPr="00BA56BC" w:rsidRDefault="00D74D6F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39.0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37.5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43.0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562193" w:rsidRPr="00BE5726" w14:paraId="7A354A6B" w14:textId="77777777" w:rsidTr="00562193">
        <w:trPr>
          <w:trHeight w:val="113"/>
        </w:trPr>
        <w:tc>
          <w:tcPr>
            <w:tcW w:w="1406" w:type="pct"/>
          </w:tcPr>
          <w:p w14:paraId="3C6AA5F9" w14:textId="6656C214" w:rsidR="00D74D6F" w:rsidRPr="00BA56BC" w:rsidRDefault="00D74D6F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729" w:type="pct"/>
          </w:tcPr>
          <w:p w14:paraId="626E19A5" w14:textId="6631F64D" w:rsidR="00D74D6F" w:rsidRPr="00BA56BC" w:rsidRDefault="00D74D6F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20 (5.5)</w:t>
            </w:r>
          </w:p>
        </w:tc>
        <w:tc>
          <w:tcPr>
            <w:tcW w:w="766" w:type="pct"/>
          </w:tcPr>
          <w:p w14:paraId="34DAC721" w14:textId="25C2C8A2" w:rsidR="00D74D6F" w:rsidRPr="00BA56BC" w:rsidRDefault="00D74D6F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(0.0)</w:t>
            </w:r>
          </w:p>
        </w:tc>
        <w:tc>
          <w:tcPr>
            <w:tcW w:w="757" w:type="pct"/>
          </w:tcPr>
          <w:p w14:paraId="4815FDF3" w14:textId="3C97AE77" w:rsidR="00D74D6F" w:rsidRPr="00BA56BC" w:rsidRDefault="00D74D6F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 (0.8)</w:t>
            </w:r>
          </w:p>
        </w:tc>
        <w:tc>
          <w:tcPr>
            <w:tcW w:w="671" w:type="pct"/>
          </w:tcPr>
          <w:p w14:paraId="0EBC3FA1" w14:textId="220CED3D" w:rsidR="00D74D6F" w:rsidRPr="00BA56BC" w:rsidRDefault="00D74D6F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 (1.6)</w:t>
            </w:r>
          </w:p>
        </w:tc>
        <w:tc>
          <w:tcPr>
            <w:tcW w:w="671" w:type="pct"/>
          </w:tcPr>
          <w:p w14:paraId="66E1A9A0" w14:textId="64F6071D" w:rsidR="00D74D6F" w:rsidRPr="00BA56BC" w:rsidRDefault="00D74D6F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11 (3.0)</w:t>
            </w:r>
          </w:p>
        </w:tc>
      </w:tr>
      <w:tr w:rsidR="00562193" w:rsidRPr="00BE5726" w14:paraId="68FB8AC3" w14:textId="77777777" w:rsidTr="00562193">
        <w:trPr>
          <w:trHeight w:val="113"/>
        </w:trPr>
        <w:tc>
          <w:tcPr>
            <w:tcW w:w="1406" w:type="pct"/>
          </w:tcPr>
          <w:p w14:paraId="39834C8A" w14:textId="5DFC38E0" w:rsidR="00D74D6F" w:rsidRPr="00BA56BC" w:rsidRDefault="00D74D6F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Corrected calcium at baseline</w:t>
            </w:r>
          </w:p>
        </w:tc>
        <w:tc>
          <w:tcPr>
            <w:tcW w:w="729" w:type="pct"/>
          </w:tcPr>
          <w:p w14:paraId="7D1C1715" w14:textId="1774413F" w:rsidR="00D74D6F" w:rsidRPr="00BA56BC" w:rsidRDefault="00D74D6F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2.2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766" w:type="pct"/>
          </w:tcPr>
          <w:p w14:paraId="39AE6F60" w14:textId="795477DC" w:rsidR="00D74D6F" w:rsidRPr="00BA56BC" w:rsidRDefault="00D74D6F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2.3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757" w:type="pct"/>
          </w:tcPr>
          <w:p w14:paraId="73F37B55" w14:textId="32EFA4C2" w:rsidR="00D74D6F" w:rsidRPr="00BA56BC" w:rsidRDefault="00D74D6F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2.2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71" w:type="pct"/>
          </w:tcPr>
          <w:p w14:paraId="5ECF5454" w14:textId="784F9854" w:rsidR="00D74D6F" w:rsidRPr="00BA56BC" w:rsidRDefault="00D74D6F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2.2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71" w:type="pct"/>
          </w:tcPr>
          <w:p w14:paraId="52E2FC72" w14:textId="5F8E301D" w:rsidR="00D74D6F" w:rsidRPr="00BA56BC" w:rsidRDefault="00D74D6F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2.2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562193" w:rsidRPr="00BE5726" w14:paraId="0E270437" w14:textId="77777777" w:rsidTr="00562193">
        <w:trPr>
          <w:trHeight w:val="113"/>
        </w:trPr>
        <w:tc>
          <w:tcPr>
            <w:tcW w:w="1406" w:type="pct"/>
          </w:tcPr>
          <w:p w14:paraId="710CB8BB" w14:textId="698BAC57" w:rsidR="00D74D6F" w:rsidRPr="00BA56BC" w:rsidRDefault="00D74D6F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729" w:type="pct"/>
          </w:tcPr>
          <w:p w14:paraId="1017C6B0" w14:textId="4D7BC817" w:rsidR="00D74D6F" w:rsidRPr="00BA56BC" w:rsidRDefault="00D74D6F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27 (7.4)</w:t>
            </w:r>
          </w:p>
        </w:tc>
        <w:tc>
          <w:tcPr>
            <w:tcW w:w="766" w:type="pct"/>
          </w:tcPr>
          <w:p w14:paraId="7B2DFF03" w14:textId="20B7EB0E" w:rsidR="00D74D6F" w:rsidRPr="00BA56BC" w:rsidRDefault="00D74D6F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(0.0)</w:t>
            </w:r>
          </w:p>
        </w:tc>
        <w:tc>
          <w:tcPr>
            <w:tcW w:w="757" w:type="pct"/>
          </w:tcPr>
          <w:p w14:paraId="2E9D1552" w14:textId="4AC1439D" w:rsidR="00D74D6F" w:rsidRPr="00BA56BC" w:rsidRDefault="00D74D6F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 (0.8)</w:t>
            </w:r>
          </w:p>
        </w:tc>
        <w:tc>
          <w:tcPr>
            <w:tcW w:w="671" w:type="pct"/>
          </w:tcPr>
          <w:p w14:paraId="5B47AEBF" w14:textId="734BBB78" w:rsidR="00D74D6F" w:rsidRPr="00BA56BC" w:rsidRDefault="00D74D6F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 (1.6)</w:t>
            </w:r>
          </w:p>
        </w:tc>
        <w:tc>
          <w:tcPr>
            <w:tcW w:w="671" w:type="pct"/>
          </w:tcPr>
          <w:p w14:paraId="6807CBEC" w14:textId="3B63D7D7" w:rsidR="00D74D6F" w:rsidRPr="00BA56BC" w:rsidRDefault="00D74D6F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18 (4.9)</w:t>
            </w:r>
          </w:p>
        </w:tc>
      </w:tr>
      <w:tr w:rsidR="00562193" w:rsidRPr="00BE5726" w14:paraId="4C7B0279" w14:textId="77777777" w:rsidTr="00562193">
        <w:trPr>
          <w:trHeight w:val="113"/>
        </w:trPr>
        <w:tc>
          <w:tcPr>
            <w:tcW w:w="1406" w:type="pct"/>
          </w:tcPr>
          <w:p w14:paraId="1291BA37" w14:textId="30ECC9C7" w:rsidR="00D74D6F" w:rsidRPr="00BA56BC" w:rsidRDefault="00D74D6F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Surgery type</w:t>
            </w:r>
          </w:p>
        </w:tc>
        <w:tc>
          <w:tcPr>
            <w:tcW w:w="729" w:type="pct"/>
          </w:tcPr>
          <w:p w14:paraId="7BA18A92" w14:textId="77777777" w:rsidR="00D74D6F" w:rsidRPr="00BA56BC" w:rsidRDefault="00D74D6F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pct"/>
          </w:tcPr>
          <w:p w14:paraId="7F4E04E3" w14:textId="77777777" w:rsidR="00D74D6F" w:rsidRPr="00BA56BC" w:rsidRDefault="00D74D6F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7" w:type="pct"/>
          </w:tcPr>
          <w:p w14:paraId="6F1E706C" w14:textId="77777777" w:rsidR="00D74D6F" w:rsidRPr="00BA56BC" w:rsidRDefault="00D74D6F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pct"/>
          </w:tcPr>
          <w:p w14:paraId="7DCBD817" w14:textId="77777777" w:rsidR="00D74D6F" w:rsidRPr="00BA56BC" w:rsidRDefault="00D74D6F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pct"/>
          </w:tcPr>
          <w:p w14:paraId="102DEA1D" w14:textId="77777777" w:rsidR="00D74D6F" w:rsidRPr="00BA56BC" w:rsidRDefault="00D74D6F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2193" w:rsidRPr="00BE5726" w14:paraId="7823327C" w14:textId="77777777" w:rsidTr="00562193">
        <w:trPr>
          <w:trHeight w:val="113"/>
        </w:trPr>
        <w:tc>
          <w:tcPr>
            <w:tcW w:w="1406" w:type="pct"/>
          </w:tcPr>
          <w:p w14:paraId="34518370" w14:textId="0705AF6A" w:rsidR="00D74D6F" w:rsidRPr="00BA56BC" w:rsidRDefault="00D74D6F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Completion</w:t>
            </w:r>
          </w:p>
        </w:tc>
        <w:tc>
          <w:tcPr>
            <w:tcW w:w="729" w:type="pct"/>
          </w:tcPr>
          <w:p w14:paraId="362C352E" w14:textId="005C26A8" w:rsidR="00D74D6F" w:rsidRPr="00BA56BC" w:rsidRDefault="00D74D6F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74 (20.2)</w:t>
            </w:r>
          </w:p>
        </w:tc>
        <w:tc>
          <w:tcPr>
            <w:tcW w:w="766" w:type="pct"/>
          </w:tcPr>
          <w:p w14:paraId="59010937" w14:textId="6A439C72" w:rsidR="00D74D6F" w:rsidRPr="00BA56BC" w:rsidRDefault="00D74D6F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11 (17.7)</w:t>
            </w:r>
          </w:p>
        </w:tc>
        <w:tc>
          <w:tcPr>
            <w:tcW w:w="757" w:type="pct"/>
          </w:tcPr>
          <w:p w14:paraId="17CB6537" w14:textId="3ED5C211" w:rsidR="00D74D6F" w:rsidRPr="00BA56BC" w:rsidRDefault="00D74D6F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15 (13.6)</w:t>
            </w:r>
          </w:p>
        </w:tc>
        <w:tc>
          <w:tcPr>
            <w:tcW w:w="671" w:type="pct"/>
          </w:tcPr>
          <w:p w14:paraId="70F6A779" w14:textId="2982E9AF" w:rsidR="00D74D6F" w:rsidRPr="00BA56BC" w:rsidRDefault="00D74D6F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23 (19.8)</w:t>
            </w:r>
          </w:p>
        </w:tc>
        <w:tc>
          <w:tcPr>
            <w:tcW w:w="671" w:type="pct"/>
          </w:tcPr>
          <w:p w14:paraId="4183CB83" w14:textId="1E4B9A72" w:rsidR="00D74D6F" w:rsidRPr="00BA56BC" w:rsidRDefault="00D74D6F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25 (32.1)</w:t>
            </w:r>
          </w:p>
        </w:tc>
      </w:tr>
      <w:tr w:rsidR="00562193" w:rsidRPr="00BE5726" w14:paraId="5B0207D2" w14:textId="77777777" w:rsidTr="00562193">
        <w:trPr>
          <w:trHeight w:val="113"/>
        </w:trPr>
        <w:tc>
          <w:tcPr>
            <w:tcW w:w="1406" w:type="pct"/>
          </w:tcPr>
          <w:p w14:paraId="7954AD57" w14:textId="2E2F85EA" w:rsidR="00D74D6F" w:rsidRPr="00BA56BC" w:rsidRDefault="00D74D6F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Total</w:t>
            </w:r>
          </w:p>
        </w:tc>
        <w:tc>
          <w:tcPr>
            <w:tcW w:w="729" w:type="pct"/>
          </w:tcPr>
          <w:p w14:paraId="408ACAD5" w14:textId="5570BFE9" w:rsidR="00D74D6F" w:rsidRPr="00BA56BC" w:rsidRDefault="00D74D6F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292 (79.8)</w:t>
            </w:r>
          </w:p>
        </w:tc>
        <w:tc>
          <w:tcPr>
            <w:tcW w:w="766" w:type="pct"/>
          </w:tcPr>
          <w:p w14:paraId="27941A55" w14:textId="617F25D5" w:rsidR="00D74D6F" w:rsidRPr="00BA56BC" w:rsidRDefault="00D74D6F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51 (82.3)</w:t>
            </w:r>
          </w:p>
        </w:tc>
        <w:tc>
          <w:tcPr>
            <w:tcW w:w="757" w:type="pct"/>
          </w:tcPr>
          <w:p w14:paraId="77C2F742" w14:textId="65DB5490" w:rsidR="00D74D6F" w:rsidRPr="00BA56BC" w:rsidRDefault="00D74D6F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95 (86.4)</w:t>
            </w:r>
          </w:p>
        </w:tc>
        <w:tc>
          <w:tcPr>
            <w:tcW w:w="671" w:type="pct"/>
          </w:tcPr>
          <w:p w14:paraId="0D948AA7" w14:textId="2A47FFA4" w:rsidR="00D74D6F" w:rsidRPr="00BA56BC" w:rsidRDefault="00D74D6F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93 (80.2)</w:t>
            </w:r>
          </w:p>
        </w:tc>
        <w:tc>
          <w:tcPr>
            <w:tcW w:w="671" w:type="pct"/>
          </w:tcPr>
          <w:p w14:paraId="1697DCE5" w14:textId="2726FC90" w:rsidR="00D74D6F" w:rsidRPr="00BA56BC" w:rsidRDefault="00D74D6F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53 (67.9)</w:t>
            </w:r>
          </w:p>
        </w:tc>
      </w:tr>
      <w:tr w:rsidR="00562193" w:rsidRPr="00BE5726" w14:paraId="2697EC31" w14:textId="77777777" w:rsidTr="00562193">
        <w:trPr>
          <w:trHeight w:val="113"/>
        </w:trPr>
        <w:tc>
          <w:tcPr>
            <w:tcW w:w="1406" w:type="pct"/>
          </w:tcPr>
          <w:p w14:paraId="77F2D9D4" w14:textId="3612BB81" w:rsidR="00D74D6F" w:rsidRPr="00BA56BC" w:rsidRDefault="00D74D6F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Central LND = “Yes”</w:t>
            </w:r>
          </w:p>
        </w:tc>
        <w:tc>
          <w:tcPr>
            <w:tcW w:w="729" w:type="pct"/>
          </w:tcPr>
          <w:p w14:paraId="3A9B925A" w14:textId="1DB3ECD1" w:rsidR="00D74D6F" w:rsidRPr="00BA56BC" w:rsidRDefault="00D74D6F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112 (31.2)</w:t>
            </w:r>
          </w:p>
        </w:tc>
        <w:tc>
          <w:tcPr>
            <w:tcW w:w="766" w:type="pct"/>
          </w:tcPr>
          <w:p w14:paraId="7D4A55BE" w14:textId="1A90D2DD" w:rsidR="00D74D6F" w:rsidRPr="00BA56BC" w:rsidRDefault="00D74D6F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17 (27.4)</w:t>
            </w:r>
          </w:p>
        </w:tc>
        <w:tc>
          <w:tcPr>
            <w:tcW w:w="757" w:type="pct"/>
          </w:tcPr>
          <w:p w14:paraId="27C84C11" w14:textId="40F61FF5" w:rsidR="00D74D6F" w:rsidRPr="00BA56BC" w:rsidRDefault="00D74D6F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57 (52.8)</w:t>
            </w:r>
          </w:p>
        </w:tc>
        <w:tc>
          <w:tcPr>
            <w:tcW w:w="671" w:type="pct"/>
          </w:tcPr>
          <w:p w14:paraId="4A1AED56" w14:textId="3D34D245" w:rsidR="00D74D6F" w:rsidRPr="00BA56BC" w:rsidRDefault="00D74D6F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33 (29.2)</w:t>
            </w:r>
          </w:p>
        </w:tc>
        <w:tc>
          <w:tcPr>
            <w:tcW w:w="671" w:type="pct"/>
          </w:tcPr>
          <w:p w14:paraId="060FC8D3" w14:textId="2E7379DC" w:rsidR="00D74D6F" w:rsidRPr="00BA56BC" w:rsidRDefault="00D74D6F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 (6.6)</w:t>
            </w:r>
          </w:p>
        </w:tc>
      </w:tr>
      <w:tr w:rsidR="00562193" w:rsidRPr="00BE5726" w14:paraId="414CDDE5" w14:textId="77777777" w:rsidTr="00562193">
        <w:trPr>
          <w:trHeight w:val="113"/>
        </w:trPr>
        <w:tc>
          <w:tcPr>
            <w:tcW w:w="1406" w:type="pct"/>
          </w:tcPr>
          <w:p w14:paraId="2D4CEDB7" w14:textId="10DAB0BE" w:rsidR="00D74D6F" w:rsidRPr="00BA56BC" w:rsidRDefault="00D74D6F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BA56BC">
              <w:rPr>
                <w:rFonts w:ascii="Times New Roman" w:hAnsi="Times New Roman" w:cs="Times New Roman"/>
                <w:bCs/>
                <w:sz w:val="20"/>
                <w:szCs w:val="20"/>
              </w:rPr>
              <w:t>Missing</w:t>
            </w:r>
          </w:p>
        </w:tc>
        <w:tc>
          <w:tcPr>
            <w:tcW w:w="729" w:type="pct"/>
          </w:tcPr>
          <w:p w14:paraId="7B485E1E" w14:textId="1F16A9C4" w:rsidR="00D74D6F" w:rsidRPr="00BA56BC" w:rsidRDefault="00D74D6F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 (1.9)</w:t>
            </w:r>
          </w:p>
        </w:tc>
        <w:tc>
          <w:tcPr>
            <w:tcW w:w="766" w:type="pct"/>
          </w:tcPr>
          <w:p w14:paraId="224FA088" w14:textId="437B8A90" w:rsidR="00D74D6F" w:rsidRPr="00BA56BC" w:rsidRDefault="00D74D6F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(0.0)</w:t>
            </w:r>
          </w:p>
        </w:tc>
        <w:tc>
          <w:tcPr>
            <w:tcW w:w="757" w:type="pct"/>
          </w:tcPr>
          <w:p w14:paraId="63CE5027" w14:textId="757F7F4A" w:rsidR="00D74D6F" w:rsidRPr="00BA56BC" w:rsidRDefault="00D74D6F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 (1.8)</w:t>
            </w:r>
          </w:p>
        </w:tc>
        <w:tc>
          <w:tcPr>
            <w:tcW w:w="671" w:type="pct"/>
          </w:tcPr>
          <w:p w14:paraId="7CE5E4B2" w14:textId="374336F0" w:rsidR="00D74D6F" w:rsidRPr="00BA56BC" w:rsidRDefault="00D74D6F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 (2.6)</w:t>
            </w:r>
          </w:p>
        </w:tc>
        <w:tc>
          <w:tcPr>
            <w:tcW w:w="671" w:type="pct"/>
          </w:tcPr>
          <w:p w14:paraId="1A837C86" w14:textId="289F752C" w:rsidR="00D74D6F" w:rsidRPr="00BA56BC" w:rsidRDefault="00D74D6F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 (2.6)</w:t>
            </w:r>
          </w:p>
        </w:tc>
      </w:tr>
      <w:tr w:rsidR="00562193" w:rsidRPr="00BE5726" w14:paraId="04ABBCB2" w14:textId="77777777" w:rsidTr="00562193">
        <w:trPr>
          <w:trHeight w:val="113"/>
        </w:trPr>
        <w:tc>
          <w:tcPr>
            <w:tcW w:w="1406" w:type="pct"/>
          </w:tcPr>
          <w:p w14:paraId="3CE98364" w14:textId="269297CC" w:rsidR="00D74D6F" w:rsidRPr="00BA56BC" w:rsidRDefault="00D74D6F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parathyroid gland seen during surgery</w:t>
            </w:r>
          </w:p>
        </w:tc>
        <w:tc>
          <w:tcPr>
            <w:tcW w:w="729" w:type="pct"/>
          </w:tcPr>
          <w:p w14:paraId="65626E10" w14:textId="085EE69D" w:rsidR="00D74D6F" w:rsidRPr="00BA56BC" w:rsidRDefault="00D74D6F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48 (13.8)</w:t>
            </w:r>
          </w:p>
        </w:tc>
        <w:tc>
          <w:tcPr>
            <w:tcW w:w="766" w:type="pct"/>
          </w:tcPr>
          <w:p w14:paraId="0C255ABF" w14:textId="3BC1CF68" w:rsidR="00D74D6F" w:rsidRPr="00BA56BC" w:rsidRDefault="00D74D6F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 (4.8)</w:t>
            </w:r>
          </w:p>
        </w:tc>
        <w:tc>
          <w:tcPr>
            <w:tcW w:w="757" w:type="pct"/>
          </w:tcPr>
          <w:p w14:paraId="1016F954" w14:textId="153E8F5E" w:rsidR="00D74D6F" w:rsidRPr="00BA56BC" w:rsidRDefault="00D74D6F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 (8.5)</w:t>
            </w:r>
          </w:p>
        </w:tc>
        <w:tc>
          <w:tcPr>
            <w:tcW w:w="671" w:type="pct"/>
          </w:tcPr>
          <w:p w14:paraId="5C67B7DF" w14:textId="1C0EC0AC" w:rsidR="00D74D6F" w:rsidRPr="00BA56BC" w:rsidRDefault="00D74D6F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20 (18.9)</w:t>
            </w:r>
          </w:p>
        </w:tc>
        <w:tc>
          <w:tcPr>
            <w:tcW w:w="671" w:type="pct"/>
          </w:tcPr>
          <w:p w14:paraId="1205D43C" w14:textId="7D0250CF" w:rsidR="00D74D6F" w:rsidRPr="00BA56BC" w:rsidRDefault="00D74D6F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16 (21.9)</w:t>
            </w:r>
          </w:p>
        </w:tc>
      </w:tr>
      <w:tr w:rsidR="00562193" w:rsidRPr="00BE5726" w14:paraId="19096569" w14:textId="77777777" w:rsidTr="00562193">
        <w:trPr>
          <w:trHeight w:val="113"/>
        </w:trPr>
        <w:tc>
          <w:tcPr>
            <w:tcW w:w="1406" w:type="pct"/>
          </w:tcPr>
          <w:p w14:paraId="4B72A34C" w14:textId="25A700F4" w:rsidR="00D74D6F" w:rsidRPr="00BA56BC" w:rsidRDefault="00D74D6F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BA56BC">
              <w:rPr>
                <w:rFonts w:ascii="Times New Roman" w:hAnsi="Times New Roman" w:cs="Times New Roman"/>
                <w:bCs/>
                <w:sz w:val="20"/>
                <w:szCs w:val="20"/>
              </w:rPr>
              <w:t>Missing</w:t>
            </w:r>
          </w:p>
        </w:tc>
        <w:tc>
          <w:tcPr>
            <w:tcW w:w="729" w:type="pct"/>
          </w:tcPr>
          <w:p w14:paraId="07EF8204" w14:textId="5CE31C98" w:rsidR="00D74D6F" w:rsidRPr="00BA56BC" w:rsidRDefault="00D74D6F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19 (5.2)</w:t>
            </w:r>
          </w:p>
        </w:tc>
        <w:tc>
          <w:tcPr>
            <w:tcW w:w="766" w:type="pct"/>
          </w:tcPr>
          <w:p w14:paraId="0A5B7A0B" w14:textId="0FCCD5C1" w:rsidR="00D74D6F" w:rsidRPr="00BA56BC" w:rsidRDefault="00D74D6F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(0.0)</w:t>
            </w:r>
          </w:p>
        </w:tc>
        <w:tc>
          <w:tcPr>
            <w:tcW w:w="757" w:type="pct"/>
          </w:tcPr>
          <w:p w14:paraId="7265C060" w14:textId="4030FB1F" w:rsidR="00D74D6F" w:rsidRPr="00BA56BC" w:rsidRDefault="00D74D6F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 (3.6)</w:t>
            </w:r>
          </w:p>
        </w:tc>
        <w:tc>
          <w:tcPr>
            <w:tcW w:w="671" w:type="pct"/>
          </w:tcPr>
          <w:p w14:paraId="44920E8C" w14:textId="321E9BF8" w:rsidR="00D74D6F" w:rsidRPr="00BA56BC" w:rsidRDefault="00D74D6F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10 (8.6)</w:t>
            </w:r>
          </w:p>
        </w:tc>
        <w:tc>
          <w:tcPr>
            <w:tcW w:w="671" w:type="pct"/>
          </w:tcPr>
          <w:p w14:paraId="3244EB73" w14:textId="5B524C6A" w:rsidR="00D74D6F" w:rsidRPr="00BA56BC" w:rsidRDefault="00D74D6F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 (6.4)</w:t>
            </w:r>
          </w:p>
        </w:tc>
      </w:tr>
      <w:tr w:rsidR="00562193" w:rsidRPr="00BE5726" w14:paraId="3717DBCC" w14:textId="77777777" w:rsidTr="00562193">
        <w:trPr>
          <w:trHeight w:val="113"/>
        </w:trPr>
        <w:tc>
          <w:tcPr>
            <w:tcW w:w="1406" w:type="pct"/>
          </w:tcPr>
          <w:p w14:paraId="337A857B" w14:textId="51C2E0D1" w:rsidR="00462EB6" w:rsidRPr="00BA56BC" w:rsidRDefault="00462EB6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PTH at 24 hours</w:t>
            </w:r>
          </w:p>
        </w:tc>
        <w:tc>
          <w:tcPr>
            <w:tcW w:w="729" w:type="pct"/>
          </w:tcPr>
          <w:p w14:paraId="7E5F7FE5" w14:textId="178AB0FC" w:rsidR="00462EB6" w:rsidRPr="00BA56BC" w:rsidRDefault="00462EB6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1.4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766" w:type="pct"/>
          </w:tcPr>
          <w:p w14:paraId="30BA6795" w14:textId="2D4AFB8A" w:rsidR="00462EB6" w:rsidRPr="00BA56BC" w:rsidRDefault="00462EB6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1.6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757" w:type="pct"/>
          </w:tcPr>
          <w:p w14:paraId="7A248E7A" w14:textId="1CC12C5C" w:rsidR="00462EB6" w:rsidRPr="00BA56BC" w:rsidRDefault="00462EB6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1.1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71" w:type="pct"/>
          </w:tcPr>
          <w:p w14:paraId="677AC5DF" w14:textId="6B8B311D" w:rsidR="00462EB6" w:rsidRPr="00BA56BC" w:rsidRDefault="00462EB6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1.5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71" w:type="pct"/>
          </w:tcPr>
          <w:p w14:paraId="6C05D70C" w14:textId="4624D399" w:rsidR="00462EB6" w:rsidRPr="00BA56BC" w:rsidRDefault="00462EB6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2.1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3.3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562193" w:rsidRPr="00BE5726" w14:paraId="04E80F9B" w14:textId="77777777" w:rsidTr="00562193">
        <w:trPr>
          <w:trHeight w:val="113"/>
        </w:trPr>
        <w:tc>
          <w:tcPr>
            <w:tcW w:w="1406" w:type="pct"/>
          </w:tcPr>
          <w:p w14:paraId="29580571" w14:textId="4988069D" w:rsidR="00462EB6" w:rsidRPr="00BA56BC" w:rsidRDefault="00462EB6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729" w:type="pct"/>
          </w:tcPr>
          <w:p w14:paraId="30D57BD8" w14:textId="7F4A57BE" w:rsidR="00462EB6" w:rsidRPr="00BA56BC" w:rsidRDefault="00462EB6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28 (7.7)</w:t>
            </w:r>
          </w:p>
        </w:tc>
        <w:tc>
          <w:tcPr>
            <w:tcW w:w="766" w:type="pct"/>
          </w:tcPr>
          <w:p w14:paraId="08FCE55D" w14:textId="62152109" w:rsidR="00462EB6" w:rsidRPr="00BA56BC" w:rsidRDefault="00462EB6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(0.0)</w:t>
            </w:r>
          </w:p>
        </w:tc>
        <w:tc>
          <w:tcPr>
            <w:tcW w:w="757" w:type="pct"/>
          </w:tcPr>
          <w:p w14:paraId="68F7D6BB" w14:textId="5FA150C7" w:rsidR="00462EB6" w:rsidRPr="00BA56BC" w:rsidRDefault="00462EB6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 (1.9)</w:t>
            </w:r>
          </w:p>
        </w:tc>
        <w:tc>
          <w:tcPr>
            <w:tcW w:w="671" w:type="pct"/>
          </w:tcPr>
          <w:p w14:paraId="06F5BBBF" w14:textId="4AA4BB75" w:rsidR="00462EB6" w:rsidRPr="00BA56BC" w:rsidRDefault="00462EB6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11 (3.0)</w:t>
            </w:r>
          </w:p>
        </w:tc>
        <w:tc>
          <w:tcPr>
            <w:tcW w:w="671" w:type="pct"/>
          </w:tcPr>
          <w:p w14:paraId="1C3052E0" w14:textId="2CB85730" w:rsidR="00462EB6" w:rsidRPr="00BA56BC" w:rsidRDefault="00462EB6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10 (2.7)</w:t>
            </w:r>
          </w:p>
        </w:tc>
      </w:tr>
      <w:tr w:rsidR="00562193" w:rsidRPr="00BE5726" w14:paraId="232B6C86" w14:textId="77777777" w:rsidTr="00562193">
        <w:trPr>
          <w:trHeight w:val="113"/>
        </w:trPr>
        <w:tc>
          <w:tcPr>
            <w:tcW w:w="1406" w:type="pct"/>
          </w:tcPr>
          <w:p w14:paraId="55AB5193" w14:textId="56E12690" w:rsidR="00462EB6" w:rsidRPr="00BA56BC" w:rsidRDefault="00462EB6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>Δ</w:t>
            </w: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PTH</w:t>
            </w:r>
          </w:p>
        </w:tc>
        <w:tc>
          <w:tcPr>
            <w:tcW w:w="729" w:type="pct"/>
          </w:tcPr>
          <w:p w14:paraId="28654AF2" w14:textId="746B6D05" w:rsidR="00462EB6" w:rsidRPr="00BA56BC" w:rsidRDefault="00462EB6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60.4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35.9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84.7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766" w:type="pct"/>
          </w:tcPr>
          <w:p w14:paraId="50F8F7E3" w14:textId="00AC3131" w:rsidR="00462EB6" w:rsidRPr="00BA56BC" w:rsidRDefault="00462EB6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61.8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30.2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84.4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757" w:type="pct"/>
          </w:tcPr>
          <w:p w14:paraId="7A4A8E5C" w14:textId="1F9DA1C6" w:rsidR="00462EB6" w:rsidRPr="00BA56BC" w:rsidRDefault="00462EB6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61.0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38.9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86.1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71" w:type="pct"/>
          </w:tcPr>
          <w:p w14:paraId="194469E4" w14:textId="161B895E" w:rsidR="00462EB6" w:rsidRPr="00BA56BC" w:rsidRDefault="00462EB6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64.3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85.2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71" w:type="pct"/>
          </w:tcPr>
          <w:p w14:paraId="709F1D14" w14:textId="57FA3972" w:rsidR="00462EB6" w:rsidRPr="00BA56BC" w:rsidRDefault="00462EB6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58.1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38.4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79.4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562193" w:rsidRPr="00BE5726" w14:paraId="37F1F33E" w14:textId="77777777" w:rsidTr="00562193">
        <w:trPr>
          <w:trHeight w:val="113"/>
        </w:trPr>
        <w:tc>
          <w:tcPr>
            <w:tcW w:w="1406" w:type="pct"/>
          </w:tcPr>
          <w:p w14:paraId="53EF05A7" w14:textId="5FD855D0" w:rsidR="00462EB6" w:rsidRPr="00BA56BC" w:rsidRDefault="00462EB6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729" w:type="pct"/>
          </w:tcPr>
          <w:p w14:paraId="13B8C19F" w14:textId="36F5A48E" w:rsidR="00462EB6" w:rsidRPr="00BA56BC" w:rsidRDefault="00462EB6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47 (12.8)</w:t>
            </w:r>
          </w:p>
        </w:tc>
        <w:tc>
          <w:tcPr>
            <w:tcW w:w="766" w:type="pct"/>
          </w:tcPr>
          <w:p w14:paraId="31E89E18" w14:textId="08B6A671" w:rsidR="00462EB6" w:rsidRPr="00BA56BC" w:rsidRDefault="00462EB6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(0.0)</w:t>
            </w:r>
          </w:p>
        </w:tc>
        <w:tc>
          <w:tcPr>
            <w:tcW w:w="757" w:type="pct"/>
          </w:tcPr>
          <w:p w14:paraId="4405D470" w14:textId="621C0222" w:rsidR="00462EB6" w:rsidRPr="00BA56BC" w:rsidRDefault="00462EB6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13 (3.6)</w:t>
            </w:r>
          </w:p>
        </w:tc>
        <w:tc>
          <w:tcPr>
            <w:tcW w:w="671" w:type="pct"/>
          </w:tcPr>
          <w:p w14:paraId="2EB39EBC" w14:textId="678ABE52" w:rsidR="00462EB6" w:rsidRPr="00BA56BC" w:rsidRDefault="00462EB6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15 (4.1)</w:t>
            </w:r>
          </w:p>
        </w:tc>
        <w:tc>
          <w:tcPr>
            <w:tcW w:w="671" w:type="pct"/>
          </w:tcPr>
          <w:p w14:paraId="3BDD682A" w14:textId="50B4462D" w:rsidR="00462EB6" w:rsidRPr="00BA56BC" w:rsidRDefault="00462EB6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19 (5.2)</w:t>
            </w:r>
          </w:p>
        </w:tc>
      </w:tr>
      <w:tr w:rsidR="00562193" w:rsidRPr="00BE5726" w14:paraId="3178BB28" w14:textId="77777777" w:rsidTr="00562193">
        <w:trPr>
          <w:trHeight w:val="113"/>
        </w:trPr>
        <w:tc>
          <w:tcPr>
            <w:tcW w:w="1406" w:type="pct"/>
          </w:tcPr>
          <w:p w14:paraId="580D5F26" w14:textId="0AD9A7A8" w:rsidR="00462EB6" w:rsidRPr="00BA56BC" w:rsidRDefault="00462EB6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Albumin at 24 hours</w:t>
            </w:r>
          </w:p>
        </w:tc>
        <w:tc>
          <w:tcPr>
            <w:tcW w:w="729" w:type="pct"/>
          </w:tcPr>
          <w:p w14:paraId="1408158A" w14:textId="3FB3C3FD" w:rsidR="00462EB6" w:rsidRPr="00BA56BC" w:rsidRDefault="00462EB6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38.0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40.0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766" w:type="pct"/>
          </w:tcPr>
          <w:p w14:paraId="152F15B8" w14:textId="3D9C09F1" w:rsidR="00462EB6" w:rsidRPr="00BA56BC" w:rsidRDefault="00462EB6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37.0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39.0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757" w:type="pct"/>
          </w:tcPr>
          <w:p w14:paraId="4A60EB5E" w14:textId="0664C049" w:rsidR="00462EB6" w:rsidRPr="00BA56BC" w:rsidRDefault="00462EB6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38.0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41.0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71" w:type="pct"/>
          </w:tcPr>
          <w:p w14:paraId="03323F7B" w14:textId="1A99CD89" w:rsidR="00462EB6" w:rsidRPr="00BA56BC" w:rsidRDefault="00462EB6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40.0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41.0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71" w:type="pct"/>
          </w:tcPr>
          <w:p w14:paraId="39BA0C5A" w14:textId="4BA5F147" w:rsidR="00462EB6" w:rsidRPr="00BA56BC" w:rsidRDefault="00462EB6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36.0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33.0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39.0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562193" w:rsidRPr="00BE5726" w14:paraId="35FFEE76" w14:textId="77777777" w:rsidTr="00562193">
        <w:trPr>
          <w:trHeight w:val="113"/>
        </w:trPr>
        <w:tc>
          <w:tcPr>
            <w:tcW w:w="1406" w:type="pct"/>
          </w:tcPr>
          <w:p w14:paraId="7FB0AB91" w14:textId="13CF39AE" w:rsidR="00462EB6" w:rsidRPr="00BA56BC" w:rsidRDefault="00462EB6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729" w:type="pct"/>
          </w:tcPr>
          <w:p w14:paraId="37B2E92A" w14:textId="2EF505E3" w:rsidR="00462EB6" w:rsidRPr="00BA56BC" w:rsidRDefault="00462EB6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14 (3.8)</w:t>
            </w:r>
          </w:p>
        </w:tc>
        <w:tc>
          <w:tcPr>
            <w:tcW w:w="766" w:type="pct"/>
          </w:tcPr>
          <w:p w14:paraId="65A7C41A" w14:textId="08EFB1A1" w:rsidR="00462EB6" w:rsidRPr="00BA56BC" w:rsidRDefault="00462EB6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 (1.4)</w:t>
            </w:r>
          </w:p>
        </w:tc>
        <w:tc>
          <w:tcPr>
            <w:tcW w:w="757" w:type="pct"/>
          </w:tcPr>
          <w:p w14:paraId="701AFD19" w14:textId="6E7E30FF" w:rsidR="00462EB6" w:rsidRPr="00BA56BC" w:rsidRDefault="00462EB6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(0.0)</w:t>
            </w:r>
          </w:p>
        </w:tc>
        <w:tc>
          <w:tcPr>
            <w:tcW w:w="671" w:type="pct"/>
          </w:tcPr>
          <w:p w14:paraId="566C9840" w14:textId="7A2A99B9" w:rsidR="00462EB6" w:rsidRPr="00BA56BC" w:rsidRDefault="00462EB6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 (1.9)</w:t>
            </w:r>
          </w:p>
        </w:tc>
        <w:tc>
          <w:tcPr>
            <w:tcW w:w="671" w:type="pct"/>
          </w:tcPr>
          <w:p w14:paraId="1F19A5F2" w14:textId="4F584E69" w:rsidR="00462EB6" w:rsidRPr="00BA56BC" w:rsidRDefault="00462EB6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 (0.5)</w:t>
            </w:r>
          </w:p>
        </w:tc>
      </w:tr>
      <w:tr w:rsidR="00562193" w:rsidRPr="00BE5726" w14:paraId="369AD062" w14:textId="77777777" w:rsidTr="00562193">
        <w:trPr>
          <w:trHeight w:val="113"/>
        </w:trPr>
        <w:tc>
          <w:tcPr>
            <w:tcW w:w="1406" w:type="pct"/>
          </w:tcPr>
          <w:p w14:paraId="366BEB87" w14:textId="715507AF" w:rsidR="00462EB6" w:rsidRPr="00BA56BC" w:rsidRDefault="00462EB6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Calcium at 24 hours</w:t>
            </w:r>
          </w:p>
        </w:tc>
        <w:tc>
          <w:tcPr>
            <w:tcW w:w="729" w:type="pct"/>
          </w:tcPr>
          <w:p w14:paraId="65375888" w14:textId="24E60C5F" w:rsidR="00462EB6" w:rsidRPr="00BA56BC" w:rsidRDefault="00462EB6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2.1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766" w:type="pct"/>
          </w:tcPr>
          <w:p w14:paraId="174C45FB" w14:textId="3B9CC4C8" w:rsidR="00462EB6" w:rsidRPr="00BA56BC" w:rsidRDefault="00462EB6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2.1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757" w:type="pct"/>
          </w:tcPr>
          <w:p w14:paraId="6425693A" w14:textId="1D5EB3E5" w:rsidR="00462EB6" w:rsidRPr="00BA56BC" w:rsidRDefault="00462EB6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2.1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71" w:type="pct"/>
          </w:tcPr>
          <w:p w14:paraId="0A42B502" w14:textId="7EE3D34E" w:rsidR="00462EB6" w:rsidRPr="00BA56BC" w:rsidRDefault="00462EB6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2.1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71" w:type="pct"/>
          </w:tcPr>
          <w:p w14:paraId="3C26C686" w14:textId="5AFB7C3F" w:rsidR="00462EB6" w:rsidRPr="00BA56BC" w:rsidRDefault="00462EB6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2.1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562193" w:rsidRPr="00BE5726" w14:paraId="2C03F6BC" w14:textId="77777777" w:rsidTr="00562193">
        <w:trPr>
          <w:trHeight w:val="113"/>
        </w:trPr>
        <w:tc>
          <w:tcPr>
            <w:tcW w:w="1406" w:type="pct"/>
          </w:tcPr>
          <w:p w14:paraId="6E6D3A7E" w14:textId="19659D6D" w:rsidR="00462EB6" w:rsidRPr="00BA56BC" w:rsidRDefault="00462EB6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729" w:type="pct"/>
          </w:tcPr>
          <w:p w14:paraId="6F69DF71" w14:textId="09C4E3E5" w:rsidR="00462EB6" w:rsidRPr="00BA56BC" w:rsidRDefault="00462EB6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 (2.5)</w:t>
            </w:r>
          </w:p>
        </w:tc>
        <w:tc>
          <w:tcPr>
            <w:tcW w:w="766" w:type="pct"/>
          </w:tcPr>
          <w:p w14:paraId="4BADF301" w14:textId="6167822F" w:rsidR="00462EB6" w:rsidRPr="00BA56BC" w:rsidRDefault="00462EB6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(0.0)</w:t>
            </w:r>
          </w:p>
        </w:tc>
        <w:tc>
          <w:tcPr>
            <w:tcW w:w="757" w:type="pct"/>
          </w:tcPr>
          <w:p w14:paraId="6B503811" w14:textId="5AFA358A" w:rsidR="00462EB6" w:rsidRPr="00BA56BC" w:rsidRDefault="00462EB6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(0.0)</w:t>
            </w:r>
          </w:p>
        </w:tc>
        <w:tc>
          <w:tcPr>
            <w:tcW w:w="671" w:type="pct"/>
          </w:tcPr>
          <w:p w14:paraId="7F83C1AF" w14:textId="4BE4E19F" w:rsidR="00462EB6" w:rsidRPr="00BA56BC" w:rsidRDefault="00462EB6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 (1.9)</w:t>
            </w:r>
          </w:p>
        </w:tc>
        <w:tc>
          <w:tcPr>
            <w:tcW w:w="671" w:type="pct"/>
          </w:tcPr>
          <w:p w14:paraId="7CAA4AC9" w14:textId="26B07F95" w:rsidR="00462EB6" w:rsidRPr="00BA56BC" w:rsidRDefault="00462EB6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 (0.5)</w:t>
            </w:r>
          </w:p>
        </w:tc>
      </w:tr>
      <w:tr w:rsidR="00562193" w:rsidRPr="00BE5726" w14:paraId="6790D192" w14:textId="77777777" w:rsidTr="00562193">
        <w:trPr>
          <w:trHeight w:val="113"/>
        </w:trPr>
        <w:tc>
          <w:tcPr>
            <w:tcW w:w="1406" w:type="pct"/>
          </w:tcPr>
          <w:p w14:paraId="4C8B6043" w14:textId="4FD7D5B7" w:rsidR="00224DC7" w:rsidRPr="00BA56BC" w:rsidRDefault="00224DC7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Corrected calcium at 24 hours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F8B74B" w14:textId="23E7F5BB" w:rsidR="00224DC7" w:rsidRPr="00BA56BC" w:rsidRDefault="00224DC7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 [2.0-2.2]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9C80A0" w14:textId="07507CBE" w:rsidR="00224DC7" w:rsidRPr="00BA56BC" w:rsidRDefault="00224DC7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 [1.9-2.2]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FF65CD" w14:textId="21F61F06" w:rsidR="00224DC7" w:rsidRPr="00BA56BC" w:rsidRDefault="00224DC7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 [2.0-2.2]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F11DB2" w14:textId="0E01C858" w:rsidR="00224DC7" w:rsidRPr="00BA56BC" w:rsidRDefault="00224DC7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 [1.9-2.1]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0D26A7" w14:textId="0AC6E4F1" w:rsidR="00224DC7" w:rsidRPr="00BA56BC" w:rsidRDefault="00224DC7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 [2.0-2.2]</w:t>
            </w:r>
          </w:p>
        </w:tc>
      </w:tr>
      <w:tr w:rsidR="00562193" w:rsidRPr="00BE5726" w14:paraId="0FCAD86B" w14:textId="77777777" w:rsidTr="00562193">
        <w:trPr>
          <w:trHeight w:val="113"/>
        </w:trPr>
        <w:tc>
          <w:tcPr>
            <w:tcW w:w="1406" w:type="pct"/>
          </w:tcPr>
          <w:p w14:paraId="4A50BC28" w14:textId="07C9B035" w:rsidR="00224DC7" w:rsidRPr="00BA56BC" w:rsidRDefault="00224DC7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Missing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4F2D71" w14:textId="02AA0CC7" w:rsidR="00224DC7" w:rsidRPr="00BA56BC" w:rsidRDefault="00224DC7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 [3.8]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8EF288" w14:textId="5FE8122B" w:rsidR="00224DC7" w:rsidRPr="00BA56BC" w:rsidRDefault="00224DC7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[1.4]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FB4B3B" w14:textId="63C207FD" w:rsidR="00224DC7" w:rsidRPr="00BA56BC" w:rsidRDefault="00224DC7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 [0.0]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821225" w14:textId="52200123" w:rsidR="00224DC7" w:rsidRPr="00BA56BC" w:rsidRDefault="00224DC7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 [1.9]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3FEC4A5" w14:textId="79E3889C" w:rsidR="00224DC7" w:rsidRPr="00BA56BC" w:rsidRDefault="00224DC7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[0.5]</w:t>
            </w:r>
          </w:p>
        </w:tc>
      </w:tr>
      <w:tr w:rsidR="00562193" w:rsidRPr="00BE5726" w14:paraId="54BA697E" w14:textId="77777777" w:rsidTr="00562193">
        <w:trPr>
          <w:trHeight w:val="113"/>
        </w:trPr>
        <w:tc>
          <w:tcPr>
            <w:tcW w:w="1406" w:type="pct"/>
          </w:tcPr>
          <w:p w14:paraId="5EA70D00" w14:textId="6E088500" w:rsidR="00224DC7" w:rsidRPr="00BA56BC" w:rsidRDefault="00224DC7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>Δ</w:t>
            </w: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BA56BC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>C</w:t>
            </w: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orrected calcium</w:t>
            </w:r>
          </w:p>
        </w:tc>
        <w:tc>
          <w:tcPr>
            <w:tcW w:w="729" w:type="pct"/>
          </w:tcPr>
          <w:p w14:paraId="49AAA280" w14:textId="5E9456DF" w:rsidR="00224DC7" w:rsidRPr="00BA56BC" w:rsidRDefault="00224DC7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7.3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11.7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766" w:type="pct"/>
          </w:tcPr>
          <w:p w14:paraId="3228D8C0" w14:textId="4AECA124" w:rsidR="00224DC7" w:rsidRPr="00BA56BC" w:rsidRDefault="00224DC7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8.3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4.5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12.6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757" w:type="pct"/>
          </w:tcPr>
          <w:p w14:paraId="641005D4" w14:textId="4B5B7BAA" w:rsidR="00224DC7" w:rsidRPr="00BA56BC" w:rsidRDefault="00224DC7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8.2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4.7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11.5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71" w:type="pct"/>
          </w:tcPr>
          <w:p w14:paraId="55BC8C2D" w14:textId="22047942" w:rsidR="00224DC7" w:rsidRPr="00BA56BC" w:rsidRDefault="00224DC7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7.6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4.2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12.1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71" w:type="pct"/>
          </w:tcPr>
          <w:p w14:paraId="3D5A8559" w14:textId="1683D097" w:rsidR="00224DC7" w:rsidRPr="00BA56BC" w:rsidRDefault="00224DC7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6.1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9.1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562193" w:rsidRPr="00BE5726" w14:paraId="7CDA0DC8" w14:textId="77777777" w:rsidTr="00562193">
        <w:trPr>
          <w:trHeight w:val="113"/>
        </w:trPr>
        <w:tc>
          <w:tcPr>
            <w:tcW w:w="1406" w:type="pct"/>
          </w:tcPr>
          <w:p w14:paraId="55BFE650" w14:textId="1CB4B399" w:rsidR="00224DC7" w:rsidRPr="00BA56BC" w:rsidRDefault="00224DC7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729" w:type="pct"/>
          </w:tcPr>
          <w:p w14:paraId="3DF378FC" w14:textId="5C1B4368" w:rsidR="00224DC7" w:rsidRPr="00BA56BC" w:rsidRDefault="00224DC7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33 (9.0)</w:t>
            </w:r>
          </w:p>
        </w:tc>
        <w:tc>
          <w:tcPr>
            <w:tcW w:w="766" w:type="pct"/>
          </w:tcPr>
          <w:p w14:paraId="407520EE" w14:textId="1CF5C32D" w:rsidR="00224DC7" w:rsidRPr="00BA56BC" w:rsidRDefault="00224DC7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 (1.4)</w:t>
            </w:r>
          </w:p>
        </w:tc>
        <w:tc>
          <w:tcPr>
            <w:tcW w:w="757" w:type="pct"/>
          </w:tcPr>
          <w:p w14:paraId="687D2BF1" w14:textId="1B4D5963" w:rsidR="00224DC7" w:rsidRPr="00BA56BC" w:rsidRDefault="00224DC7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 (0.8)</w:t>
            </w:r>
          </w:p>
        </w:tc>
        <w:tc>
          <w:tcPr>
            <w:tcW w:w="671" w:type="pct"/>
          </w:tcPr>
          <w:p w14:paraId="250BA275" w14:textId="016ADBBF" w:rsidR="00224DC7" w:rsidRPr="00BA56BC" w:rsidRDefault="00224DC7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 (1.9)</w:t>
            </w:r>
          </w:p>
        </w:tc>
        <w:tc>
          <w:tcPr>
            <w:tcW w:w="671" w:type="pct"/>
          </w:tcPr>
          <w:p w14:paraId="4A64172E" w14:textId="7B7CEB60" w:rsidR="00224DC7" w:rsidRPr="00BA56BC" w:rsidRDefault="00224DC7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18 (4.9)</w:t>
            </w:r>
          </w:p>
        </w:tc>
      </w:tr>
      <w:tr w:rsidR="00562193" w:rsidRPr="00BE5726" w14:paraId="404E6AAF" w14:textId="77777777" w:rsidTr="00562193">
        <w:trPr>
          <w:trHeight w:val="113"/>
        </w:trPr>
        <w:tc>
          <w:tcPr>
            <w:tcW w:w="1406" w:type="pct"/>
          </w:tcPr>
          <w:p w14:paraId="00FFFEF5" w14:textId="5678A96C" w:rsidR="00224DC7" w:rsidRPr="00BA56BC" w:rsidRDefault="00224DC7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>Δ</w:t>
            </w: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BA56BC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>C</w:t>
            </w: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alcium</w:t>
            </w:r>
          </w:p>
        </w:tc>
        <w:tc>
          <w:tcPr>
            <w:tcW w:w="729" w:type="pct"/>
          </w:tcPr>
          <w:p w14:paraId="77E49FFE" w14:textId="6FDCAE01" w:rsidR="00224DC7" w:rsidRPr="00BA56BC" w:rsidRDefault="00224DC7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10.1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6.7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14.2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766" w:type="pct"/>
          </w:tcPr>
          <w:p w14:paraId="18DACCD0" w14:textId="74B83EE3" w:rsidR="00224DC7" w:rsidRPr="00BA56BC" w:rsidRDefault="00224DC7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11.7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6.7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757" w:type="pct"/>
          </w:tcPr>
          <w:p w14:paraId="1CEFF80B" w14:textId="5F9E1FF8" w:rsidR="00224DC7" w:rsidRPr="00BA56BC" w:rsidRDefault="00224DC7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10.8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8.1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14.5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71" w:type="pct"/>
          </w:tcPr>
          <w:p w14:paraId="3D0B857A" w14:textId="5D9A052C" w:rsidR="00224DC7" w:rsidRPr="00BA56BC" w:rsidRDefault="00224DC7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10.0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6.7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13.8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71" w:type="pct"/>
          </w:tcPr>
          <w:p w14:paraId="7E0C7E18" w14:textId="42A44A32" w:rsidR="00224DC7" w:rsidRPr="00BA56BC" w:rsidRDefault="00224DC7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8.9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6.3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12.4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562193" w:rsidRPr="00BE5726" w14:paraId="3E31D4B0" w14:textId="77777777" w:rsidTr="00562193">
        <w:trPr>
          <w:trHeight w:val="113"/>
        </w:trPr>
        <w:tc>
          <w:tcPr>
            <w:tcW w:w="1406" w:type="pct"/>
          </w:tcPr>
          <w:p w14:paraId="1A45D7B2" w14:textId="7A4BC118" w:rsidR="00224DC7" w:rsidRPr="00BA56BC" w:rsidRDefault="00224DC7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729" w:type="pct"/>
          </w:tcPr>
          <w:p w14:paraId="0470852F" w14:textId="025EBC8A" w:rsidR="00224DC7" w:rsidRPr="00BA56BC" w:rsidRDefault="00224DC7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26 (7.1)</w:t>
            </w:r>
          </w:p>
        </w:tc>
        <w:tc>
          <w:tcPr>
            <w:tcW w:w="766" w:type="pct"/>
          </w:tcPr>
          <w:p w14:paraId="6BB2146B" w14:textId="0773A020" w:rsidR="00224DC7" w:rsidRPr="00BA56BC" w:rsidRDefault="00224DC7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(0.0)</w:t>
            </w:r>
          </w:p>
        </w:tc>
        <w:tc>
          <w:tcPr>
            <w:tcW w:w="757" w:type="pct"/>
          </w:tcPr>
          <w:p w14:paraId="29C63D7D" w14:textId="79D2A29F" w:rsidR="00224DC7" w:rsidRPr="00BA56BC" w:rsidRDefault="00224DC7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 (0.8)</w:t>
            </w:r>
          </w:p>
        </w:tc>
        <w:tc>
          <w:tcPr>
            <w:tcW w:w="671" w:type="pct"/>
          </w:tcPr>
          <w:p w14:paraId="3531BE8D" w14:textId="20B5AB09" w:rsidR="00224DC7" w:rsidRPr="00BA56BC" w:rsidRDefault="00224DC7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 (1.9)</w:t>
            </w:r>
          </w:p>
        </w:tc>
        <w:tc>
          <w:tcPr>
            <w:tcW w:w="671" w:type="pct"/>
          </w:tcPr>
          <w:p w14:paraId="5067EE67" w14:textId="746F3795" w:rsidR="00224DC7" w:rsidRPr="00BA56BC" w:rsidRDefault="00224DC7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16 (4.4)</w:t>
            </w:r>
          </w:p>
        </w:tc>
      </w:tr>
      <w:tr w:rsidR="00562193" w:rsidRPr="00BE5726" w14:paraId="73B30351" w14:textId="77777777" w:rsidTr="00562193">
        <w:trPr>
          <w:trHeight w:val="113"/>
        </w:trPr>
        <w:tc>
          <w:tcPr>
            <w:tcW w:w="1406" w:type="pct"/>
          </w:tcPr>
          <w:p w14:paraId="5C8D6BD3" w14:textId="6621A12F" w:rsidR="00224DC7" w:rsidRPr="00BA56BC" w:rsidRDefault="00224DC7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Readmissions related to hypocalcemia</w:t>
            </w:r>
          </w:p>
        </w:tc>
        <w:tc>
          <w:tcPr>
            <w:tcW w:w="729" w:type="pct"/>
          </w:tcPr>
          <w:p w14:paraId="386E771D" w14:textId="69B43B9F" w:rsidR="00224DC7" w:rsidRPr="00BA56BC" w:rsidRDefault="00224DC7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27 (7.4)</w:t>
            </w:r>
          </w:p>
        </w:tc>
        <w:tc>
          <w:tcPr>
            <w:tcW w:w="766" w:type="pct"/>
          </w:tcPr>
          <w:p w14:paraId="00DC57E0" w14:textId="42604390" w:rsidR="00224DC7" w:rsidRPr="00BA56BC" w:rsidRDefault="00224DC7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 (4.8)</w:t>
            </w:r>
          </w:p>
        </w:tc>
        <w:tc>
          <w:tcPr>
            <w:tcW w:w="757" w:type="pct"/>
          </w:tcPr>
          <w:p w14:paraId="2023D2AA" w14:textId="020CCE5F" w:rsidR="00224DC7" w:rsidRPr="00BA56BC" w:rsidRDefault="00224DC7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 (8.2)</w:t>
            </w:r>
          </w:p>
        </w:tc>
        <w:tc>
          <w:tcPr>
            <w:tcW w:w="671" w:type="pct"/>
          </w:tcPr>
          <w:p w14:paraId="195596A2" w14:textId="4055CAEF" w:rsidR="00224DC7" w:rsidRPr="00BA56BC" w:rsidRDefault="00224DC7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 (4.3)</w:t>
            </w:r>
          </w:p>
        </w:tc>
        <w:tc>
          <w:tcPr>
            <w:tcW w:w="671" w:type="pct"/>
          </w:tcPr>
          <w:p w14:paraId="03807FC9" w14:textId="3657040D" w:rsidR="00224DC7" w:rsidRPr="00BA56BC" w:rsidRDefault="00224DC7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10 (12.8)</w:t>
            </w:r>
          </w:p>
        </w:tc>
      </w:tr>
      <w:tr w:rsidR="00562193" w:rsidRPr="00BE5726" w14:paraId="3512CA3B" w14:textId="77777777" w:rsidTr="00562193">
        <w:trPr>
          <w:trHeight w:val="113"/>
        </w:trPr>
        <w:tc>
          <w:tcPr>
            <w:tcW w:w="1406" w:type="pct"/>
          </w:tcPr>
          <w:p w14:paraId="09F7CDD0" w14:textId="62D3EC0F" w:rsidR="00224DC7" w:rsidRPr="00BA56BC" w:rsidRDefault="008F2B31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Persistent hypoparathyroidism</w:t>
            </w:r>
          </w:p>
        </w:tc>
        <w:tc>
          <w:tcPr>
            <w:tcW w:w="729" w:type="pct"/>
          </w:tcPr>
          <w:p w14:paraId="029F653B" w14:textId="43432D4E" w:rsidR="00224DC7" w:rsidRPr="00BA56BC" w:rsidRDefault="00224DC7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44 (12.0)</w:t>
            </w:r>
          </w:p>
        </w:tc>
        <w:tc>
          <w:tcPr>
            <w:tcW w:w="766" w:type="pct"/>
          </w:tcPr>
          <w:p w14:paraId="37FB328B" w14:textId="032DE73A" w:rsidR="00224DC7" w:rsidRPr="00BA56BC" w:rsidRDefault="00224DC7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12 (19.4)</w:t>
            </w:r>
          </w:p>
        </w:tc>
        <w:tc>
          <w:tcPr>
            <w:tcW w:w="757" w:type="pct"/>
          </w:tcPr>
          <w:p w14:paraId="3ACEDB7C" w14:textId="130C400A" w:rsidR="00224DC7" w:rsidRPr="00BA56BC" w:rsidRDefault="00224DC7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 (8.2)</w:t>
            </w:r>
          </w:p>
        </w:tc>
        <w:tc>
          <w:tcPr>
            <w:tcW w:w="671" w:type="pct"/>
          </w:tcPr>
          <w:p w14:paraId="2CC6FE7D" w14:textId="58017A4E" w:rsidR="00224DC7" w:rsidRPr="00BA56BC" w:rsidRDefault="00224DC7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15 (12.9)</w:t>
            </w:r>
          </w:p>
        </w:tc>
        <w:tc>
          <w:tcPr>
            <w:tcW w:w="671" w:type="pct"/>
          </w:tcPr>
          <w:p w14:paraId="691DBE1A" w14:textId="4BBDD56E" w:rsidR="00224DC7" w:rsidRPr="00BA56BC" w:rsidRDefault="00224DC7" w:rsidP="000D14ED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8 (10.3)</w:t>
            </w:r>
          </w:p>
        </w:tc>
      </w:tr>
      <w:tr w:rsidR="00224DC7" w:rsidRPr="00A97A6B" w14:paraId="5916C832" w14:textId="77777777" w:rsidTr="00562193">
        <w:trPr>
          <w:trHeight w:val="113"/>
        </w:trPr>
        <w:tc>
          <w:tcPr>
            <w:tcW w:w="5000" w:type="pct"/>
            <w:gridSpan w:val="6"/>
          </w:tcPr>
          <w:p w14:paraId="43F6408A" w14:textId="61CE30F5" w:rsidR="00224DC7" w:rsidRPr="00BA56BC" w:rsidRDefault="00224DC7" w:rsidP="000D14ED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7F5E00">
              <w:rPr>
                <w:rFonts w:ascii="Times New Roman" w:hAnsi="Times New Roman" w:cs="Times New Roman"/>
                <w:sz w:val="18"/>
                <w:szCs w:val="18"/>
              </w:rPr>
              <w:t>Data are expressed as numbers (percentage) or as median [IQR].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BE5726">
              <w:rPr>
                <w:rFonts w:ascii="Times New Roman" w:hAnsi="Times New Roman" w:cs="Times New Roman"/>
                <w:sz w:val="18"/>
                <w:szCs w:val="18"/>
              </w:rPr>
              <w:t xml:space="preserve">Abbreviations: PTH, parathyroid hormone; </w:t>
            </w:r>
            <w:r w:rsidRPr="00BE5726">
              <w:rPr>
                <w:rFonts w:ascii="Times New Roman" w:eastAsiaTheme="minorEastAsia" w:hAnsi="Times New Roman" w:cs="Times New Roman"/>
                <w:sz w:val="18"/>
                <w:szCs w:val="18"/>
              </w:rPr>
              <w:t>Δ</w:t>
            </w:r>
            <w:r w:rsidRPr="00BE5726">
              <w:rPr>
                <w:rFonts w:ascii="Times New Roman" w:hAnsi="Times New Roman" w:cs="Times New Roman"/>
                <w:sz w:val="18"/>
                <w:szCs w:val="18"/>
              </w:rPr>
              <w:t xml:space="preserve">PTH, (PTH at baseline - postoperative PTH after 24 hours) / (PTH at baseline) x 100%; Corrected calcium, measured calcium (mmol/L) + 0.016 x (34 - albumin (g/L)); </w:t>
            </w:r>
            <w:r w:rsidRPr="00BE5726">
              <w:rPr>
                <w:rFonts w:ascii="Times New Roman" w:eastAsiaTheme="minorEastAsia" w:hAnsi="Times New Roman" w:cs="Times New Roman"/>
                <w:sz w:val="18"/>
                <w:szCs w:val="18"/>
              </w:rPr>
              <w:t>ΔCorrected calcium,</w:t>
            </w:r>
            <w:r w:rsidRPr="00BE5726">
              <w:rPr>
                <w:rFonts w:ascii="Times New Roman" w:hAnsi="Times New Roman" w:cs="Times New Roman"/>
                <w:sz w:val="18"/>
                <w:szCs w:val="18"/>
              </w:rPr>
              <w:t xml:space="preserve"> (corrected calcium  at baseline – postoperative corrected calcium after 24 hours) / (corrected calcium at baseline) x</w:t>
            </w:r>
            <w:r w:rsidRPr="00BE5726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</w:t>
            </w:r>
            <w:r w:rsidRPr="00BE5726">
              <w:rPr>
                <w:rFonts w:ascii="Times New Roman" w:hAnsi="Times New Roman" w:cs="Times New Roman"/>
                <w:sz w:val="18"/>
                <w:szCs w:val="18"/>
              </w:rPr>
              <w:t xml:space="preserve">100%; </w:t>
            </w:r>
            <w:r w:rsidRPr="00BE5726">
              <w:rPr>
                <w:rFonts w:ascii="Times New Roman" w:eastAsiaTheme="minorEastAsia" w:hAnsi="Times New Roman" w:cs="Times New Roman"/>
                <w:sz w:val="18"/>
                <w:szCs w:val="18"/>
              </w:rPr>
              <w:t>ΔC</w:t>
            </w:r>
            <w:r w:rsidRPr="00BE5726">
              <w:rPr>
                <w:rFonts w:ascii="Times New Roman" w:hAnsi="Times New Roman" w:cs="Times New Roman"/>
                <w:sz w:val="18"/>
                <w:szCs w:val="18"/>
              </w:rPr>
              <w:t>alcium, (calcium at baseline – postoperative calcium after 24 hours) / (calcium at baseline) x</w:t>
            </w:r>
            <w:r w:rsidRPr="00BE5726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</w:t>
            </w:r>
            <w:r w:rsidRPr="00BE5726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0%; LND, lymph node dissection.</w:t>
            </w:r>
          </w:p>
        </w:tc>
      </w:tr>
    </w:tbl>
    <w:p w14:paraId="024C3079" w14:textId="77777777" w:rsidR="006B2CB5" w:rsidRDefault="006B2CB5" w:rsidP="000D14ED">
      <w:pPr>
        <w:tabs>
          <w:tab w:val="left" w:pos="2540"/>
        </w:tabs>
        <w:spacing w:after="0"/>
        <w:rPr>
          <w:rFonts w:ascii="Arial" w:hAnsi="Arial" w:cs="Arial"/>
        </w:rPr>
      </w:pPr>
    </w:p>
    <w:p w14:paraId="63DA9FE5" w14:textId="77777777" w:rsidR="006B2CB5" w:rsidRDefault="006B2CB5" w:rsidP="000D14ED">
      <w:pPr>
        <w:tabs>
          <w:tab w:val="left" w:pos="2540"/>
        </w:tabs>
        <w:spacing w:after="0"/>
        <w:rPr>
          <w:rFonts w:ascii="Arial" w:hAnsi="Arial" w:cs="Arial"/>
        </w:rPr>
      </w:pPr>
    </w:p>
    <w:p w14:paraId="6FF79CE3" w14:textId="77777777" w:rsidR="006B2CB5" w:rsidRDefault="006B2CB5" w:rsidP="000D14ED">
      <w:pPr>
        <w:tabs>
          <w:tab w:val="left" w:pos="2540"/>
        </w:tabs>
        <w:spacing w:after="0"/>
        <w:rPr>
          <w:rFonts w:ascii="Arial" w:hAnsi="Arial" w:cs="Arial"/>
        </w:rPr>
      </w:pPr>
    </w:p>
    <w:p w14:paraId="0FF592A1" w14:textId="77777777" w:rsidR="006B2CB5" w:rsidRDefault="006B2CB5" w:rsidP="000D14ED">
      <w:pPr>
        <w:tabs>
          <w:tab w:val="left" w:pos="2540"/>
        </w:tabs>
        <w:spacing w:after="0"/>
        <w:rPr>
          <w:rFonts w:ascii="Arial" w:hAnsi="Arial" w:cs="Arial"/>
        </w:rPr>
      </w:pPr>
    </w:p>
    <w:p w14:paraId="32B1B091" w14:textId="77777777" w:rsidR="006B2CB5" w:rsidRDefault="006B2CB5" w:rsidP="000D14ED">
      <w:pPr>
        <w:tabs>
          <w:tab w:val="left" w:pos="2540"/>
        </w:tabs>
        <w:spacing w:after="0"/>
        <w:rPr>
          <w:rFonts w:ascii="Arial" w:hAnsi="Arial" w:cs="Arial"/>
        </w:rPr>
      </w:pPr>
    </w:p>
    <w:p w14:paraId="62330F1E" w14:textId="77777777" w:rsidR="006B2CB5" w:rsidRDefault="006B2CB5" w:rsidP="000D14ED">
      <w:pPr>
        <w:tabs>
          <w:tab w:val="left" w:pos="2540"/>
        </w:tabs>
        <w:spacing w:after="0"/>
        <w:rPr>
          <w:rFonts w:ascii="Arial" w:hAnsi="Arial" w:cs="Arial"/>
        </w:rPr>
      </w:pPr>
    </w:p>
    <w:p w14:paraId="0558CDAA" w14:textId="77777777" w:rsidR="006B2CB5" w:rsidRDefault="006B2CB5" w:rsidP="000D14ED">
      <w:pPr>
        <w:tabs>
          <w:tab w:val="left" w:pos="2540"/>
        </w:tabs>
        <w:spacing w:after="0"/>
        <w:rPr>
          <w:rFonts w:ascii="Arial" w:hAnsi="Arial" w:cs="Arial"/>
        </w:rPr>
      </w:pPr>
    </w:p>
    <w:p w14:paraId="5A0CE270" w14:textId="77777777" w:rsidR="006B2CB5" w:rsidRDefault="006B2CB5" w:rsidP="000D14ED">
      <w:pPr>
        <w:tabs>
          <w:tab w:val="left" w:pos="2540"/>
        </w:tabs>
        <w:spacing w:after="0"/>
        <w:rPr>
          <w:rFonts w:ascii="Arial" w:hAnsi="Arial" w:cs="Arial"/>
        </w:rPr>
      </w:pPr>
    </w:p>
    <w:p w14:paraId="32FED527" w14:textId="77777777" w:rsidR="006B2CB5" w:rsidRDefault="006B2CB5" w:rsidP="000D14ED">
      <w:pPr>
        <w:tabs>
          <w:tab w:val="left" w:pos="2540"/>
        </w:tabs>
        <w:spacing w:after="0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5"/>
        <w:gridCol w:w="529"/>
        <w:gridCol w:w="1274"/>
        <w:gridCol w:w="573"/>
        <w:gridCol w:w="554"/>
        <w:gridCol w:w="529"/>
        <w:gridCol w:w="1274"/>
        <w:gridCol w:w="573"/>
        <w:gridCol w:w="554"/>
        <w:gridCol w:w="1941"/>
      </w:tblGrid>
      <w:tr w:rsidR="006B2CB5" w:rsidRPr="00705588" w14:paraId="592B1A8B" w14:textId="77777777" w:rsidTr="00705588">
        <w:trPr>
          <w:trHeight w:val="227"/>
        </w:trPr>
        <w:tc>
          <w:tcPr>
            <w:tcW w:w="0" w:type="auto"/>
            <w:gridSpan w:val="10"/>
          </w:tcPr>
          <w:p w14:paraId="111120FC" w14:textId="0F6CDE2A" w:rsidR="006B2CB5" w:rsidRPr="00705588" w:rsidRDefault="006B2CB5" w:rsidP="007055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70558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l-NL"/>
              </w:rPr>
              <w:lastRenderedPageBreak/>
              <w:t>Table 2</w:t>
            </w:r>
            <w:r w:rsidRPr="007055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. Full and final model predicting hypoparathyroidism, and calibrated model to predict readmission.</w:t>
            </w:r>
          </w:p>
        </w:tc>
      </w:tr>
      <w:tr w:rsidR="006B2CB5" w:rsidRPr="00705588" w14:paraId="0CCFD22C" w14:textId="77777777" w:rsidTr="00705588">
        <w:trPr>
          <w:trHeight w:val="227"/>
        </w:trPr>
        <w:tc>
          <w:tcPr>
            <w:tcW w:w="0" w:type="auto"/>
          </w:tcPr>
          <w:p w14:paraId="2643CF83" w14:textId="77777777" w:rsidR="006B2CB5" w:rsidRPr="00705588" w:rsidRDefault="006B2CB5" w:rsidP="0070558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gridSpan w:val="4"/>
            <w:shd w:val="clear" w:color="auto" w:fill="auto"/>
            <w:noWrap/>
          </w:tcPr>
          <w:p w14:paraId="2A1E96EC" w14:textId="7B037F6D" w:rsidR="006B2CB5" w:rsidRPr="00705588" w:rsidRDefault="006B2CB5" w:rsidP="0070558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nl-NL" w:eastAsia="nl-NL"/>
              </w:rPr>
            </w:pPr>
            <w:r w:rsidRPr="0070558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nl-NL" w:eastAsia="nl-NL"/>
              </w:rPr>
              <w:t>Full model</w:t>
            </w:r>
          </w:p>
        </w:tc>
        <w:tc>
          <w:tcPr>
            <w:tcW w:w="0" w:type="auto"/>
            <w:gridSpan w:val="4"/>
            <w:shd w:val="clear" w:color="auto" w:fill="auto"/>
            <w:noWrap/>
          </w:tcPr>
          <w:p w14:paraId="36A5893E" w14:textId="398C36AC" w:rsidR="006B2CB5" w:rsidRPr="00705588" w:rsidRDefault="006B2CB5" w:rsidP="0070558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nl-NL" w:eastAsia="nl-NL"/>
              </w:rPr>
            </w:pPr>
            <w:r w:rsidRPr="0070558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nl-NL" w:eastAsia="nl-NL"/>
              </w:rPr>
              <w:t>Final model</w:t>
            </w:r>
          </w:p>
        </w:tc>
        <w:tc>
          <w:tcPr>
            <w:tcW w:w="0" w:type="auto"/>
            <w:shd w:val="clear" w:color="auto" w:fill="auto"/>
            <w:noWrap/>
          </w:tcPr>
          <w:p w14:paraId="078ED00A" w14:textId="57C85A34" w:rsidR="006B2CB5" w:rsidRPr="00705588" w:rsidRDefault="006B2CB5" w:rsidP="0070558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nl-NL" w:eastAsia="nl-NL"/>
              </w:rPr>
            </w:pPr>
            <w:commentRangeStart w:id="0"/>
            <w:r w:rsidRPr="0070558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nl-NL" w:eastAsia="nl-NL"/>
              </w:rPr>
              <w:t>Readmission</w:t>
            </w:r>
            <w:commentRangeEnd w:id="0"/>
            <w:r w:rsidR="009C38DA" w:rsidRPr="00705588">
              <w:rPr>
                <w:rStyle w:val="Verwijzingopmerking"/>
                <w:rFonts w:ascii="Times New Roman" w:hAnsi="Times New Roman" w:cs="Times New Roman"/>
                <w:b/>
                <w:sz w:val="20"/>
                <w:szCs w:val="20"/>
              </w:rPr>
              <w:commentReference w:id="0"/>
            </w:r>
          </w:p>
        </w:tc>
      </w:tr>
      <w:tr w:rsidR="006B2CB5" w:rsidRPr="00705588" w14:paraId="31AB55C7" w14:textId="77777777" w:rsidTr="00705588">
        <w:trPr>
          <w:trHeight w:val="227"/>
        </w:trPr>
        <w:tc>
          <w:tcPr>
            <w:tcW w:w="0" w:type="auto"/>
          </w:tcPr>
          <w:p w14:paraId="5819E520" w14:textId="77777777" w:rsidR="006B2CB5" w:rsidRPr="00705588" w:rsidRDefault="006B2CB5" w:rsidP="007055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14:paraId="7477DC01" w14:textId="0C9C87F2" w:rsidR="006B2CB5" w:rsidRPr="00705588" w:rsidRDefault="006B2CB5" w:rsidP="007055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055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  <w:t>OR</w:t>
            </w:r>
          </w:p>
        </w:tc>
        <w:tc>
          <w:tcPr>
            <w:tcW w:w="0" w:type="auto"/>
            <w:shd w:val="clear" w:color="auto" w:fill="auto"/>
            <w:noWrap/>
          </w:tcPr>
          <w:p w14:paraId="35401B55" w14:textId="0F5EC78E" w:rsidR="006B2CB5" w:rsidRPr="00705588" w:rsidRDefault="006B2CB5" w:rsidP="007055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055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  <w:t>95% CI</w:t>
            </w:r>
          </w:p>
        </w:tc>
        <w:tc>
          <w:tcPr>
            <w:tcW w:w="0" w:type="auto"/>
            <w:shd w:val="clear" w:color="auto" w:fill="auto"/>
            <w:noWrap/>
          </w:tcPr>
          <w:p w14:paraId="77656737" w14:textId="3DB4EE86" w:rsidR="006B2CB5" w:rsidRPr="00705588" w:rsidRDefault="006B2CB5" w:rsidP="007055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055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  <w:t>SOR</w:t>
            </w:r>
          </w:p>
        </w:tc>
        <w:tc>
          <w:tcPr>
            <w:tcW w:w="0" w:type="auto"/>
            <w:shd w:val="clear" w:color="auto" w:fill="auto"/>
            <w:noWrap/>
          </w:tcPr>
          <w:p w14:paraId="083592EF" w14:textId="4CA6BA9B" w:rsidR="006B2CB5" w:rsidRPr="00705588" w:rsidRDefault="006B2CB5" w:rsidP="007055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055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  <w:t>Imp.</w:t>
            </w:r>
          </w:p>
        </w:tc>
        <w:tc>
          <w:tcPr>
            <w:tcW w:w="0" w:type="auto"/>
            <w:shd w:val="clear" w:color="auto" w:fill="auto"/>
            <w:noWrap/>
          </w:tcPr>
          <w:p w14:paraId="0A52884F" w14:textId="5C4EE945" w:rsidR="006B2CB5" w:rsidRPr="00705588" w:rsidRDefault="006B2CB5" w:rsidP="007055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055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  <w:t>OR</w:t>
            </w:r>
          </w:p>
        </w:tc>
        <w:tc>
          <w:tcPr>
            <w:tcW w:w="0" w:type="auto"/>
            <w:shd w:val="clear" w:color="auto" w:fill="auto"/>
            <w:noWrap/>
          </w:tcPr>
          <w:p w14:paraId="1B43FBFE" w14:textId="65EAA890" w:rsidR="006B2CB5" w:rsidRPr="00705588" w:rsidRDefault="006B2CB5" w:rsidP="007055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055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  <w:t>95% CI</w:t>
            </w:r>
          </w:p>
        </w:tc>
        <w:tc>
          <w:tcPr>
            <w:tcW w:w="0" w:type="auto"/>
            <w:shd w:val="clear" w:color="auto" w:fill="auto"/>
            <w:noWrap/>
          </w:tcPr>
          <w:p w14:paraId="1A270915" w14:textId="754459E5" w:rsidR="006B2CB5" w:rsidRPr="00705588" w:rsidRDefault="006B2CB5" w:rsidP="007055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055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  <w:t>SOR</w:t>
            </w:r>
          </w:p>
        </w:tc>
        <w:tc>
          <w:tcPr>
            <w:tcW w:w="0" w:type="auto"/>
            <w:shd w:val="clear" w:color="auto" w:fill="auto"/>
            <w:noWrap/>
          </w:tcPr>
          <w:p w14:paraId="66941AE1" w14:textId="7406AC90" w:rsidR="006B2CB5" w:rsidRPr="00705588" w:rsidRDefault="006B2CB5" w:rsidP="007055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055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  <w:t xml:space="preserve">Imp. </w:t>
            </w:r>
          </w:p>
        </w:tc>
        <w:tc>
          <w:tcPr>
            <w:tcW w:w="0" w:type="auto"/>
            <w:shd w:val="clear" w:color="auto" w:fill="auto"/>
            <w:noWrap/>
          </w:tcPr>
          <w:p w14:paraId="5AD8290A" w14:textId="24AE2533" w:rsidR="006B2CB5" w:rsidRPr="00705588" w:rsidRDefault="006B2CB5" w:rsidP="007055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055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  <w:t>CSOR</w:t>
            </w:r>
          </w:p>
        </w:tc>
      </w:tr>
      <w:tr w:rsidR="00705588" w:rsidRPr="00705588" w14:paraId="5A842292" w14:textId="77777777" w:rsidTr="00705588">
        <w:trPr>
          <w:trHeight w:val="227"/>
        </w:trPr>
        <w:tc>
          <w:tcPr>
            <w:tcW w:w="0" w:type="auto"/>
          </w:tcPr>
          <w:p w14:paraId="6461C0FC" w14:textId="56A5B0E1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055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Intercept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BACB9C7" w14:textId="544BF099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055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C5FD49E" w14:textId="155648D7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055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[2.23; 4.70]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36C9CA0" w14:textId="55702ACD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055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8C156D4" w14:textId="77777777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3C2CDF67" w14:textId="2B0DB9D9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055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0834AD6" w14:textId="2C58A603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055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[1.60; 3.29]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7DAB41A" w14:textId="04A0E338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055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C3C4AC5" w14:textId="77777777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400D5509" w14:textId="57462132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055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</w:tr>
      <w:tr w:rsidR="00705588" w:rsidRPr="00705588" w14:paraId="5E3C3881" w14:textId="77777777" w:rsidTr="00705588">
        <w:trPr>
          <w:trHeight w:val="227"/>
        </w:trPr>
        <w:tc>
          <w:tcPr>
            <w:tcW w:w="0" w:type="auto"/>
          </w:tcPr>
          <w:p w14:paraId="2D7F867D" w14:textId="77777777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705588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lang w:val="nl-NL" w:eastAsia="nl-NL"/>
              </w:rPr>
              <w:t>Δ</w:t>
            </w:r>
            <w:r w:rsidRPr="007055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PTH</w:t>
            </w:r>
          </w:p>
          <w:p w14:paraId="40B5F24D" w14:textId="10572402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055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 xml:space="preserve">   (1% increase)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A2F0EE3" w14:textId="655A9197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055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A5AD7C2" w14:textId="5C9A3A76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055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[1.05; 1.14]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A13F748" w14:textId="58FF1965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055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B025BC6" w14:textId="78E37B08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055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48793E0" w14:textId="2B0E0B2A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055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0409CCA" w14:textId="29F64144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055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[1.05; 1.13]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9CBD5DD" w14:textId="1813ED91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055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BD84905" w14:textId="0469CAA1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055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375EE1B" w14:textId="33391762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055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1.06</w:t>
            </w:r>
          </w:p>
        </w:tc>
      </w:tr>
      <w:tr w:rsidR="00705588" w:rsidRPr="00705588" w14:paraId="0CF6245A" w14:textId="77777777" w:rsidTr="00705588">
        <w:trPr>
          <w:trHeight w:val="227"/>
        </w:trPr>
        <w:tc>
          <w:tcPr>
            <w:tcW w:w="0" w:type="auto"/>
          </w:tcPr>
          <w:p w14:paraId="7A0D15D9" w14:textId="77777777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7055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Corrected calcium at 24 hours</w:t>
            </w:r>
          </w:p>
          <w:p w14:paraId="43756844" w14:textId="630C1DB7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7055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 xml:space="preserve">   (0.2 versus 0.1)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7509DA1" w14:textId="0DB35DB9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055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ABC117C" w14:textId="0997A989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055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[1.15; 2.12]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BF7C6BF" w14:textId="7A399446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055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B905B3E" w14:textId="5302A90D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055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C09026F" w14:textId="5DD9C525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055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0AF3CE8" w14:textId="2008391C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055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[1.13; 2.05]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DC06F4B" w14:textId="36798E4F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055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A7A5002" w14:textId="0F1BD4DD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055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15C4CAB" w14:textId="5EAACF0F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055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1.34</w:t>
            </w:r>
          </w:p>
        </w:tc>
      </w:tr>
      <w:tr w:rsidR="00705588" w:rsidRPr="00705588" w14:paraId="5E078A0F" w14:textId="77777777" w:rsidTr="00705588">
        <w:trPr>
          <w:trHeight w:val="227"/>
        </w:trPr>
        <w:tc>
          <w:tcPr>
            <w:tcW w:w="0" w:type="auto"/>
          </w:tcPr>
          <w:p w14:paraId="1D2C1690" w14:textId="62DCE74B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7055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Parathyroid gland not seen during surgery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9DD3735" w14:textId="0F44AD05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055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69BD408" w14:textId="34358DF3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055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[1.55; 12.94]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3220055" w14:textId="05C67E7D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055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A73BD61" w14:textId="3634357B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055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5351FDC" w14:textId="3FFEE355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055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2140ADF" w14:textId="0B5207CB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055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[1.75; 13.41]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5F1DF94" w14:textId="0B95E243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055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B1B3769" w14:textId="323BB0A2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055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E29A0B8" w14:textId="48AA9095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055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3.02</w:t>
            </w:r>
          </w:p>
        </w:tc>
      </w:tr>
      <w:tr w:rsidR="00705588" w:rsidRPr="00705588" w14:paraId="5D28FEC9" w14:textId="77777777" w:rsidTr="00705588">
        <w:trPr>
          <w:trHeight w:val="227"/>
        </w:trPr>
        <w:tc>
          <w:tcPr>
            <w:tcW w:w="0" w:type="auto"/>
          </w:tcPr>
          <w:p w14:paraId="4FA22513" w14:textId="77777777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7055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Age in years</w:t>
            </w:r>
          </w:p>
          <w:p w14:paraId="6F25F876" w14:textId="1A753B45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7055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 xml:space="preserve">   (i.q.r. 69 versus 42 years)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2484BC5" w14:textId="18447764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055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A8FBB1B" w14:textId="7571543E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055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[0.57; 2.37]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709BBEC" w14:textId="4D621125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055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B7B20A7" w14:textId="053C2FB8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055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DA0914B" w14:textId="77777777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33F2AFEE" w14:textId="77777777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00541475" w14:textId="77777777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34A17B8F" w14:textId="77777777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320DF97D" w14:textId="77777777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705588" w:rsidRPr="00705588" w14:paraId="6F830D25" w14:textId="77777777" w:rsidTr="00705588">
        <w:trPr>
          <w:trHeight w:val="227"/>
        </w:trPr>
        <w:tc>
          <w:tcPr>
            <w:tcW w:w="0" w:type="auto"/>
          </w:tcPr>
          <w:p w14:paraId="54F7B33D" w14:textId="1E6F9917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055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Males versus females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8C33EB6" w14:textId="0CE1E9AF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055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5498FDA" w14:textId="7C69D288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055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[0.40; 2.25]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2207FD4" w14:textId="647D3770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055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3D4B57E" w14:textId="402EDAED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055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2437592" w14:textId="77777777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610230DD" w14:textId="77777777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2C196B6C" w14:textId="77777777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663ADF9B" w14:textId="77777777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7BA1212F" w14:textId="77777777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705588" w:rsidRPr="00705588" w14:paraId="31CB9428" w14:textId="77777777" w:rsidTr="00705588">
        <w:trPr>
          <w:trHeight w:val="227"/>
        </w:trPr>
        <w:tc>
          <w:tcPr>
            <w:tcW w:w="0" w:type="auto"/>
          </w:tcPr>
          <w:p w14:paraId="58918079" w14:textId="3A50C4B9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055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Completion surgery versus total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19C3510" w14:textId="4D9061BC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055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0AC5A97" w14:textId="6E7FD43E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055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[0.39; 6.25]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F1C1A09" w14:textId="0FA3415F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055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41FBA8A" w14:textId="41F0E873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055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0440FDB" w14:textId="77777777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2E212897" w14:textId="77777777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491EEF23" w14:textId="77777777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42C8FA17" w14:textId="77777777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332F1F2B" w14:textId="77777777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705588" w:rsidRPr="00705588" w14:paraId="181BA000" w14:textId="77777777" w:rsidTr="00705588">
        <w:trPr>
          <w:trHeight w:val="227"/>
        </w:trPr>
        <w:tc>
          <w:tcPr>
            <w:tcW w:w="0" w:type="auto"/>
          </w:tcPr>
          <w:p w14:paraId="055AA80D" w14:textId="4797BDFB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7055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Central LND = Yes versus No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9FF8CB5" w14:textId="28084C44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055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BC5F537" w14:textId="1FFDDB48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055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[0.57; 3.37]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45D0351" w14:textId="6262D929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055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F550714" w14:textId="677FD7D5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055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BFD5D23" w14:textId="77777777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01EADD83" w14:textId="77777777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2A409D3E" w14:textId="77777777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0BDD2547" w14:textId="77777777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3DEBBF6D" w14:textId="77777777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705588" w:rsidRPr="00705588" w14:paraId="3BDFF2BC" w14:textId="77777777" w:rsidTr="00705588">
        <w:trPr>
          <w:trHeight w:val="227"/>
        </w:trPr>
        <w:tc>
          <w:tcPr>
            <w:tcW w:w="0" w:type="auto"/>
          </w:tcPr>
          <w:p w14:paraId="16AB076B" w14:textId="236018AF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05588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val="nl-NL" w:eastAsia="nl-NL"/>
              </w:rPr>
              <w:t>Concordance index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6D5ECF3" w14:textId="308E950A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055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7F01506" w14:textId="1D2C4067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055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[0.85; 0.92]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0634CA4" w14:textId="77777777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1C7FF1AB" w14:textId="77777777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7366E889" w14:textId="75BC4DFD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055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DF3D18B" w14:textId="71E41963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055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[0.84; 0.92]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DBAB26A" w14:textId="77777777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1E5B5C16" w14:textId="77777777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31E867B9" w14:textId="77777777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705588" w:rsidRPr="00705588" w14:paraId="0D4E9190" w14:textId="77777777" w:rsidTr="00705588">
        <w:trPr>
          <w:trHeight w:val="227"/>
        </w:trPr>
        <w:tc>
          <w:tcPr>
            <w:tcW w:w="0" w:type="auto"/>
            <w:gridSpan w:val="10"/>
          </w:tcPr>
          <w:p w14:paraId="2E299BE6" w14:textId="3B3020D0" w:rsidR="00705588" w:rsidRPr="00705588" w:rsidRDefault="00705588" w:rsidP="00705588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  <w:r w:rsidRPr="00705588"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  <w:t xml:space="preserve">Table displays odds ratios and the 95% confidence intervals of the logistic regression model predicting the probability of hypoparathyroidism. The final model is selected using backward selection with p-values &lt; 0.05. The coefficients are averaged over the ten imputed data sets. The Concordance index is corrected for optimism by bootstrapping </w:t>
            </w:r>
            <w:ins w:id="1" w:author="C.H.M. Maas [5]" w:date="2023-08-17T16:33:00Z">
              <w:r w:rsidRPr="00705588">
                <w:rPr>
                  <w:rFonts w:ascii="Times New Roman" w:eastAsia="Times New Roman" w:hAnsi="Times New Roman" w:cs="Times New Roman"/>
                  <w:sz w:val="20"/>
                  <w:szCs w:val="20"/>
                  <w:lang w:eastAsia="nl-NL"/>
                </w:rPr>
                <w:t>using the full hypoparathyroidism model</w:t>
              </w:r>
            </w:ins>
            <w:r w:rsidRPr="00705588"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  <w:t xml:space="preserve">. </w:t>
            </w:r>
            <w:r w:rsidRPr="00705588"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  <w:br/>
              <w:t xml:space="preserve">Abbreviations: OR, odds ratio; CI, confidence interval; </w:t>
            </w:r>
            <w:r w:rsidRPr="00705588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nl-NL"/>
              </w:rPr>
              <w:t xml:space="preserve">SOR, shrunk odds ratio </w:t>
            </w:r>
            <w:r w:rsidRPr="00705588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with a uniform shrinkage factor of 0.868</w:t>
            </w:r>
            <w:r w:rsidRPr="00705588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nl-NL"/>
              </w:rPr>
              <w:t>; CSOR, calibrated shrunk odds ratio for readmission with a uniform shrinkage factor of 0.868 and calibration factor of 0.81;</w:t>
            </w:r>
            <w:r w:rsidRPr="00705588"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  <w:t xml:space="preserve"> Imp., importance defined by the Chi-square of the Wald-statistic; PTH, parathyroid hormone; </w:t>
            </w:r>
            <w:r w:rsidRPr="00705588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Δ</w:t>
            </w:r>
            <w:r w:rsidRPr="00705588"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  <w:t>PTH, (PTH at baseline - postoperative PTH after 24 hours) / (PTH at baseline) x 100%; Corrected calcium, measured calcium (mmol/L) + 0.016 x (34 - albumin (g/L)); LND, lymph node dissection.</w:t>
            </w:r>
          </w:p>
        </w:tc>
      </w:tr>
    </w:tbl>
    <w:p w14:paraId="3A3A9903" w14:textId="5E66EE11" w:rsidR="004C579A" w:rsidRDefault="004C579A" w:rsidP="000D14ED">
      <w:pPr>
        <w:spacing w:after="0"/>
        <w:rPr>
          <w:rFonts w:ascii="Arial" w:hAnsi="Arial" w:cs="Arial"/>
        </w:rPr>
      </w:pPr>
    </w:p>
    <w:p w14:paraId="2DC7E635" w14:textId="77777777" w:rsidR="006F2DEC" w:rsidRDefault="006F2DEC" w:rsidP="000D14ED">
      <w:pPr>
        <w:spacing w:after="0"/>
        <w:rPr>
          <w:rFonts w:ascii="Arial" w:hAnsi="Arial" w:cs="Arial"/>
        </w:rPr>
      </w:pPr>
    </w:p>
    <w:p w14:paraId="4EC23607" w14:textId="77777777" w:rsidR="008723FD" w:rsidRDefault="008723FD" w:rsidP="000D14ED">
      <w:pPr>
        <w:spacing w:after="0"/>
        <w:rPr>
          <w:rFonts w:ascii="Arial" w:hAnsi="Arial" w:cs="Arial"/>
        </w:rPr>
      </w:pPr>
    </w:p>
    <w:tbl>
      <w:tblPr>
        <w:tblStyle w:val="Tabelraster"/>
        <w:tblW w:w="8359" w:type="dxa"/>
        <w:tblLook w:val="04A0" w:firstRow="1" w:lastRow="0" w:firstColumn="1" w:lastColumn="0" w:noHBand="0" w:noVBand="1"/>
      </w:tblPr>
      <w:tblGrid>
        <w:gridCol w:w="3397"/>
        <w:gridCol w:w="1418"/>
        <w:gridCol w:w="1843"/>
        <w:gridCol w:w="1701"/>
      </w:tblGrid>
      <w:tr w:rsidR="008723FD" w14:paraId="07D89031" w14:textId="77777777" w:rsidTr="00EE21E4">
        <w:tc>
          <w:tcPr>
            <w:tcW w:w="8359" w:type="dxa"/>
            <w:gridSpan w:val="4"/>
          </w:tcPr>
          <w:p w14:paraId="22EA0BEF" w14:textId="51B55F9A" w:rsidR="008723FD" w:rsidRPr="002A661F" w:rsidRDefault="008723FD" w:rsidP="000D14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61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Table 3. </w:t>
            </w:r>
            <w:r w:rsidRPr="002A661F">
              <w:rPr>
                <w:rFonts w:ascii="Times New Roman" w:hAnsi="Times New Roman" w:cs="Times New Roman"/>
                <w:sz w:val="20"/>
                <w:szCs w:val="20"/>
              </w:rPr>
              <w:t>Predictions of hypothyroidism and readmission for all patients.</w:t>
            </w:r>
          </w:p>
        </w:tc>
      </w:tr>
      <w:tr w:rsidR="008723FD" w14:paraId="6B888B0B" w14:textId="77777777" w:rsidTr="00EE21E4">
        <w:tc>
          <w:tcPr>
            <w:tcW w:w="3397" w:type="dxa"/>
          </w:tcPr>
          <w:p w14:paraId="1A205C67" w14:textId="77777777" w:rsidR="008723FD" w:rsidRDefault="008723FD" w:rsidP="000D14ED">
            <w:pPr>
              <w:rPr>
                <w:rFonts w:ascii="Arial" w:hAnsi="Arial" w:cs="Arial"/>
                <w:b/>
              </w:rPr>
            </w:pPr>
          </w:p>
        </w:tc>
        <w:tc>
          <w:tcPr>
            <w:tcW w:w="4962" w:type="dxa"/>
            <w:gridSpan w:val="3"/>
          </w:tcPr>
          <w:p w14:paraId="1F988556" w14:textId="4C4EFB5F" w:rsidR="008723FD" w:rsidRDefault="008723FD" w:rsidP="000D14ED">
            <w:pPr>
              <w:jc w:val="center"/>
              <w:rPr>
                <w:rFonts w:ascii="Arial" w:hAnsi="Arial" w:cs="Arial"/>
                <w:b/>
              </w:rPr>
            </w:pPr>
            <w:r w:rsidRPr="00BC4C97">
              <w:rPr>
                <w:rFonts w:ascii="Times New Roman" w:hAnsi="Times New Roman" w:cs="Times New Roman"/>
                <w:sz w:val="20"/>
                <w:szCs w:val="20"/>
              </w:rPr>
              <w:t>Predicted probability of hypoparathyroidism</w:t>
            </w:r>
          </w:p>
        </w:tc>
      </w:tr>
      <w:tr w:rsidR="008723FD" w14:paraId="11DE377A" w14:textId="77777777" w:rsidTr="00EE21E4">
        <w:tc>
          <w:tcPr>
            <w:tcW w:w="3397" w:type="dxa"/>
          </w:tcPr>
          <w:p w14:paraId="704B0979" w14:textId="77777777" w:rsidR="008723FD" w:rsidRDefault="008723FD" w:rsidP="000D14ED">
            <w:pPr>
              <w:rPr>
                <w:rFonts w:ascii="Arial" w:hAnsi="Arial" w:cs="Arial"/>
                <w:b/>
              </w:rPr>
            </w:pPr>
          </w:p>
        </w:tc>
        <w:tc>
          <w:tcPr>
            <w:tcW w:w="1418" w:type="dxa"/>
          </w:tcPr>
          <w:p w14:paraId="486B0987" w14:textId="722F2E7E" w:rsidR="008723FD" w:rsidRPr="008723FD" w:rsidRDefault="00266AB3" w:rsidP="000D14E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Low </w:t>
            </w:r>
            <w:r w:rsidR="008723FD" w:rsidRPr="008723FD">
              <w:rPr>
                <w:rFonts w:ascii="Times New Roman" w:hAnsi="Times New Roman" w:cs="Times New Roman"/>
                <w:b/>
                <w:sz w:val="20"/>
                <w:szCs w:val="20"/>
              </w:rPr>
              <w:t>risk</w:t>
            </w:r>
          </w:p>
          <w:p w14:paraId="73C1E247" w14:textId="7A6F2706" w:rsidR="008723FD" w:rsidRDefault="008723FD" w:rsidP="000D14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C4C97">
              <w:rPr>
                <w:rFonts w:ascii="Times New Roman" w:hAnsi="Times New Roman" w:cs="Times New Roman"/>
                <w:sz w:val="20"/>
                <w:szCs w:val="20"/>
              </w:rPr>
              <w:t>p &lt; 10%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9B75721" w14:textId="2447FE52" w:rsidR="008723FD" w:rsidRDefault="00C563F9" w:rsidP="000D14E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n=229</w:t>
            </w:r>
          </w:p>
        </w:tc>
        <w:tc>
          <w:tcPr>
            <w:tcW w:w="1843" w:type="dxa"/>
          </w:tcPr>
          <w:p w14:paraId="4F3F7CAF" w14:textId="0A0CFD53" w:rsidR="008723FD" w:rsidRPr="008723FD" w:rsidRDefault="005A6ED4" w:rsidP="000D14ED">
            <w:pPr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Intermediate</w:t>
            </w:r>
            <w:r w:rsidR="008723FD" w:rsidRPr="008723FD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 xml:space="preserve"> risk</w:t>
            </w:r>
          </w:p>
          <w:p w14:paraId="15F0C0C6" w14:textId="637BD509" w:rsidR="008723FD" w:rsidRDefault="008723FD" w:rsidP="000D14E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(</w:t>
            </w:r>
            <w:r w:rsidRPr="00BC4C97">
              <w:rPr>
                <w:rFonts w:ascii="Times New Roman" w:eastAsiaTheme="minorEastAsia" w:hAnsi="Times New Roman" w:cs="Times New Roman"/>
                <w:sz w:val="20"/>
                <w:szCs w:val="20"/>
              </w:rPr>
              <w:t>10% ≤ p ≤ 30%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)</w:t>
            </w:r>
          </w:p>
          <w:p w14:paraId="73BB2C55" w14:textId="7F45287D" w:rsidR="008723FD" w:rsidRDefault="00C563F9" w:rsidP="000D14E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n=74</w:t>
            </w:r>
          </w:p>
        </w:tc>
        <w:tc>
          <w:tcPr>
            <w:tcW w:w="1701" w:type="dxa"/>
          </w:tcPr>
          <w:p w14:paraId="237701B8" w14:textId="77777777" w:rsidR="008723FD" w:rsidRPr="008723FD" w:rsidRDefault="008723FD" w:rsidP="000D14E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723FD">
              <w:rPr>
                <w:rFonts w:ascii="Times New Roman" w:hAnsi="Times New Roman" w:cs="Times New Roman"/>
                <w:b/>
                <w:sz w:val="20"/>
                <w:szCs w:val="20"/>
              </w:rPr>
              <w:t>High risk</w:t>
            </w:r>
          </w:p>
          <w:p w14:paraId="7DC30F08" w14:textId="693C7093" w:rsidR="008723FD" w:rsidRDefault="008723FD" w:rsidP="000D14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C4C97">
              <w:rPr>
                <w:rFonts w:ascii="Times New Roman" w:hAnsi="Times New Roman" w:cs="Times New Roman"/>
                <w:sz w:val="20"/>
                <w:szCs w:val="20"/>
              </w:rPr>
              <w:t>p &gt; 30%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4094D7C" w14:textId="3F24AE5A" w:rsidR="008723FD" w:rsidRDefault="008723FD" w:rsidP="000D14E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n=63</w:t>
            </w:r>
          </w:p>
        </w:tc>
      </w:tr>
      <w:tr w:rsidR="008723FD" w:rsidRPr="00C563F9" w14:paraId="689622DB" w14:textId="77777777" w:rsidTr="00EE21E4">
        <w:tc>
          <w:tcPr>
            <w:tcW w:w="3397" w:type="dxa"/>
          </w:tcPr>
          <w:p w14:paraId="1502F8F9" w14:textId="4EDECA12" w:rsidR="008723FD" w:rsidRPr="00C563F9" w:rsidRDefault="008F2B31" w:rsidP="000D14ED">
            <w:pPr>
              <w:rPr>
                <w:rFonts w:ascii="Arial" w:hAnsi="Arial" w:cs="Arial"/>
                <w:b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Persistent hypoparathyroidism</w:t>
            </w:r>
          </w:p>
        </w:tc>
        <w:tc>
          <w:tcPr>
            <w:tcW w:w="1418" w:type="dxa"/>
          </w:tcPr>
          <w:p w14:paraId="2E161E08" w14:textId="1D0665A7" w:rsidR="008723FD" w:rsidRPr="00C563F9" w:rsidRDefault="00C563F9" w:rsidP="000D14ED">
            <w:pPr>
              <w:rPr>
                <w:rFonts w:ascii="Arial" w:hAnsi="Arial" w:cs="Arial"/>
                <w:b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4 (1.7%)</w:t>
            </w:r>
          </w:p>
        </w:tc>
        <w:tc>
          <w:tcPr>
            <w:tcW w:w="1843" w:type="dxa"/>
          </w:tcPr>
          <w:p w14:paraId="69D48376" w14:textId="28F406DA" w:rsidR="008723FD" w:rsidRPr="00C563F9" w:rsidRDefault="00C563F9" w:rsidP="000D14ED">
            <w:pPr>
              <w:rPr>
                <w:rFonts w:ascii="Arial" w:hAnsi="Arial" w:cs="Arial"/>
                <w:b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12 (16.2%)</w:t>
            </w:r>
          </w:p>
        </w:tc>
        <w:tc>
          <w:tcPr>
            <w:tcW w:w="1701" w:type="dxa"/>
          </w:tcPr>
          <w:p w14:paraId="3C95D427" w14:textId="59CF9BC5" w:rsidR="008723FD" w:rsidRPr="00C563F9" w:rsidRDefault="00C563F9" w:rsidP="000D14ED">
            <w:pPr>
              <w:rPr>
                <w:rFonts w:ascii="Arial" w:hAnsi="Arial" w:cs="Arial"/>
                <w:b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28 (44.4%)</w:t>
            </w:r>
          </w:p>
        </w:tc>
      </w:tr>
      <w:tr w:rsidR="00827A9E" w:rsidRPr="00C563F9" w14:paraId="0B85D7FD" w14:textId="77777777" w:rsidTr="00EE21E4">
        <w:tc>
          <w:tcPr>
            <w:tcW w:w="3397" w:type="dxa"/>
          </w:tcPr>
          <w:p w14:paraId="62C42012" w14:textId="3B49BC53" w:rsidR="00827A9E" w:rsidRPr="00C563F9" w:rsidRDefault="00827A9E" w:rsidP="000D14ED">
            <w:pPr>
              <w:rPr>
                <w:rFonts w:ascii="Arial" w:hAnsi="Arial" w:cs="Arial"/>
                <w:b/>
              </w:rPr>
            </w:pPr>
            <w:r w:rsidRPr="007D5304">
              <w:rPr>
                <w:rFonts w:ascii="Times New Roman" w:hAnsi="Times New Roman" w:cs="Times New Roman"/>
                <w:sz w:val="20"/>
                <w:szCs w:val="20"/>
              </w:rPr>
              <w:t>Hypocalcemia-related readmission</w:t>
            </w:r>
          </w:p>
        </w:tc>
        <w:tc>
          <w:tcPr>
            <w:tcW w:w="1418" w:type="dxa"/>
          </w:tcPr>
          <w:p w14:paraId="190F3DB0" w14:textId="653AD4E0" w:rsidR="00827A9E" w:rsidRPr="00C563F9" w:rsidRDefault="00827A9E" w:rsidP="000D14ED">
            <w:pPr>
              <w:rPr>
                <w:rFonts w:ascii="Arial" w:hAnsi="Arial" w:cs="Arial"/>
                <w:b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2 (0.9%)</w:t>
            </w:r>
          </w:p>
        </w:tc>
        <w:tc>
          <w:tcPr>
            <w:tcW w:w="1843" w:type="dxa"/>
          </w:tcPr>
          <w:p w14:paraId="396A8EC7" w14:textId="6DF6B18A" w:rsidR="00827A9E" w:rsidRPr="00C563F9" w:rsidRDefault="00827A9E" w:rsidP="000D14ED">
            <w:pPr>
              <w:rPr>
                <w:rFonts w:ascii="Arial" w:hAnsi="Arial" w:cs="Arial"/>
                <w:b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7 (9.5%)</w:t>
            </w:r>
          </w:p>
        </w:tc>
        <w:tc>
          <w:tcPr>
            <w:tcW w:w="1701" w:type="dxa"/>
          </w:tcPr>
          <w:p w14:paraId="0054E722" w14:textId="76F546B7" w:rsidR="00827A9E" w:rsidRPr="00C563F9" w:rsidRDefault="00827A9E" w:rsidP="000D14ED">
            <w:pPr>
              <w:rPr>
                <w:rFonts w:ascii="Arial" w:hAnsi="Arial" w:cs="Arial"/>
                <w:b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18 (28.6%)</w:t>
            </w:r>
          </w:p>
        </w:tc>
      </w:tr>
      <w:tr w:rsidR="008723FD" w14:paraId="3A3612D6" w14:textId="77777777" w:rsidTr="00EE21E4">
        <w:tc>
          <w:tcPr>
            <w:tcW w:w="8359" w:type="dxa"/>
            <w:gridSpan w:val="4"/>
          </w:tcPr>
          <w:p w14:paraId="5D69AD9C" w14:textId="02C1DB68" w:rsidR="008723FD" w:rsidRDefault="008723FD" w:rsidP="000D14ED">
            <w:pPr>
              <w:rPr>
                <w:rFonts w:ascii="Arial" w:hAnsi="Arial" w:cs="Arial"/>
                <w:b/>
              </w:rPr>
            </w:pPr>
            <w:r w:rsidRPr="00303900">
              <w:rPr>
                <w:rFonts w:ascii="Times New Roman" w:hAnsi="Times New Roman" w:cs="Times New Roman"/>
                <w:sz w:val="18"/>
                <w:szCs w:val="18"/>
              </w:rPr>
              <w:t xml:space="preserve">The predictions </w:t>
            </w:r>
            <w:r w:rsidR="00674789">
              <w:rPr>
                <w:rFonts w:ascii="Times New Roman" w:hAnsi="Times New Roman" w:cs="Times New Roman"/>
                <w:sz w:val="18"/>
                <w:szCs w:val="18"/>
              </w:rPr>
              <w:t>were</w:t>
            </w:r>
            <w:r w:rsidR="00674789" w:rsidRPr="0030390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303900">
              <w:rPr>
                <w:rFonts w:ascii="Times New Roman" w:hAnsi="Times New Roman" w:cs="Times New Roman"/>
                <w:sz w:val="18"/>
                <w:szCs w:val="18"/>
              </w:rPr>
              <w:t>averaged over the ten imputed data sets.</w:t>
            </w:r>
          </w:p>
        </w:tc>
      </w:tr>
    </w:tbl>
    <w:p w14:paraId="39F3D0E4" w14:textId="77777777" w:rsidR="0098353D" w:rsidRDefault="0098353D" w:rsidP="000D14ED">
      <w:pPr>
        <w:spacing w:after="0"/>
        <w:rPr>
          <w:ins w:id="2" w:author="C.H.M. Maas [5]" w:date="2023-08-17T16:34:00Z"/>
          <w:rFonts w:ascii="Arial" w:hAnsi="Arial" w:cs="Arial"/>
          <w:b/>
        </w:rPr>
      </w:pPr>
    </w:p>
    <w:p w14:paraId="77AF357F" w14:textId="2CAB128F" w:rsidR="003A4354" w:rsidRDefault="003A4354" w:rsidP="000D14ED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79922567" w14:textId="6C9E5868" w:rsidR="00AE021C" w:rsidRPr="00FB6AE7" w:rsidRDefault="00AE021C" w:rsidP="000D14ED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FB6AE7">
        <w:rPr>
          <w:rFonts w:ascii="Times New Roman" w:hAnsi="Times New Roman" w:cs="Times New Roman"/>
          <w:b/>
          <w:sz w:val="20"/>
          <w:szCs w:val="20"/>
        </w:rPr>
        <w:lastRenderedPageBreak/>
        <w:t xml:space="preserve">Figure 1. </w:t>
      </w:r>
      <w:r w:rsidRPr="00FB6AE7">
        <w:rPr>
          <w:rFonts w:ascii="Times New Roman" w:hAnsi="Times New Roman" w:cs="Times New Roman"/>
          <w:sz w:val="20"/>
          <w:szCs w:val="20"/>
        </w:rPr>
        <w:t>Patient enrollment process flowchart</w:t>
      </w:r>
      <w:r w:rsidR="00BC4C97" w:rsidRPr="00FB6AE7">
        <w:rPr>
          <w:rFonts w:ascii="Times New Roman" w:hAnsi="Times New Roman" w:cs="Times New Roman"/>
          <w:sz w:val="20"/>
          <w:szCs w:val="20"/>
        </w:rPr>
        <w:t>.</w:t>
      </w:r>
    </w:p>
    <w:p w14:paraId="705199B9" w14:textId="77777777" w:rsidR="00574C0C" w:rsidRPr="00574C0C" w:rsidRDefault="00574C0C" w:rsidP="000D14ED">
      <w:pPr>
        <w:spacing w:after="0"/>
        <w:rPr>
          <w:rFonts w:ascii="Calibri" w:eastAsia="Calibri" w:hAnsi="Calibri" w:cs="Calibri"/>
        </w:rPr>
      </w:pPr>
    </w:p>
    <w:p w14:paraId="058339CF" w14:textId="1D10E001" w:rsidR="00574C0C" w:rsidRPr="00574C0C" w:rsidRDefault="00976639" w:rsidP="000D14ED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027583" wp14:editId="286746B9">
                <wp:simplePos x="0" y="0"/>
                <wp:positionH relativeFrom="column">
                  <wp:posOffset>-434975</wp:posOffset>
                </wp:positionH>
                <wp:positionV relativeFrom="paragraph">
                  <wp:posOffset>530225</wp:posOffset>
                </wp:positionV>
                <wp:extent cx="1276985" cy="391160"/>
                <wp:effectExtent l="12700" t="12700" r="15240" b="15240"/>
                <wp:wrapNone/>
                <wp:docPr id="35" name="Flowchart: Alternate Process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1276985" cy="391160"/>
                        </a:xfrm>
                        <a:prstGeom prst="flowChartAlternateProcess">
                          <a:avLst/>
                        </a:prstGeom>
                        <a:solidFill>
                          <a:srgbClr val="93CDDD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75A17" w14:textId="77777777" w:rsidR="003731A5" w:rsidRPr="00574C0C" w:rsidRDefault="003731A5" w:rsidP="00574C0C">
                            <w:pPr>
                              <w:jc w:val="center"/>
                              <w:rPr>
                                <w:rFonts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74C0C">
                              <w:rPr>
                                <w:rFonts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2758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1" o:spid="_x0000_s1026" type="#_x0000_t176" style="position:absolute;margin-left:-34.25pt;margin-top:41.75pt;width:100.55pt;height:30.8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" fillcolor="#93cddd" strokeweight="2pt">
                <v:textbox style="layout-flow:vertical;mso-layout-flow-alt:bottom-to-top">
                  <w:txbxContent>
                    <w:p w14:paraId="20F75A17" w14:textId="77777777" w:rsidR="003731A5" w:rsidRPr="00574C0C" w:rsidRDefault="003731A5" w:rsidP="00574C0C">
                      <w:pPr>
                        <w:jc w:val="center"/>
                        <w:rPr>
                          <w:rFonts w:cs="Calibri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574C0C">
                        <w:rPr>
                          <w:rFonts w:cs="Calibri"/>
                          <w:b/>
                          <w:color w:val="000000"/>
                          <w:sz w:val="22"/>
                          <w:szCs w:val="22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8E53BC" wp14:editId="721C83BA">
                <wp:simplePos x="0" y="0"/>
                <wp:positionH relativeFrom="column">
                  <wp:posOffset>557530</wp:posOffset>
                </wp:positionH>
                <wp:positionV relativeFrom="paragraph">
                  <wp:posOffset>78105</wp:posOffset>
                </wp:positionV>
                <wp:extent cx="2009775" cy="1362075"/>
                <wp:effectExtent l="0" t="0" r="9525" b="9525"/>
                <wp:wrapNone/>
                <wp:docPr id="3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09775" cy="13620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444C0FA" w14:textId="77777777" w:rsidR="003731A5" w:rsidRPr="00BC4C97" w:rsidRDefault="003731A5" w:rsidP="00574C0C">
                            <w:pPr>
                              <w:ind w:left="284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C4C97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1280 patients with total or completion thyroidectomy identified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E53BC" id="Rectangle 1" o:spid="_x0000_s1027" style="position:absolute;margin-left:43.9pt;margin-top:6.15pt;width:158.25pt;height:10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" filled="f" strokecolor="windowText" strokeweight="2pt">
                <v:path arrowok="t"/>
                <v:textbox>
                  <w:txbxContent>
                    <w:p w14:paraId="4444C0FA" w14:textId="77777777" w:rsidR="003731A5" w:rsidRPr="00BC4C97" w:rsidRDefault="003731A5" w:rsidP="00574C0C">
                      <w:pPr>
                        <w:ind w:left="284"/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</w:pPr>
                      <w:r w:rsidRPr="00BC4C97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 xml:space="preserve">1280 patients with total or completion thyroidectomy identified </w:t>
                      </w:r>
                    </w:p>
                  </w:txbxContent>
                </v:textbox>
              </v:rect>
            </w:pict>
          </mc:Fallback>
        </mc:AlternateContent>
      </w:r>
    </w:p>
    <w:p w14:paraId="164D6762" w14:textId="06AA3947" w:rsidR="00574C0C" w:rsidRPr="00574C0C" w:rsidRDefault="00976639" w:rsidP="000D14ED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14D19E" wp14:editId="0DE0DDD0">
                <wp:simplePos x="0" y="0"/>
                <wp:positionH relativeFrom="column">
                  <wp:posOffset>3286760</wp:posOffset>
                </wp:positionH>
                <wp:positionV relativeFrom="paragraph">
                  <wp:posOffset>10160</wp:posOffset>
                </wp:positionV>
                <wp:extent cx="1887220" cy="1242695"/>
                <wp:effectExtent l="0" t="0" r="0" b="0"/>
                <wp:wrapNone/>
                <wp:docPr id="3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7220" cy="12426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CAC001A" w14:textId="77777777" w:rsidR="003731A5" w:rsidRPr="00BC4C97" w:rsidRDefault="003731A5" w:rsidP="00574C0C">
                            <w:pPr>
                              <w:pStyle w:val="Lijstalinea"/>
                              <w:ind w:left="284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C4C97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897 patients excluded due to ineligibility </w:t>
                            </w:r>
                          </w:p>
                          <w:p w14:paraId="0D8CB1A7" w14:textId="77777777" w:rsidR="003731A5" w:rsidRPr="00BC4C97" w:rsidRDefault="003731A5" w:rsidP="00574C0C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4C97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no PTH measurements</w:t>
                            </w:r>
                          </w:p>
                          <w:p w14:paraId="6987FCBA" w14:textId="77777777" w:rsidR="003731A5" w:rsidRPr="00BC4C97" w:rsidRDefault="003731A5" w:rsidP="00574C0C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4C97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less than one year follow-up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4D19E" id="Rectangle 17" o:spid="_x0000_s1028" style="position:absolute;margin-left:258.8pt;margin-top:.8pt;width:148.6pt;height:97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" filled="f" strokecolor="windowText" strokeweight="2pt">
                <v:path arrowok="t"/>
                <v:textbox>
                  <w:txbxContent>
                    <w:p w14:paraId="1CAC001A" w14:textId="77777777" w:rsidR="003731A5" w:rsidRPr="00BC4C97" w:rsidRDefault="003731A5" w:rsidP="00574C0C">
                      <w:pPr>
                        <w:pStyle w:val="Lijstalinea"/>
                        <w:ind w:left="284"/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</w:pPr>
                      <w:r w:rsidRPr="00BC4C97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 xml:space="preserve">897 patients excluded due to ineligibility </w:t>
                      </w:r>
                    </w:p>
                    <w:p w14:paraId="0D8CB1A7" w14:textId="77777777" w:rsidR="003731A5" w:rsidRPr="00BC4C97" w:rsidRDefault="003731A5" w:rsidP="00574C0C">
                      <w:pPr>
                        <w:pStyle w:val="Lijstalinea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</w:pPr>
                      <w:r w:rsidRPr="00BC4C97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  <w:t>no PTH measurements</w:t>
                      </w:r>
                    </w:p>
                    <w:p w14:paraId="6987FCBA" w14:textId="77777777" w:rsidR="003731A5" w:rsidRPr="00BC4C97" w:rsidRDefault="003731A5" w:rsidP="00574C0C">
                      <w:pPr>
                        <w:pStyle w:val="Lijstalinea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</w:pPr>
                      <w:r w:rsidRPr="00BC4C97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  <w:t>less than one year follow-up</w:t>
                      </w:r>
                    </w:p>
                  </w:txbxContent>
                </v:textbox>
              </v:rect>
            </w:pict>
          </mc:Fallback>
        </mc:AlternateContent>
      </w:r>
    </w:p>
    <w:p w14:paraId="3283E262" w14:textId="5AD6F5D4" w:rsidR="00574C0C" w:rsidRPr="00574C0C" w:rsidRDefault="00574C0C" w:rsidP="000D14ED">
      <w:pPr>
        <w:spacing w:after="0"/>
        <w:rPr>
          <w:rFonts w:ascii="Calibri" w:eastAsia="Calibri" w:hAnsi="Calibri" w:cs="Calibri"/>
        </w:rPr>
      </w:pPr>
    </w:p>
    <w:p w14:paraId="0890A3E5" w14:textId="77777777" w:rsidR="00574C0C" w:rsidRPr="00574C0C" w:rsidRDefault="00574C0C" w:rsidP="000D14ED">
      <w:pPr>
        <w:spacing w:after="0"/>
        <w:rPr>
          <w:rFonts w:ascii="Calibri" w:eastAsia="Calibri" w:hAnsi="Calibri" w:cs="Calibri"/>
        </w:rPr>
      </w:pPr>
    </w:p>
    <w:p w14:paraId="2FEC36F3" w14:textId="1ED570AC" w:rsidR="00574C0C" w:rsidRPr="00574C0C" w:rsidRDefault="00976639" w:rsidP="000D14ED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4FA0D96D" wp14:editId="54B0D482">
                <wp:simplePos x="0" y="0"/>
                <wp:positionH relativeFrom="column">
                  <wp:posOffset>2616835</wp:posOffset>
                </wp:positionH>
                <wp:positionV relativeFrom="paragraph">
                  <wp:posOffset>19049</wp:posOffset>
                </wp:positionV>
                <wp:extent cx="563245" cy="0"/>
                <wp:effectExtent l="0" t="76200" r="8255" b="76200"/>
                <wp:wrapNone/>
                <wp:docPr id="29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6318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06.05pt;margin-top:1.5pt;width:44.35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" strokecolor="windowText">
                <v:stroke endarrow="block"/>
                <o:lock v:ext="edit" shapetype="f"/>
              </v:shape>
            </w:pict>
          </mc:Fallback>
        </mc:AlternateContent>
      </w:r>
    </w:p>
    <w:p w14:paraId="1404C8F2" w14:textId="77777777" w:rsidR="00574C0C" w:rsidRPr="00574C0C" w:rsidRDefault="00574C0C" w:rsidP="000D14ED">
      <w:pPr>
        <w:spacing w:after="0"/>
        <w:rPr>
          <w:rFonts w:ascii="Calibri" w:eastAsia="Calibri" w:hAnsi="Calibri" w:cs="Calibri"/>
        </w:rPr>
      </w:pPr>
    </w:p>
    <w:p w14:paraId="169D9607" w14:textId="77777777" w:rsidR="00574C0C" w:rsidRPr="00574C0C" w:rsidRDefault="00574C0C" w:rsidP="000D14ED">
      <w:pPr>
        <w:spacing w:after="0"/>
        <w:rPr>
          <w:rFonts w:ascii="Calibri" w:eastAsia="Calibri" w:hAnsi="Calibri" w:cs="Calibri"/>
        </w:rPr>
      </w:pPr>
    </w:p>
    <w:p w14:paraId="3691412B" w14:textId="77777777" w:rsidR="00574C0C" w:rsidRPr="00574C0C" w:rsidRDefault="00574C0C" w:rsidP="000D14ED">
      <w:pPr>
        <w:spacing w:after="0"/>
        <w:rPr>
          <w:rFonts w:ascii="Calibri" w:eastAsia="Calibri" w:hAnsi="Calibri" w:cs="Calibri"/>
        </w:rPr>
      </w:pPr>
    </w:p>
    <w:p w14:paraId="7D7DD20E" w14:textId="177658E9" w:rsidR="00574C0C" w:rsidRPr="00574C0C" w:rsidRDefault="00976639" w:rsidP="000D14ED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299" distR="114299" simplePos="0" relativeHeight="251670528" behindDoc="0" locked="0" layoutInCell="1" allowOverlap="1" wp14:anchorId="3D2C888F" wp14:editId="38079F48">
                <wp:simplePos x="0" y="0"/>
                <wp:positionH relativeFrom="column">
                  <wp:posOffset>1523999</wp:posOffset>
                </wp:positionH>
                <wp:positionV relativeFrom="paragraph">
                  <wp:posOffset>8255</wp:posOffset>
                </wp:positionV>
                <wp:extent cx="0" cy="746125"/>
                <wp:effectExtent l="76200" t="0" r="38100" b="34925"/>
                <wp:wrapNone/>
                <wp:docPr id="28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461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50E85" id="Straight Arrow Connector 19" o:spid="_x0000_s1026" type="#_x0000_t32" style="position:absolute;margin-left:120pt;margin-top:.65pt;width:0;height:58.75pt;z-index:2516705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" strokecolor="windowText">
                <v:stroke endarrow="block"/>
                <o:lock v:ext="edit" shapetype="f"/>
              </v:shape>
            </w:pict>
          </mc:Fallback>
        </mc:AlternateContent>
      </w:r>
    </w:p>
    <w:p w14:paraId="5EF04F35" w14:textId="070F0C8C" w:rsidR="00574C0C" w:rsidRPr="00574C0C" w:rsidRDefault="00976639" w:rsidP="000D14ED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A6D0EE" wp14:editId="28EF8005">
                <wp:simplePos x="0" y="0"/>
                <wp:positionH relativeFrom="column">
                  <wp:posOffset>-849630</wp:posOffset>
                </wp:positionH>
                <wp:positionV relativeFrom="paragraph">
                  <wp:posOffset>1040130</wp:posOffset>
                </wp:positionV>
                <wp:extent cx="2096770" cy="381000"/>
                <wp:effectExtent l="12700" t="20320" r="15875" b="16510"/>
                <wp:wrapNone/>
                <wp:docPr id="27" name="Flowchart: Alternate Process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2096770" cy="381000"/>
                        </a:xfrm>
                        <a:prstGeom prst="flowChartAlternateProcess">
                          <a:avLst/>
                        </a:prstGeom>
                        <a:solidFill>
                          <a:srgbClr val="93CDDD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FFE11" w14:textId="77777777" w:rsidR="003731A5" w:rsidRPr="00574C0C" w:rsidRDefault="003731A5" w:rsidP="00574C0C">
                            <w:pPr>
                              <w:jc w:val="center"/>
                              <w:rPr>
                                <w:rFonts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74C0C">
                              <w:rPr>
                                <w:rFonts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Screening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6D0EE" id="Flowchart: Alternate Process 32" o:spid="_x0000_s1029" type="#_x0000_t176" style="position:absolute;margin-left:-66.9pt;margin-top:81.9pt;width:165.1pt;height:30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" fillcolor="#93cddd" strokeweight="2pt">
                <v:textbox style="layout-flow:vertical;mso-layout-flow-alt:bottom-to-top">
                  <w:txbxContent>
                    <w:p w14:paraId="371FFE11" w14:textId="77777777" w:rsidR="003731A5" w:rsidRPr="00574C0C" w:rsidRDefault="003731A5" w:rsidP="00574C0C">
                      <w:pPr>
                        <w:jc w:val="center"/>
                        <w:rPr>
                          <w:rFonts w:cs="Calibri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574C0C">
                        <w:rPr>
                          <w:rFonts w:cs="Calibri"/>
                          <w:b/>
                          <w:color w:val="000000"/>
                          <w:sz w:val="22"/>
                          <w:szCs w:val="22"/>
                        </w:rPr>
                        <w:t>Screening</w:t>
                      </w:r>
                    </w:p>
                  </w:txbxContent>
                </v:textbox>
              </v:shape>
            </w:pict>
          </mc:Fallback>
        </mc:AlternateContent>
      </w:r>
    </w:p>
    <w:p w14:paraId="441B824A" w14:textId="77777777" w:rsidR="00574C0C" w:rsidRPr="00574C0C" w:rsidRDefault="00574C0C" w:rsidP="000D14ED">
      <w:pPr>
        <w:spacing w:after="0"/>
        <w:rPr>
          <w:rFonts w:ascii="Calibri" w:eastAsia="Calibri" w:hAnsi="Calibri" w:cs="Calibri"/>
        </w:rPr>
      </w:pPr>
    </w:p>
    <w:p w14:paraId="6E622925" w14:textId="77777777" w:rsidR="00574C0C" w:rsidRPr="00574C0C" w:rsidRDefault="00574C0C" w:rsidP="000D14ED">
      <w:pPr>
        <w:spacing w:after="0"/>
        <w:rPr>
          <w:rFonts w:ascii="Calibri" w:eastAsia="Calibri" w:hAnsi="Calibri" w:cs="Calibri"/>
        </w:rPr>
      </w:pPr>
    </w:p>
    <w:p w14:paraId="46D16F98" w14:textId="634A7347" w:rsidR="00574C0C" w:rsidRPr="00574C0C" w:rsidRDefault="00976639" w:rsidP="000D14ED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D1F329" wp14:editId="460FB2C8">
                <wp:simplePos x="0" y="0"/>
                <wp:positionH relativeFrom="column">
                  <wp:posOffset>3215005</wp:posOffset>
                </wp:positionH>
                <wp:positionV relativeFrom="paragraph">
                  <wp:posOffset>150495</wp:posOffset>
                </wp:positionV>
                <wp:extent cx="2038350" cy="1152525"/>
                <wp:effectExtent l="0" t="0" r="0" b="9525"/>
                <wp:wrapNone/>
                <wp:docPr id="2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38350" cy="11525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079BB24" w14:textId="77777777" w:rsidR="003731A5" w:rsidRPr="00BC4C97" w:rsidRDefault="003731A5" w:rsidP="00574C0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C4C97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17 patients excluded based on exclusion criteria</w:t>
                            </w:r>
                          </w:p>
                          <w:p w14:paraId="590D169D" w14:textId="77777777" w:rsidR="003731A5" w:rsidRPr="00BC4C97" w:rsidRDefault="003731A5" w:rsidP="00574C0C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4C97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16 patients with central lymph node dissection within one year</w:t>
                            </w:r>
                          </w:p>
                          <w:p w14:paraId="66296A43" w14:textId="77777777" w:rsidR="003731A5" w:rsidRPr="00BC4C97" w:rsidRDefault="003731A5" w:rsidP="00574C0C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4C97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1 patients with external neck radiation within one year</w:t>
                            </w:r>
                          </w:p>
                          <w:p w14:paraId="5DDE80DA" w14:textId="77777777" w:rsidR="003731A5" w:rsidRPr="00574C0C" w:rsidRDefault="003731A5" w:rsidP="00574C0C">
                            <w:pP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1F329" id="Rectangle 6" o:spid="_x0000_s1030" style="position:absolute;margin-left:253.15pt;margin-top:11.85pt;width:160.5pt;height:9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" filled="f" strokecolor="windowText" strokeweight="2pt">
                <v:path arrowok="t"/>
                <v:textbox>
                  <w:txbxContent>
                    <w:p w14:paraId="0079BB24" w14:textId="77777777" w:rsidR="003731A5" w:rsidRPr="00BC4C97" w:rsidRDefault="003731A5" w:rsidP="00574C0C">
                      <w:pP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</w:pPr>
                      <w:r w:rsidRPr="00BC4C97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>17 patients excluded based on exclusion criteria</w:t>
                      </w:r>
                    </w:p>
                    <w:p w14:paraId="590D169D" w14:textId="77777777" w:rsidR="003731A5" w:rsidRPr="00BC4C97" w:rsidRDefault="003731A5" w:rsidP="00574C0C">
                      <w:pPr>
                        <w:pStyle w:val="Lijstalinea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</w:pPr>
                      <w:r w:rsidRPr="00BC4C97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  <w:t>16 patients with central lymph node dissection within one year</w:t>
                      </w:r>
                    </w:p>
                    <w:p w14:paraId="66296A43" w14:textId="77777777" w:rsidR="003731A5" w:rsidRPr="00BC4C97" w:rsidRDefault="003731A5" w:rsidP="00574C0C">
                      <w:pPr>
                        <w:pStyle w:val="Lijstalinea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</w:pPr>
                      <w:r w:rsidRPr="00BC4C97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  <w:t>1 patients with external neck radiation within one year</w:t>
                      </w:r>
                    </w:p>
                    <w:p w14:paraId="5DDE80DA" w14:textId="77777777" w:rsidR="003731A5" w:rsidRPr="00574C0C" w:rsidRDefault="003731A5" w:rsidP="00574C0C">
                      <w:pPr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F65567" wp14:editId="6ABDBC21">
                <wp:simplePos x="0" y="0"/>
                <wp:positionH relativeFrom="column">
                  <wp:posOffset>526415</wp:posOffset>
                </wp:positionH>
                <wp:positionV relativeFrom="paragraph">
                  <wp:posOffset>83820</wp:posOffset>
                </wp:positionV>
                <wp:extent cx="2039620" cy="1038225"/>
                <wp:effectExtent l="0" t="0" r="0" b="9525"/>
                <wp:wrapNone/>
                <wp:docPr id="2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39620" cy="10382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C021658" w14:textId="77777777" w:rsidR="003731A5" w:rsidRPr="00BC4C97" w:rsidRDefault="003731A5" w:rsidP="00574C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74C0C">
                              <w:rPr>
                                <w:rFonts w:cs="Calibri"/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BC4C97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383 eligible patients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65567" id="Rectangle 3" o:spid="_x0000_s1031" style="position:absolute;margin-left:41.45pt;margin-top:6.6pt;width:160.6pt;height:8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" filled="f" strokecolor="windowText" strokeweight="2pt">
                <v:path arrowok="t"/>
                <v:textbox>
                  <w:txbxContent>
                    <w:p w14:paraId="3C021658" w14:textId="77777777" w:rsidR="003731A5" w:rsidRPr="00BC4C97" w:rsidRDefault="003731A5" w:rsidP="00574C0C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</w:pPr>
                      <w:r w:rsidRPr="00574C0C">
                        <w:rPr>
                          <w:rFonts w:cs="Calibri"/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BC4C97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>383 eligible patients</w:t>
                      </w:r>
                    </w:p>
                  </w:txbxContent>
                </v:textbox>
              </v:rect>
            </w:pict>
          </mc:Fallback>
        </mc:AlternateContent>
      </w:r>
    </w:p>
    <w:p w14:paraId="6BB2FD7F" w14:textId="77777777" w:rsidR="00574C0C" w:rsidRPr="00574C0C" w:rsidRDefault="00574C0C" w:rsidP="000D14ED">
      <w:pPr>
        <w:spacing w:after="0"/>
        <w:rPr>
          <w:rFonts w:ascii="Calibri" w:eastAsia="Calibri" w:hAnsi="Calibri" w:cs="Calibri"/>
        </w:rPr>
      </w:pPr>
    </w:p>
    <w:p w14:paraId="4CB3E4D3" w14:textId="084E41D7" w:rsidR="00574C0C" w:rsidRPr="00574C0C" w:rsidRDefault="00574C0C" w:rsidP="000D14ED">
      <w:pPr>
        <w:spacing w:after="0"/>
        <w:rPr>
          <w:rFonts w:ascii="Calibri" w:eastAsia="Calibri" w:hAnsi="Calibri" w:cs="Calibri"/>
        </w:rPr>
      </w:pPr>
    </w:p>
    <w:p w14:paraId="2C5E5DE0" w14:textId="0BEBC447" w:rsidR="00574C0C" w:rsidRPr="00574C0C" w:rsidRDefault="00976639" w:rsidP="000D14ED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7D13DA38" wp14:editId="71595A58">
                <wp:simplePos x="0" y="0"/>
                <wp:positionH relativeFrom="column">
                  <wp:posOffset>2614295</wp:posOffset>
                </wp:positionH>
                <wp:positionV relativeFrom="paragraph">
                  <wp:posOffset>134619</wp:posOffset>
                </wp:positionV>
                <wp:extent cx="563245" cy="0"/>
                <wp:effectExtent l="0" t="76200" r="8255" b="76200"/>
                <wp:wrapNone/>
                <wp:docPr id="23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DD2856" id="Straight Arrow Connector 16" o:spid="_x0000_s1026" type="#_x0000_t32" style="position:absolute;margin-left:205.85pt;margin-top:10.6pt;width:44.35pt;height:0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" strokecolor="windowText">
                <v:stroke endarrow="block"/>
                <o:lock v:ext="edit" shapetype="f"/>
              </v:shape>
            </w:pict>
          </mc:Fallback>
        </mc:AlternateContent>
      </w:r>
    </w:p>
    <w:p w14:paraId="3B443171" w14:textId="77777777" w:rsidR="00574C0C" w:rsidRPr="00574C0C" w:rsidRDefault="00574C0C" w:rsidP="000D14ED">
      <w:pPr>
        <w:spacing w:after="0"/>
        <w:rPr>
          <w:rFonts w:ascii="Calibri" w:eastAsia="Calibri" w:hAnsi="Calibri" w:cs="Calibri"/>
        </w:rPr>
      </w:pPr>
    </w:p>
    <w:p w14:paraId="42299870" w14:textId="77777777" w:rsidR="00574C0C" w:rsidRPr="00574C0C" w:rsidRDefault="00574C0C" w:rsidP="000D14ED">
      <w:pPr>
        <w:spacing w:after="0"/>
        <w:rPr>
          <w:rFonts w:ascii="Calibri" w:eastAsia="Calibri" w:hAnsi="Calibri" w:cs="Calibri"/>
        </w:rPr>
      </w:pPr>
    </w:p>
    <w:p w14:paraId="50C9D91A" w14:textId="323E3CF4" w:rsidR="00574C0C" w:rsidRPr="00574C0C" w:rsidRDefault="00976639" w:rsidP="000D14ED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299" distR="114299" simplePos="0" relativeHeight="251669504" behindDoc="0" locked="0" layoutInCell="1" allowOverlap="1" wp14:anchorId="3EA92112" wp14:editId="394F4CB3">
                <wp:simplePos x="0" y="0"/>
                <wp:positionH relativeFrom="column">
                  <wp:posOffset>1515109</wp:posOffset>
                </wp:positionH>
                <wp:positionV relativeFrom="paragraph">
                  <wp:posOffset>161925</wp:posOffset>
                </wp:positionV>
                <wp:extent cx="0" cy="746125"/>
                <wp:effectExtent l="76200" t="0" r="38100" b="34925"/>
                <wp:wrapNone/>
                <wp:docPr id="22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461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04B380" id="Straight Arrow Connector 19" o:spid="_x0000_s1026" type="#_x0000_t32" style="position:absolute;margin-left:119.3pt;margin-top:12.75pt;width:0;height:58.75pt;z-index:2516695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" strokecolor="windowText">
                <v:stroke endarrow="block"/>
                <o:lock v:ext="edit" shapetype="f"/>
              </v:shape>
            </w:pict>
          </mc:Fallback>
        </mc:AlternateContent>
      </w:r>
    </w:p>
    <w:p w14:paraId="6A9AA12B" w14:textId="77777777" w:rsidR="00574C0C" w:rsidRPr="00574C0C" w:rsidRDefault="00574C0C" w:rsidP="000D14ED">
      <w:pPr>
        <w:spacing w:after="0"/>
        <w:rPr>
          <w:rFonts w:ascii="Calibri" w:eastAsia="Calibri" w:hAnsi="Calibri" w:cs="Calibri"/>
        </w:rPr>
      </w:pPr>
    </w:p>
    <w:p w14:paraId="4925EFF2" w14:textId="77777777" w:rsidR="00574C0C" w:rsidRPr="00574C0C" w:rsidRDefault="00574C0C" w:rsidP="000D14ED">
      <w:pPr>
        <w:spacing w:after="0"/>
        <w:rPr>
          <w:rFonts w:ascii="Calibri" w:eastAsia="Calibri" w:hAnsi="Calibri" w:cs="Calibri"/>
        </w:rPr>
      </w:pPr>
    </w:p>
    <w:p w14:paraId="4F730462" w14:textId="77777777" w:rsidR="00574C0C" w:rsidRPr="00574C0C" w:rsidRDefault="00574C0C" w:rsidP="000D14ED">
      <w:pPr>
        <w:spacing w:after="0"/>
        <w:rPr>
          <w:rFonts w:ascii="Calibri" w:eastAsia="Calibri" w:hAnsi="Calibri" w:cs="Calibri"/>
        </w:rPr>
      </w:pPr>
    </w:p>
    <w:p w14:paraId="0A7C0BE8" w14:textId="6B21E741" w:rsidR="00574C0C" w:rsidRPr="00574C0C" w:rsidRDefault="00976639" w:rsidP="000D14ED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5B0C60" wp14:editId="5574565C">
                <wp:simplePos x="0" y="0"/>
                <wp:positionH relativeFrom="column">
                  <wp:posOffset>-226060</wp:posOffset>
                </wp:positionH>
                <wp:positionV relativeFrom="paragraph">
                  <wp:posOffset>400050</wp:posOffset>
                </wp:positionV>
                <wp:extent cx="859790" cy="391160"/>
                <wp:effectExtent l="12700" t="21590" r="15240" b="13970"/>
                <wp:wrapNone/>
                <wp:docPr id="21" name="Flowchart: Alternate Process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859790" cy="391160"/>
                        </a:xfrm>
                        <a:prstGeom prst="flowChartAlternateProcess">
                          <a:avLst/>
                        </a:prstGeom>
                        <a:solidFill>
                          <a:srgbClr val="93CDDD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36048" w14:textId="77777777" w:rsidR="003731A5" w:rsidRPr="00574C0C" w:rsidRDefault="003731A5" w:rsidP="00574C0C">
                            <w:pPr>
                              <w:jc w:val="center"/>
                              <w:rPr>
                                <w:rFonts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74C0C">
                              <w:rPr>
                                <w:rFonts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Included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B0C60" id="Flowchart: Alternate Process 33" o:spid="_x0000_s1032" type="#_x0000_t176" style="position:absolute;margin-left:-17.8pt;margin-top:31.5pt;width:67.7pt;height:30.8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" fillcolor="#93cddd" strokeweight="2pt">
                <v:textbox style="layout-flow:vertical;mso-layout-flow-alt:bottom-to-top">
                  <w:txbxContent>
                    <w:p w14:paraId="66C36048" w14:textId="77777777" w:rsidR="003731A5" w:rsidRPr="00574C0C" w:rsidRDefault="003731A5" w:rsidP="00574C0C">
                      <w:pPr>
                        <w:jc w:val="center"/>
                        <w:rPr>
                          <w:rFonts w:cs="Calibri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574C0C">
                        <w:rPr>
                          <w:rFonts w:cs="Calibri"/>
                          <w:b/>
                          <w:color w:val="000000"/>
                          <w:sz w:val="22"/>
                          <w:szCs w:val="22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53E170C3" w14:textId="5E8F27DE" w:rsidR="00574C0C" w:rsidRPr="00574C0C" w:rsidRDefault="00976639" w:rsidP="000D14ED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5BED3E" wp14:editId="0577C362">
                <wp:simplePos x="0" y="0"/>
                <wp:positionH relativeFrom="column">
                  <wp:posOffset>559435</wp:posOffset>
                </wp:positionH>
                <wp:positionV relativeFrom="paragraph">
                  <wp:posOffset>20955</wp:posOffset>
                </wp:positionV>
                <wp:extent cx="1887220" cy="723900"/>
                <wp:effectExtent l="0" t="0" r="0" b="0"/>
                <wp:wrapNone/>
                <wp:docPr id="20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26DBB9E" w14:textId="77777777" w:rsidR="003731A5" w:rsidRPr="00BC4C97" w:rsidRDefault="003731A5" w:rsidP="00574C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C4C97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2"/>
                                <w:szCs w:val="22"/>
                              </w:rPr>
                              <w:t>366 patients 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BED3E" id="Rectangle 13" o:spid="_x0000_s1033" style="position:absolute;margin-left:44.05pt;margin-top:1.65pt;width:148.6pt;height:5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" filled="f" strokecolor="windowText" strokeweight="2pt">
                <v:path arrowok="t"/>
                <v:textbox>
                  <w:txbxContent>
                    <w:p w14:paraId="226DBB9E" w14:textId="77777777" w:rsidR="003731A5" w:rsidRPr="00BC4C97" w:rsidRDefault="003731A5" w:rsidP="00574C0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BC4C97">
                        <w:rPr>
                          <w:rFonts w:ascii="Times New Roman" w:hAnsi="Times New Roman" w:cs="Times New Roman"/>
                          <w:b/>
                          <w:color w:val="000000"/>
                          <w:sz w:val="22"/>
                          <w:szCs w:val="22"/>
                        </w:rPr>
                        <w:t>366 patients included</w:t>
                      </w:r>
                    </w:p>
                  </w:txbxContent>
                </v:textbox>
              </v:rect>
            </w:pict>
          </mc:Fallback>
        </mc:AlternateContent>
      </w:r>
    </w:p>
    <w:p w14:paraId="0AAFCC80" w14:textId="4B4DA38B" w:rsidR="00574C0C" w:rsidRPr="00574C0C" w:rsidRDefault="00574C0C" w:rsidP="000D14ED">
      <w:pPr>
        <w:spacing w:after="0"/>
        <w:rPr>
          <w:rFonts w:ascii="Calibri" w:eastAsia="Calibri" w:hAnsi="Calibri" w:cs="Calibri"/>
        </w:rPr>
      </w:pPr>
      <w:r w:rsidRPr="00574C0C">
        <w:rPr>
          <w:rFonts w:ascii="Calibri" w:eastAsia="Calibri" w:hAnsi="Calibri" w:cs="Calibri"/>
        </w:rPr>
        <w:br/>
      </w:r>
    </w:p>
    <w:p w14:paraId="1544EDF2" w14:textId="77777777" w:rsidR="00574C0C" w:rsidRPr="00574C0C" w:rsidRDefault="00574C0C" w:rsidP="000D14ED">
      <w:pPr>
        <w:spacing w:after="0"/>
        <w:rPr>
          <w:rFonts w:ascii="Calibri" w:eastAsia="Calibri" w:hAnsi="Calibri" w:cs="Calibri"/>
        </w:rPr>
      </w:pPr>
    </w:p>
    <w:p w14:paraId="76B1E14B" w14:textId="4AF634C3" w:rsidR="00AE021C" w:rsidRDefault="00AE021C" w:rsidP="000D14ED">
      <w:pPr>
        <w:spacing w:after="0"/>
        <w:rPr>
          <w:rFonts w:ascii="Arial" w:hAnsi="Arial" w:cs="Arial"/>
          <w:b/>
        </w:rPr>
      </w:pPr>
    </w:p>
    <w:p w14:paraId="6252EA77" w14:textId="21F9B7F7" w:rsidR="00574C0C" w:rsidRDefault="00574C0C" w:rsidP="000D14ED">
      <w:pPr>
        <w:spacing w:after="0"/>
        <w:rPr>
          <w:rFonts w:ascii="Arial" w:hAnsi="Arial" w:cs="Arial"/>
          <w:b/>
        </w:rPr>
      </w:pPr>
    </w:p>
    <w:p w14:paraId="04134551" w14:textId="588A60CF" w:rsidR="00574C0C" w:rsidRDefault="00574C0C" w:rsidP="000D14ED">
      <w:pPr>
        <w:spacing w:after="0"/>
        <w:rPr>
          <w:rFonts w:ascii="Arial" w:hAnsi="Arial" w:cs="Arial"/>
          <w:b/>
        </w:rPr>
      </w:pPr>
    </w:p>
    <w:p w14:paraId="4FB0D179" w14:textId="77777777" w:rsidR="00FB6AE7" w:rsidRDefault="00FB6AE7" w:rsidP="000D14ED">
      <w:pPr>
        <w:spacing w:after="0"/>
        <w:rPr>
          <w:rFonts w:ascii="Arial" w:hAnsi="Arial" w:cs="Arial"/>
          <w:b/>
        </w:rPr>
      </w:pPr>
    </w:p>
    <w:p w14:paraId="0BA6939C" w14:textId="10798258" w:rsidR="00574C0C" w:rsidRDefault="00574C0C" w:rsidP="000D14ED">
      <w:pPr>
        <w:spacing w:after="0"/>
        <w:rPr>
          <w:rFonts w:ascii="Arial" w:hAnsi="Arial" w:cs="Arial"/>
          <w:b/>
        </w:rPr>
      </w:pPr>
    </w:p>
    <w:p w14:paraId="208A2610" w14:textId="6EE30136" w:rsidR="00574C0C" w:rsidRDefault="00574C0C" w:rsidP="000D14ED">
      <w:pPr>
        <w:spacing w:after="0"/>
        <w:rPr>
          <w:rFonts w:ascii="Arial" w:hAnsi="Arial" w:cs="Arial"/>
          <w:b/>
        </w:rPr>
      </w:pPr>
    </w:p>
    <w:p w14:paraId="15B266D0" w14:textId="781EE624" w:rsidR="00574C0C" w:rsidRDefault="00574C0C" w:rsidP="000D14ED">
      <w:pPr>
        <w:spacing w:after="0"/>
        <w:rPr>
          <w:rFonts w:ascii="Arial" w:hAnsi="Arial" w:cs="Arial"/>
          <w:b/>
        </w:rPr>
      </w:pPr>
    </w:p>
    <w:p w14:paraId="546FF634" w14:textId="06C71DF4" w:rsidR="00574C0C" w:rsidRDefault="00574C0C" w:rsidP="000D14ED">
      <w:pPr>
        <w:spacing w:after="0"/>
        <w:rPr>
          <w:rFonts w:ascii="Arial" w:hAnsi="Arial" w:cs="Arial"/>
          <w:b/>
        </w:rPr>
      </w:pPr>
    </w:p>
    <w:p w14:paraId="1FD4C447" w14:textId="407A98D5" w:rsidR="00B41A31" w:rsidRDefault="00B41A31" w:rsidP="000D14ED">
      <w:pPr>
        <w:spacing w:after="0"/>
        <w:rPr>
          <w:rFonts w:ascii="Arial" w:hAnsi="Arial" w:cs="Arial"/>
          <w:b/>
        </w:rPr>
      </w:pPr>
    </w:p>
    <w:p w14:paraId="3A45F055" w14:textId="2821B543" w:rsidR="00B41A31" w:rsidRDefault="00B41A31" w:rsidP="000D14ED">
      <w:pPr>
        <w:spacing w:after="0"/>
        <w:rPr>
          <w:rFonts w:ascii="Arial" w:hAnsi="Arial" w:cs="Arial"/>
          <w:b/>
        </w:rPr>
      </w:pPr>
    </w:p>
    <w:p w14:paraId="303390A6" w14:textId="45410AD1" w:rsidR="00B41A31" w:rsidRDefault="00B41A31" w:rsidP="000D14ED">
      <w:pPr>
        <w:spacing w:after="0"/>
        <w:rPr>
          <w:rFonts w:ascii="Arial" w:hAnsi="Arial" w:cs="Arial"/>
          <w:b/>
        </w:rPr>
      </w:pPr>
    </w:p>
    <w:p w14:paraId="6B48DDF2" w14:textId="65778DF0" w:rsidR="00B41A31" w:rsidRDefault="00B41A31" w:rsidP="000D14ED">
      <w:pPr>
        <w:spacing w:after="0"/>
        <w:rPr>
          <w:rFonts w:ascii="Arial" w:hAnsi="Arial" w:cs="Arial"/>
          <w:b/>
        </w:rPr>
      </w:pPr>
    </w:p>
    <w:p w14:paraId="368D284C" w14:textId="77777777" w:rsidR="00B41A31" w:rsidRDefault="00B41A31" w:rsidP="000D14ED">
      <w:pPr>
        <w:spacing w:after="0"/>
        <w:rPr>
          <w:rFonts w:ascii="Arial" w:hAnsi="Arial" w:cs="Arial"/>
          <w:b/>
        </w:rPr>
      </w:pPr>
    </w:p>
    <w:p w14:paraId="5C508C66" w14:textId="77777777" w:rsidR="00574C0C" w:rsidRDefault="00574C0C" w:rsidP="000D14ED">
      <w:pPr>
        <w:spacing w:after="0"/>
        <w:rPr>
          <w:rFonts w:ascii="Arial" w:hAnsi="Arial" w:cs="Arial"/>
          <w:b/>
        </w:rPr>
      </w:pPr>
    </w:p>
    <w:p w14:paraId="07864EF2" w14:textId="77777777" w:rsidR="00574C0C" w:rsidRDefault="00574C0C" w:rsidP="000D14ED">
      <w:pPr>
        <w:spacing w:after="0"/>
        <w:rPr>
          <w:rFonts w:ascii="Arial" w:hAnsi="Arial" w:cs="Arial"/>
          <w:b/>
        </w:rPr>
      </w:pPr>
    </w:p>
    <w:p w14:paraId="650678ED" w14:textId="0EB60C13" w:rsidR="00B37F4B" w:rsidRPr="00FB6AE7" w:rsidRDefault="00B37F4B" w:rsidP="000D14E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AE7">
        <w:rPr>
          <w:rFonts w:ascii="Times New Roman" w:hAnsi="Times New Roman" w:cs="Times New Roman"/>
          <w:b/>
          <w:sz w:val="20"/>
          <w:szCs w:val="20"/>
        </w:rPr>
        <w:lastRenderedPageBreak/>
        <w:t xml:space="preserve">Figure </w:t>
      </w:r>
      <w:r w:rsidR="0004429A" w:rsidRPr="00FB6AE7">
        <w:rPr>
          <w:rFonts w:ascii="Times New Roman" w:hAnsi="Times New Roman" w:cs="Times New Roman"/>
          <w:b/>
          <w:sz w:val="20"/>
          <w:szCs w:val="20"/>
        </w:rPr>
        <w:t>2</w:t>
      </w:r>
      <w:r w:rsidRPr="00FB6AE7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FB6AE7">
        <w:rPr>
          <w:rFonts w:ascii="Times New Roman" w:hAnsi="Times New Roman" w:cs="Times New Roman"/>
          <w:sz w:val="20"/>
          <w:szCs w:val="20"/>
        </w:rPr>
        <w:t>Internal-external model performance</w:t>
      </w:r>
      <w:r w:rsidR="001D5749" w:rsidRPr="00FB6AE7">
        <w:rPr>
          <w:rFonts w:ascii="Times New Roman" w:hAnsi="Times New Roman" w:cs="Times New Roman"/>
          <w:sz w:val="20"/>
          <w:szCs w:val="20"/>
        </w:rPr>
        <w:t xml:space="preserve"> </w:t>
      </w:r>
      <w:r w:rsidR="002627C6" w:rsidRPr="00FB6AE7">
        <w:rPr>
          <w:rFonts w:ascii="Times New Roman" w:hAnsi="Times New Roman" w:cs="Times New Roman"/>
          <w:sz w:val="20"/>
          <w:szCs w:val="20"/>
        </w:rPr>
        <w:t>of</w:t>
      </w:r>
      <w:r w:rsidR="001D5749" w:rsidRPr="00FB6AE7">
        <w:rPr>
          <w:rFonts w:ascii="Times New Roman" w:hAnsi="Times New Roman" w:cs="Times New Roman"/>
          <w:sz w:val="20"/>
          <w:szCs w:val="20"/>
        </w:rPr>
        <w:t xml:space="preserve"> the final model</w:t>
      </w:r>
      <w:r w:rsidR="00F835ED" w:rsidRPr="00FB6AE7">
        <w:rPr>
          <w:rFonts w:ascii="Times New Roman" w:hAnsi="Times New Roman" w:cs="Times New Roman"/>
          <w:sz w:val="20"/>
          <w:szCs w:val="20"/>
        </w:rPr>
        <w:t xml:space="preserve"> without </w:t>
      </w:r>
      <w:r w:rsidR="00906854" w:rsidRPr="00FB6AE7">
        <w:rPr>
          <w:rFonts w:ascii="Times New Roman" w:hAnsi="Times New Roman" w:cs="Times New Roman"/>
          <w:sz w:val="20"/>
          <w:szCs w:val="20"/>
        </w:rPr>
        <w:t xml:space="preserve">shrinkage averaged over </w:t>
      </w:r>
      <w:r w:rsidR="005623B8" w:rsidRPr="00FB6AE7">
        <w:rPr>
          <w:rFonts w:ascii="Times New Roman" w:hAnsi="Times New Roman" w:cs="Times New Roman"/>
          <w:sz w:val="20"/>
          <w:szCs w:val="20"/>
        </w:rPr>
        <w:t>ten</w:t>
      </w:r>
      <w:r w:rsidR="00F835ED" w:rsidRPr="00FB6AE7">
        <w:rPr>
          <w:rFonts w:ascii="Times New Roman" w:hAnsi="Times New Roman" w:cs="Times New Roman"/>
          <w:sz w:val="20"/>
          <w:szCs w:val="20"/>
        </w:rPr>
        <w:t xml:space="preserve"> imputed data set</w:t>
      </w:r>
      <w:r w:rsidR="005623B8" w:rsidRPr="00FB6AE7">
        <w:rPr>
          <w:rFonts w:ascii="Times New Roman" w:hAnsi="Times New Roman" w:cs="Times New Roman"/>
          <w:sz w:val="20"/>
          <w:szCs w:val="20"/>
        </w:rPr>
        <w:t>s</w:t>
      </w:r>
      <w:r w:rsidRPr="00FB6AE7">
        <w:rPr>
          <w:rFonts w:ascii="Times New Roman" w:hAnsi="Times New Roman" w:cs="Times New Roman"/>
          <w:sz w:val="20"/>
          <w:szCs w:val="20"/>
        </w:rPr>
        <w:t>.</w:t>
      </w:r>
      <w:r w:rsidR="001A15F3" w:rsidRPr="001A15F3">
        <w:t xml:space="preserve"> </w:t>
      </w:r>
      <w:r w:rsidR="001A15F3" w:rsidRPr="001A15F3">
        <w:rPr>
          <w:rFonts w:ascii="Times New Roman" w:hAnsi="Times New Roman" w:cs="Times New Roman"/>
          <w:sz w:val="20"/>
          <w:szCs w:val="20"/>
        </w:rPr>
        <w:t xml:space="preserve">Abbreviations: a, calibration intercept; b, calibration slope; c, Harrel’s </w:t>
      </w:r>
      <w:r w:rsidR="00EA5576">
        <w:rPr>
          <w:rFonts w:ascii="Times New Roman" w:hAnsi="Times New Roman" w:cs="Times New Roman"/>
          <w:sz w:val="20"/>
          <w:szCs w:val="20"/>
        </w:rPr>
        <w:t>concordance index</w:t>
      </w:r>
      <w:r w:rsidR="001A15F3" w:rsidRPr="001A15F3">
        <w:rPr>
          <w:rFonts w:ascii="Times New Roman" w:hAnsi="Times New Roman" w:cs="Times New Roman"/>
          <w:sz w:val="20"/>
          <w:szCs w:val="20"/>
        </w:rPr>
        <w:t>; mb.c, model-based concordance index; e.avg, E-average or Integrated Calibration Index; e.90, 90th percentile of the absolute difference between observed and predicted probabilities.</w:t>
      </w:r>
    </w:p>
    <w:p w14:paraId="445A1050" w14:textId="437A5A8D" w:rsidR="00B37F4B" w:rsidRDefault="000F7786" w:rsidP="000D14ED">
      <w:pPr>
        <w:spacing w:after="0"/>
        <w:rPr>
          <w:rFonts w:ascii="Arial" w:hAnsi="Arial" w:cs="Arial"/>
        </w:rPr>
      </w:pPr>
      <w:r w:rsidRPr="000F7786">
        <w:rPr>
          <w:rFonts w:ascii="Arial" w:hAnsi="Arial" w:cs="Arial"/>
          <w:noProof/>
          <w:lang w:val="nl-NL" w:eastAsia="nl-NL"/>
        </w:rPr>
        <w:drawing>
          <wp:inline distT="0" distB="0" distL="0" distR="0" wp14:anchorId="3CF551DC" wp14:editId="42EAC452">
            <wp:extent cx="5759450" cy="5759450"/>
            <wp:effectExtent l="0" t="0" r="0" b="0"/>
            <wp:docPr id="7" name="Afbeelding 7" descr="Z:\Project Predict Hypoparathyroidism\Development\Results\leave.one.out.cross.validation.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Project Predict Hypoparathyroidism\Development\Results\leave.one.out.cross.validation.fina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75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87537" w14:textId="35B6E2F3" w:rsidR="00877EFC" w:rsidRPr="006755D7" w:rsidRDefault="0004429A" w:rsidP="000D14E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77"/>
        <w:gridCol w:w="2977"/>
        <w:gridCol w:w="1559"/>
      </w:tblGrid>
      <w:tr w:rsidR="007D5304" w:rsidRPr="003D536B" w14:paraId="4471C02C" w14:textId="77777777" w:rsidTr="00782186">
        <w:trPr>
          <w:trHeight w:val="227"/>
        </w:trPr>
        <w:tc>
          <w:tcPr>
            <w:tcW w:w="701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A7638E7" w14:textId="3F92D300" w:rsidR="007D5304" w:rsidRPr="003D536B" w:rsidRDefault="007D5304" w:rsidP="00525FC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3D53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l-NL"/>
              </w:rPr>
              <w:lastRenderedPageBreak/>
              <w:t xml:space="preserve">Supplemental </w:t>
            </w:r>
            <w:del w:id="3" w:author="C.H.M. Maas [5]" w:date="2023-08-17T13:20:00Z">
              <w:r w:rsidRPr="003D536B" w:rsidDel="00525FCC">
                <w:rPr>
                  <w:rFonts w:ascii="Times New Roman" w:eastAsia="Times New Roman" w:hAnsi="Times New Roman" w:cs="Times New Roman"/>
                  <w:b/>
                  <w:color w:val="000000"/>
                  <w:sz w:val="20"/>
                  <w:szCs w:val="20"/>
                  <w:lang w:eastAsia="nl-NL"/>
                </w:rPr>
                <w:delText>t</w:delText>
              </w:r>
            </w:del>
            <w:ins w:id="4" w:author="C.H.M. Maas [5]" w:date="2023-08-17T13:20:00Z">
              <w:r w:rsidR="00525FCC">
                <w:rPr>
                  <w:rFonts w:ascii="Times New Roman" w:eastAsia="Times New Roman" w:hAnsi="Times New Roman" w:cs="Times New Roman"/>
                  <w:b/>
                  <w:color w:val="000000"/>
                  <w:sz w:val="20"/>
                  <w:szCs w:val="20"/>
                  <w:lang w:eastAsia="nl-NL"/>
                </w:rPr>
                <w:t>T</w:t>
              </w:r>
            </w:ins>
            <w:r w:rsidRPr="003D53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l-NL"/>
              </w:rPr>
              <w:t>able 1.</w:t>
            </w:r>
            <w:r w:rsidRPr="003D53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 xml:space="preserve"> Comparison of functional form of PTH and calcium in the full model without shrinkage in one single imputed data set.</w:t>
            </w:r>
          </w:p>
        </w:tc>
      </w:tr>
      <w:tr w:rsidR="00877EFC" w:rsidRPr="003D536B" w14:paraId="149B3863" w14:textId="77777777" w:rsidTr="00782186">
        <w:trPr>
          <w:trHeight w:val="227"/>
        </w:trPr>
        <w:tc>
          <w:tcPr>
            <w:tcW w:w="2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C5B0B9" w14:textId="77777777" w:rsidR="00877EFC" w:rsidRPr="003D536B" w:rsidRDefault="00877EFC" w:rsidP="000D14ED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l-NL"/>
              </w:rPr>
            </w:pPr>
            <w:r w:rsidRPr="003D53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l-NL"/>
              </w:rPr>
              <w:t>Functional form of PTH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1978B5" w14:textId="77777777" w:rsidR="00877EFC" w:rsidRPr="003D536B" w:rsidRDefault="00877EFC" w:rsidP="000D14ED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l-NL"/>
              </w:rPr>
            </w:pPr>
            <w:r w:rsidRPr="003D53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l-NL"/>
              </w:rPr>
              <w:t>Functional form of Calcium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3886E0" w14:textId="77777777" w:rsidR="00877EFC" w:rsidRPr="003D536B" w:rsidRDefault="00877EFC" w:rsidP="000D14ED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l-NL"/>
              </w:rPr>
            </w:pPr>
            <w:r w:rsidRPr="003D53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l-NL"/>
              </w:rPr>
              <w:t>AIC</w:t>
            </w:r>
          </w:p>
        </w:tc>
      </w:tr>
      <w:tr w:rsidR="00B01AFB" w:rsidRPr="003D536B" w14:paraId="0D234F4F" w14:textId="77777777" w:rsidTr="00782186">
        <w:trPr>
          <w:trHeight w:val="227"/>
        </w:trPr>
        <w:tc>
          <w:tcPr>
            <w:tcW w:w="24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EEEEE" w14:textId="77777777" w:rsidR="00B01AFB" w:rsidRPr="003D536B" w:rsidRDefault="00B01AFB" w:rsidP="000D1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3D53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PTH24u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B0E672" w14:textId="77777777" w:rsidR="00B01AFB" w:rsidRPr="003D536B" w:rsidRDefault="00B01AFB" w:rsidP="000D1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3D53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Ca24u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56FEB" w14:textId="7CAB3A5D" w:rsidR="00B01AFB" w:rsidRPr="003D536B" w:rsidRDefault="00B01AFB" w:rsidP="000D1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3D53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205.9</w:t>
            </w:r>
          </w:p>
        </w:tc>
      </w:tr>
      <w:tr w:rsidR="00B01AFB" w:rsidRPr="003D536B" w14:paraId="100020EA" w14:textId="77777777" w:rsidTr="00782186">
        <w:trPr>
          <w:trHeight w:val="227"/>
        </w:trPr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64160" w14:textId="77777777" w:rsidR="00B01AFB" w:rsidRPr="003D536B" w:rsidRDefault="00B01AFB" w:rsidP="000D1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3D53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PTH24u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26B1C6" w14:textId="77777777" w:rsidR="00B01AFB" w:rsidRPr="003D536B" w:rsidRDefault="00B01AFB" w:rsidP="000D1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3D53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CorrCa24u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EF815" w14:textId="035C73D2" w:rsidR="00B01AFB" w:rsidRPr="003D536B" w:rsidRDefault="00B01AFB" w:rsidP="000D1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3D53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200.7</w:t>
            </w:r>
          </w:p>
        </w:tc>
      </w:tr>
      <w:tr w:rsidR="00B01AFB" w:rsidRPr="003D536B" w14:paraId="6805A007" w14:textId="77777777" w:rsidTr="00782186">
        <w:trPr>
          <w:trHeight w:val="227"/>
        </w:trPr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B57F8" w14:textId="77777777" w:rsidR="00B01AFB" w:rsidRPr="003D536B" w:rsidRDefault="00B01AFB" w:rsidP="000D1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3D53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PTH24u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6AB052" w14:textId="77777777" w:rsidR="00B01AFB" w:rsidRPr="003D536B" w:rsidRDefault="00B01AFB" w:rsidP="000D1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3D53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ΔCa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AEA91" w14:textId="38858CDA" w:rsidR="00B01AFB" w:rsidRPr="003D536B" w:rsidRDefault="00B01AFB" w:rsidP="000D1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3D53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211.1</w:t>
            </w:r>
          </w:p>
        </w:tc>
      </w:tr>
      <w:tr w:rsidR="00B01AFB" w:rsidRPr="003D536B" w14:paraId="08BE2454" w14:textId="77777777" w:rsidTr="00782186">
        <w:trPr>
          <w:trHeight w:val="227"/>
        </w:trPr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92734" w14:textId="77777777" w:rsidR="00B01AFB" w:rsidRPr="003D536B" w:rsidRDefault="00B01AFB" w:rsidP="000D1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3D53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PTH24u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C1B6A1" w14:textId="77777777" w:rsidR="00B01AFB" w:rsidRPr="003D536B" w:rsidRDefault="00B01AFB" w:rsidP="000D1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3D53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ΔCorrCa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815EF" w14:textId="29168D3F" w:rsidR="00B01AFB" w:rsidRPr="003D536B" w:rsidRDefault="00B01AFB" w:rsidP="000D1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3D53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207.9</w:t>
            </w:r>
          </w:p>
        </w:tc>
      </w:tr>
      <w:tr w:rsidR="00B01AFB" w:rsidRPr="003D536B" w14:paraId="7687D93A" w14:textId="77777777" w:rsidTr="00782186">
        <w:trPr>
          <w:trHeight w:val="227"/>
        </w:trPr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46E54" w14:textId="77777777" w:rsidR="00B01AFB" w:rsidRPr="003D536B" w:rsidRDefault="00B01AFB" w:rsidP="000D1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3D53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ΔPTH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894EC0" w14:textId="77777777" w:rsidR="00B01AFB" w:rsidRPr="003D536B" w:rsidRDefault="00B01AFB" w:rsidP="000D1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3D53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Ca24u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F0B78" w14:textId="59903055" w:rsidR="00B01AFB" w:rsidRPr="003D536B" w:rsidRDefault="00B01AFB" w:rsidP="000D1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3D53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186.7</w:t>
            </w:r>
          </w:p>
        </w:tc>
      </w:tr>
      <w:tr w:rsidR="00B01AFB" w:rsidRPr="003D536B" w14:paraId="3DD411B7" w14:textId="77777777" w:rsidTr="00782186">
        <w:trPr>
          <w:trHeight w:val="227"/>
        </w:trPr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56FB8" w14:textId="77777777" w:rsidR="00B01AFB" w:rsidRPr="00ED51B2" w:rsidRDefault="00B01AFB" w:rsidP="000D1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ED51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ΔPTH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BBC42D" w14:textId="77777777" w:rsidR="00B01AFB" w:rsidRPr="00ED51B2" w:rsidRDefault="00B01AFB" w:rsidP="000D1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ED51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CorrCa24u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1E67C" w14:textId="5706FF60" w:rsidR="00B01AFB" w:rsidRPr="00ED51B2" w:rsidRDefault="00B01AFB" w:rsidP="000D1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ED51B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182.7</w:t>
            </w:r>
          </w:p>
        </w:tc>
      </w:tr>
      <w:tr w:rsidR="00B01AFB" w:rsidRPr="003D536B" w14:paraId="6DAEF99A" w14:textId="77777777" w:rsidTr="00782186">
        <w:trPr>
          <w:trHeight w:val="227"/>
        </w:trPr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87E30" w14:textId="77777777" w:rsidR="00B01AFB" w:rsidRPr="003D536B" w:rsidRDefault="00B01AFB" w:rsidP="000D1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3D53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ΔPTH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CDAFB6" w14:textId="77777777" w:rsidR="00B01AFB" w:rsidRPr="003D536B" w:rsidRDefault="00B01AFB" w:rsidP="000D1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3D53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ΔCa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A9C67" w14:textId="3F3A7B34" w:rsidR="00B01AFB" w:rsidRPr="003D536B" w:rsidRDefault="00B01AFB" w:rsidP="000D1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3D53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190.4</w:t>
            </w:r>
          </w:p>
        </w:tc>
      </w:tr>
      <w:tr w:rsidR="00B01AFB" w:rsidRPr="003D536B" w14:paraId="0A8BC2DB" w14:textId="77777777" w:rsidTr="00782186">
        <w:trPr>
          <w:trHeight w:val="227"/>
        </w:trPr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AA6F25" w14:textId="77777777" w:rsidR="00B01AFB" w:rsidRPr="003D536B" w:rsidRDefault="00B01AFB" w:rsidP="000D1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3D53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ΔPTH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76D55A" w14:textId="77777777" w:rsidR="00B01AFB" w:rsidRPr="003D536B" w:rsidRDefault="00B01AFB" w:rsidP="000D1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3D53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ΔCorrCa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E3C1BA" w14:textId="18FEFB81" w:rsidR="00B01AFB" w:rsidRPr="003D536B" w:rsidRDefault="00B01AFB" w:rsidP="000D1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3D53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188.3</w:t>
            </w:r>
          </w:p>
        </w:tc>
      </w:tr>
      <w:tr w:rsidR="003D536B" w:rsidRPr="003D536B" w14:paraId="545F52DB" w14:textId="77777777" w:rsidTr="00782186">
        <w:trPr>
          <w:trHeight w:val="227"/>
        </w:trPr>
        <w:tc>
          <w:tcPr>
            <w:tcW w:w="70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8E6ABF3" w14:textId="3968CBD8" w:rsidR="003D536B" w:rsidRPr="003D536B" w:rsidRDefault="003D536B" w:rsidP="000D14ED">
            <w:pPr>
              <w:spacing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D536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Abbreviations: </w:t>
            </w:r>
            <w:r w:rsidR="00FF072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AIC, </w:t>
            </w:r>
            <w:r w:rsidR="00FF072B" w:rsidRPr="00FF072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Akaike information criterion</w:t>
            </w:r>
            <w:r w:rsidR="00FF072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; </w:t>
            </w:r>
            <w:r w:rsidRPr="003D536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PTH, parathyroid hormone; ΔPTH, (PTH at baseline - postoperative PTH after 24 hours) / (PTH at baseline) x 100%;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Ca24u, calcium measured 24 hours after surgery; </w:t>
            </w:r>
            <w:r w:rsidRPr="003D536B">
              <w:rPr>
                <w:rFonts w:ascii="Times New Roman" w:eastAsia="Times New Roman" w:hAnsi="Times New Roman" w:cs="Times New Roman"/>
                <w:sz w:val="18"/>
                <w:szCs w:val="18"/>
                <w:lang w:eastAsia="nl-NL"/>
              </w:rPr>
              <w:t xml:space="preserve">CorrCa24u, </w:t>
            </w:r>
            <w:r w:rsidRPr="003D536B">
              <w:rPr>
                <w:rFonts w:ascii="Times New Roman" w:hAnsi="Times New Roman" w:cs="Times New Roman"/>
                <w:sz w:val="18"/>
                <w:szCs w:val="18"/>
              </w:rPr>
              <w:t xml:space="preserve">corrected calcium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measured 24 hours after surgery</w:t>
            </w:r>
            <w:r w:rsidRPr="003D536B">
              <w:rPr>
                <w:rFonts w:ascii="Times New Roman" w:hAnsi="Times New Roman" w:cs="Times New Roman"/>
                <w:sz w:val="18"/>
                <w:szCs w:val="18"/>
              </w:rPr>
              <w:t xml:space="preserve"> (calcium (mmol/L) + 0.016 x (34 - albumin (g/L)));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Δ</w:t>
            </w:r>
            <w:r w:rsidRPr="003D536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CorrCa, (corrected calcium  at baseline – postoperative corrected calcium after 24 hours) / (corrected calcium at baseline) x 100%; ΔCa, (calcium at baseline – postoperative calcium after 24 hours) / (calcium at baseline) x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100%</w:t>
            </w:r>
            <w:r w:rsidRPr="003D536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</w:tr>
    </w:tbl>
    <w:p w14:paraId="2EBF0D92" w14:textId="17B38C97" w:rsidR="00877EFC" w:rsidRDefault="00877EFC" w:rsidP="000D14ED">
      <w:pPr>
        <w:spacing w:after="0"/>
        <w:rPr>
          <w:rFonts w:ascii="Times New Roman" w:hAnsi="Times New Roman" w:cs="Times New Roman"/>
          <w:b/>
        </w:rPr>
      </w:pPr>
    </w:p>
    <w:p w14:paraId="5E253354" w14:textId="77777777" w:rsidR="004B266F" w:rsidRPr="007D5304" w:rsidRDefault="004B266F" w:rsidP="000D14ED">
      <w:pPr>
        <w:spacing w:after="0"/>
        <w:rPr>
          <w:rFonts w:ascii="Times New Roman" w:hAnsi="Times New Roman" w:cs="Times New Roman"/>
          <w:b/>
        </w:rPr>
      </w:pPr>
    </w:p>
    <w:p w14:paraId="727874D9" w14:textId="31E2EF81" w:rsidR="00877EFC" w:rsidRPr="007D5304" w:rsidRDefault="00877EFC" w:rsidP="000D14ED">
      <w:pPr>
        <w:spacing w:after="0"/>
        <w:rPr>
          <w:rFonts w:ascii="Times New Roman" w:eastAsiaTheme="minorEastAsia" w:hAnsi="Times New Roman" w:cs="Times New Roman"/>
          <w:b/>
          <w:sz w:val="20"/>
          <w:szCs w:val="20"/>
        </w:rPr>
      </w:pPr>
      <w:r w:rsidRPr="007D5304">
        <w:rPr>
          <w:rFonts w:ascii="Times New Roman" w:eastAsiaTheme="minorEastAsia" w:hAnsi="Times New Roman" w:cs="Times New Roman"/>
          <w:b/>
          <w:sz w:val="20"/>
          <w:szCs w:val="20"/>
        </w:rPr>
        <w:t xml:space="preserve">Supplemental </w:t>
      </w:r>
      <w:ins w:id="5" w:author="C.H.M. Maas [5]" w:date="2023-08-17T13:20:00Z">
        <w:r w:rsidR="00525FCC">
          <w:rPr>
            <w:rFonts w:ascii="Times New Roman" w:eastAsiaTheme="minorEastAsia" w:hAnsi="Times New Roman" w:cs="Times New Roman"/>
            <w:b/>
            <w:sz w:val="20"/>
            <w:szCs w:val="20"/>
          </w:rPr>
          <w:t>T</w:t>
        </w:r>
      </w:ins>
      <w:del w:id="6" w:author="C.H.M. Maas [5]" w:date="2023-08-17T13:20:00Z">
        <w:r w:rsidRPr="007D5304" w:rsidDel="00525FCC">
          <w:rPr>
            <w:rFonts w:ascii="Times New Roman" w:eastAsiaTheme="minorEastAsia" w:hAnsi="Times New Roman" w:cs="Times New Roman"/>
            <w:b/>
            <w:sz w:val="20"/>
            <w:szCs w:val="20"/>
          </w:rPr>
          <w:delText>t</w:delText>
        </w:r>
      </w:del>
      <w:r w:rsidRPr="007D5304">
        <w:rPr>
          <w:rFonts w:ascii="Times New Roman" w:eastAsiaTheme="minorEastAsia" w:hAnsi="Times New Roman" w:cs="Times New Roman"/>
          <w:b/>
          <w:sz w:val="20"/>
          <w:szCs w:val="20"/>
        </w:rPr>
        <w:t xml:space="preserve">able 2. </w:t>
      </w:r>
      <w:r w:rsidRPr="007D5304">
        <w:rPr>
          <w:rFonts w:ascii="Times New Roman" w:eastAsiaTheme="minorEastAsia" w:hAnsi="Times New Roman" w:cs="Times New Roman"/>
          <w:sz w:val="20"/>
          <w:szCs w:val="20"/>
        </w:rPr>
        <w:t xml:space="preserve">Flexibility of ΔPTH, calcium, and age in the full model </w:t>
      </w:r>
      <w:r w:rsidR="004B266F">
        <w:rPr>
          <w:rFonts w:ascii="Times New Roman" w:eastAsiaTheme="minorEastAsia" w:hAnsi="Times New Roman" w:cs="Times New Roman"/>
          <w:sz w:val="20"/>
          <w:szCs w:val="20"/>
        </w:rPr>
        <w:br/>
      </w:r>
      <w:r w:rsidRPr="007D5304">
        <w:rPr>
          <w:rFonts w:ascii="Times New Roman" w:eastAsiaTheme="minorEastAsia" w:hAnsi="Times New Roman" w:cs="Times New Roman"/>
          <w:sz w:val="20"/>
          <w:szCs w:val="20"/>
        </w:rPr>
        <w:t>without shrinkage in one single imputed data set.</w:t>
      </w:r>
    </w:p>
    <w:tbl>
      <w:tblPr>
        <w:tblW w:w="0" w:type="auto"/>
        <w:tblInd w:w="70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1"/>
        <w:gridCol w:w="1843"/>
        <w:gridCol w:w="2126"/>
        <w:gridCol w:w="993"/>
      </w:tblGrid>
      <w:tr w:rsidR="00877EFC" w:rsidRPr="007D5304" w14:paraId="60642E4A" w14:textId="77777777" w:rsidTr="00FD5CC0">
        <w:trPr>
          <w:trHeight w:val="227"/>
        </w:trPr>
        <w:tc>
          <w:tcPr>
            <w:tcW w:w="1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7AEBB" w14:textId="77777777" w:rsidR="00877EFC" w:rsidRPr="004B266F" w:rsidRDefault="00877EFC" w:rsidP="000D14ED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nl-NL" w:eastAsia="nl-NL"/>
              </w:rPr>
            </w:pPr>
            <w:r w:rsidRPr="004B266F">
              <w:rPr>
                <w:rFonts w:ascii="Times New Roman" w:eastAsiaTheme="minorEastAsia" w:hAnsi="Times New Roman" w:cs="Times New Roman"/>
                <w:b/>
                <w:color w:val="000000"/>
                <w:sz w:val="20"/>
                <w:szCs w:val="20"/>
                <w:lang w:val="nl-NL" w:eastAsia="nl-NL"/>
              </w:rPr>
              <w:t>ΔPTH</w:t>
            </w:r>
            <w:r w:rsidRPr="004B266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nl-NL" w:eastAsia="nl-NL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670631" w14:textId="77777777" w:rsidR="00877EFC" w:rsidRPr="004B266F" w:rsidRDefault="00877EFC" w:rsidP="000D14ED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nl-NL" w:eastAsia="nl-NL"/>
              </w:rPr>
            </w:pPr>
            <w:r w:rsidRPr="004B266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nl-NL" w:eastAsia="nl-NL"/>
              </w:rPr>
              <w:t>Corrected calcium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653980" w14:textId="77777777" w:rsidR="00877EFC" w:rsidRPr="004B266F" w:rsidRDefault="00877EFC" w:rsidP="000D14ED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nl-NL" w:eastAsia="nl-NL"/>
              </w:rPr>
            </w:pPr>
            <w:r w:rsidRPr="004B266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nl-NL" w:eastAsia="nl-NL"/>
              </w:rPr>
              <w:t>Age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BCA13" w14:textId="77777777" w:rsidR="00877EFC" w:rsidRPr="004B266F" w:rsidRDefault="00877EFC" w:rsidP="000D14ED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nl-NL" w:eastAsia="nl-NL"/>
              </w:rPr>
            </w:pPr>
            <w:r w:rsidRPr="004B266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nl-NL" w:eastAsia="nl-NL"/>
              </w:rPr>
              <w:t>AIC</w:t>
            </w:r>
          </w:p>
        </w:tc>
      </w:tr>
      <w:tr w:rsidR="00B01AFB" w:rsidRPr="007D5304" w14:paraId="3D2983A7" w14:textId="77777777" w:rsidTr="00FD5CC0">
        <w:trPr>
          <w:trHeight w:val="227"/>
        </w:trPr>
        <w:tc>
          <w:tcPr>
            <w:tcW w:w="163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0C297" w14:textId="77777777" w:rsidR="00B01AFB" w:rsidRPr="007D5304" w:rsidRDefault="00B01AFB" w:rsidP="000D1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D53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  <w:t>ΔPTH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7B4628C4" w14:textId="77777777" w:rsidR="00B01AFB" w:rsidRPr="007D5304" w:rsidRDefault="00B01AFB" w:rsidP="000D1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D53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  <w:t>CorrCa24u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4D96E89B" w14:textId="77777777" w:rsidR="00B01AFB" w:rsidRPr="007D5304" w:rsidRDefault="00B01AFB" w:rsidP="000D1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D53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  <w:t>Age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65076" w14:textId="61DD53EA" w:rsidR="00B01AFB" w:rsidRPr="007D5304" w:rsidRDefault="00B01AFB" w:rsidP="000D1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D53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182.7</w:t>
            </w:r>
          </w:p>
        </w:tc>
      </w:tr>
      <w:tr w:rsidR="00B01AFB" w:rsidRPr="007D5304" w14:paraId="50CCAFBB" w14:textId="77777777" w:rsidTr="00FD5CC0">
        <w:trPr>
          <w:trHeight w:val="227"/>
        </w:trPr>
        <w:tc>
          <w:tcPr>
            <w:tcW w:w="1631" w:type="dxa"/>
            <w:shd w:val="clear" w:color="auto" w:fill="auto"/>
            <w:noWrap/>
            <w:vAlign w:val="center"/>
            <w:hideMark/>
          </w:tcPr>
          <w:p w14:paraId="7CAC6DC3" w14:textId="77777777" w:rsidR="00B01AFB" w:rsidRPr="007D5304" w:rsidRDefault="00B01AFB" w:rsidP="000D1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7D53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rcs(ΔPTH, 3)</w:t>
            </w:r>
          </w:p>
        </w:tc>
        <w:tc>
          <w:tcPr>
            <w:tcW w:w="1843" w:type="dxa"/>
            <w:vAlign w:val="center"/>
          </w:tcPr>
          <w:p w14:paraId="7DFBD8B5" w14:textId="77777777" w:rsidR="00B01AFB" w:rsidRPr="007D5304" w:rsidRDefault="00B01AFB" w:rsidP="000D1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7D53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CorrCa24u</w:t>
            </w:r>
          </w:p>
        </w:tc>
        <w:tc>
          <w:tcPr>
            <w:tcW w:w="2126" w:type="dxa"/>
            <w:vAlign w:val="center"/>
          </w:tcPr>
          <w:p w14:paraId="41B59628" w14:textId="77777777" w:rsidR="00B01AFB" w:rsidRPr="007D5304" w:rsidRDefault="00B01AFB" w:rsidP="000D1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7D53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  <w:t>Age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E66DA" w14:textId="439215AB" w:rsidR="00B01AFB" w:rsidRPr="007D5304" w:rsidRDefault="00B01AFB" w:rsidP="000D1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D53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183.9</w:t>
            </w:r>
          </w:p>
        </w:tc>
      </w:tr>
      <w:tr w:rsidR="00B01AFB" w:rsidRPr="007D5304" w14:paraId="7E18783D" w14:textId="77777777" w:rsidTr="00FD5CC0">
        <w:trPr>
          <w:trHeight w:val="227"/>
        </w:trPr>
        <w:tc>
          <w:tcPr>
            <w:tcW w:w="1631" w:type="dxa"/>
            <w:shd w:val="clear" w:color="auto" w:fill="auto"/>
            <w:noWrap/>
            <w:vAlign w:val="center"/>
            <w:hideMark/>
          </w:tcPr>
          <w:p w14:paraId="577E808F" w14:textId="77777777" w:rsidR="00B01AFB" w:rsidRPr="00345D97" w:rsidRDefault="00B01AFB" w:rsidP="000D1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345D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rcs(ΔPTH, 4)</w:t>
            </w:r>
          </w:p>
        </w:tc>
        <w:tc>
          <w:tcPr>
            <w:tcW w:w="1843" w:type="dxa"/>
            <w:vAlign w:val="center"/>
          </w:tcPr>
          <w:p w14:paraId="2B16CFCF" w14:textId="77777777" w:rsidR="00B01AFB" w:rsidRPr="00345D97" w:rsidRDefault="00B01AFB" w:rsidP="000D1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345D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CorrCa24u</w:t>
            </w:r>
          </w:p>
        </w:tc>
        <w:tc>
          <w:tcPr>
            <w:tcW w:w="2126" w:type="dxa"/>
            <w:vAlign w:val="center"/>
          </w:tcPr>
          <w:p w14:paraId="252EF438" w14:textId="77777777" w:rsidR="00B01AFB" w:rsidRPr="00345D97" w:rsidRDefault="00B01AFB" w:rsidP="000D1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345D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  <w:t>Age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BCEC7" w14:textId="3D6CB98A" w:rsidR="00B01AFB" w:rsidRPr="00345D97" w:rsidRDefault="00B01AFB" w:rsidP="000D1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345D9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182.4</w:t>
            </w:r>
          </w:p>
        </w:tc>
      </w:tr>
      <w:tr w:rsidR="00B01AFB" w:rsidRPr="007D5304" w14:paraId="6097873C" w14:textId="77777777" w:rsidTr="00FD5CC0">
        <w:trPr>
          <w:trHeight w:val="227"/>
        </w:trPr>
        <w:tc>
          <w:tcPr>
            <w:tcW w:w="1631" w:type="dxa"/>
            <w:shd w:val="clear" w:color="auto" w:fill="auto"/>
            <w:noWrap/>
            <w:vAlign w:val="center"/>
            <w:hideMark/>
          </w:tcPr>
          <w:p w14:paraId="0BC9B519" w14:textId="77777777" w:rsidR="00B01AFB" w:rsidRPr="007D5304" w:rsidRDefault="00B01AFB" w:rsidP="000D1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7D53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rcs(ΔPTH, 5)</w:t>
            </w:r>
          </w:p>
        </w:tc>
        <w:tc>
          <w:tcPr>
            <w:tcW w:w="1843" w:type="dxa"/>
            <w:vAlign w:val="center"/>
          </w:tcPr>
          <w:p w14:paraId="54353A27" w14:textId="77777777" w:rsidR="00B01AFB" w:rsidRPr="007D5304" w:rsidRDefault="00B01AFB" w:rsidP="000D1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7D53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CorrCa24u</w:t>
            </w:r>
          </w:p>
        </w:tc>
        <w:tc>
          <w:tcPr>
            <w:tcW w:w="2126" w:type="dxa"/>
            <w:vAlign w:val="center"/>
          </w:tcPr>
          <w:p w14:paraId="1904BB3E" w14:textId="77777777" w:rsidR="00B01AFB" w:rsidRPr="007D5304" w:rsidRDefault="00B01AFB" w:rsidP="000D1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7D53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  <w:t>Age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00187" w14:textId="73E9CA52" w:rsidR="00B01AFB" w:rsidRPr="007D5304" w:rsidRDefault="00B01AFB" w:rsidP="000D1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D53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184.9</w:t>
            </w:r>
          </w:p>
        </w:tc>
      </w:tr>
      <w:tr w:rsidR="00B01AFB" w:rsidRPr="007D5304" w14:paraId="64A6D791" w14:textId="77777777" w:rsidTr="00FD5CC0">
        <w:trPr>
          <w:trHeight w:val="227"/>
        </w:trPr>
        <w:tc>
          <w:tcPr>
            <w:tcW w:w="1631" w:type="dxa"/>
            <w:shd w:val="clear" w:color="auto" w:fill="auto"/>
            <w:noWrap/>
            <w:vAlign w:val="center"/>
            <w:hideMark/>
          </w:tcPr>
          <w:p w14:paraId="302BF7EB" w14:textId="77777777" w:rsidR="00B01AFB" w:rsidRPr="007D5304" w:rsidRDefault="00B01AFB" w:rsidP="000D1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7D53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ΔPTH</w:t>
            </w:r>
          </w:p>
        </w:tc>
        <w:tc>
          <w:tcPr>
            <w:tcW w:w="1843" w:type="dxa"/>
            <w:vAlign w:val="center"/>
          </w:tcPr>
          <w:p w14:paraId="21D2B429" w14:textId="77777777" w:rsidR="00B01AFB" w:rsidRPr="007D5304" w:rsidRDefault="00B01AFB" w:rsidP="000D1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7D53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rcs(CorrCa24u, 3)</w:t>
            </w:r>
          </w:p>
        </w:tc>
        <w:tc>
          <w:tcPr>
            <w:tcW w:w="2126" w:type="dxa"/>
            <w:vAlign w:val="center"/>
          </w:tcPr>
          <w:p w14:paraId="2B564ECE" w14:textId="77777777" w:rsidR="00B01AFB" w:rsidRPr="007D5304" w:rsidRDefault="00B01AFB" w:rsidP="000D1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7D53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  <w:t>Age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9FA5F" w14:textId="03802857" w:rsidR="00B01AFB" w:rsidRPr="007D5304" w:rsidRDefault="00B01AFB" w:rsidP="000D1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D53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184.1</w:t>
            </w:r>
          </w:p>
        </w:tc>
      </w:tr>
      <w:tr w:rsidR="00B01AFB" w:rsidRPr="007D5304" w14:paraId="7A7B072B" w14:textId="77777777" w:rsidTr="00FD5CC0">
        <w:trPr>
          <w:trHeight w:val="227"/>
        </w:trPr>
        <w:tc>
          <w:tcPr>
            <w:tcW w:w="1631" w:type="dxa"/>
            <w:shd w:val="clear" w:color="auto" w:fill="auto"/>
            <w:noWrap/>
            <w:vAlign w:val="center"/>
            <w:hideMark/>
          </w:tcPr>
          <w:p w14:paraId="6FA8B355" w14:textId="77777777" w:rsidR="00B01AFB" w:rsidRPr="007D5304" w:rsidRDefault="00B01AFB" w:rsidP="000D1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7D53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ΔPTH</w:t>
            </w:r>
          </w:p>
        </w:tc>
        <w:tc>
          <w:tcPr>
            <w:tcW w:w="1843" w:type="dxa"/>
            <w:vAlign w:val="center"/>
          </w:tcPr>
          <w:p w14:paraId="35F4C608" w14:textId="77777777" w:rsidR="00B01AFB" w:rsidRPr="007D5304" w:rsidRDefault="00B01AFB" w:rsidP="000D1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7D53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rcs(CorrCa24u, 4)</w:t>
            </w:r>
          </w:p>
        </w:tc>
        <w:tc>
          <w:tcPr>
            <w:tcW w:w="2126" w:type="dxa"/>
            <w:vAlign w:val="center"/>
          </w:tcPr>
          <w:p w14:paraId="0A5DE804" w14:textId="77777777" w:rsidR="00B01AFB" w:rsidRPr="007D5304" w:rsidRDefault="00B01AFB" w:rsidP="000D1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7D53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  <w:t>Age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AA364" w14:textId="79A213AE" w:rsidR="00B01AFB" w:rsidRPr="007D5304" w:rsidRDefault="00B01AFB" w:rsidP="000D1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D53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185.9</w:t>
            </w:r>
          </w:p>
        </w:tc>
      </w:tr>
      <w:tr w:rsidR="00B01AFB" w:rsidRPr="007D5304" w14:paraId="63D071B4" w14:textId="77777777" w:rsidTr="00FD5CC0">
        <w:trPr>
          <w:trHeight w:val="227"/>
        </w:trPr>
        <w:tc>
          <w:tcPr>
            <w:tcW w:w="1631" w:type="dxa"/>
            <w:shd w:val="clear" w:color="auto" w:fill="auto"/>
            <w:noWrap/>
            <w:vAlign w:val="center"/>
            <w:hideMark/>
          </w:tcPr>
          <w:p w14:paraId="5CCF06A3" w14:textId="77777777" w:rsidR="00B01AFB" w:rsidRPr="007D5304" w:rsidRDefault="00B01AFB" w:rsidP="000D1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7D53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ΔPTH</w:t>
            </w:r>
          </w:p>
        </w:tc>
        <w:tc>
          <w:tcPr>
            <w:tcW w:w="1843" w:type="dxa"/>
            <w:vAlign w:val="center"/>
          </w:tcPr>
          <w:p w14:paraId="0D3E8B89" w14:textId="77777777" w:rsidR="00B01AFB" w:rsidRPr="007D5304" w:rsidRDefault="00B01AFB" w:rsidP="000D1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7D53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rcs(CorrCa24u, 5)</w:t>
            </w:r>
          </w:p>
        </w:tc>
        <w:tc>
          <w:tcPr>
            <w:tcW w:w="2126" w:type="dxa"/>
            <w:vAlign w:val="center"/>
          </w:tcPr>
          <w:p w14:paraId="337BC4F6" w14:textId="77777777" w:rsidR="00B01AFB" w:rsidRPr="007D5304" w:rsidRDefault="00B01AFB" w:rsidP="000D1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7D53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  <w:t>Age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FE211" w14:textId="17326B3F" w:rsidR="00B01AFB" w:rsidRPr="007D5304" w:rsidRDefault="00B01AFB" w:rsidP="000D1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D53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187.6</w:t>
            </w:r>
          </w:p>
        </w:tc>
      </w:tr>
      <w:tr w:rsidR="00B01AFB" w:rsidRPr="007D5304" w14:paraId="65D45D72" w14:textId="77777777" w:rsidTr="00FD5CC0">
        <w:trPr>
          <w:trHeight w:val="227"/>
        </w:trPr>
        <w:tc>
          <w:tcPr>
            <w:tcW w:w="1631" w:type="dxa"/>
            <w:shd w:val="clear" w:color="auto" w:fill="auto"/>
            <w:noWrap/>
            <w:vAlign w:val="center"/>
            <w:hideMark/>
          </w:tcPr>
          <w:p w14:paraId="4EA6E3D3" w14:textId="77777777" w:rsidR="00B01AFB" w:rsidRPr="007D5304" w:rsidRDefault="00B01AFB" w:rsidP="000D1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7D53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ΔPTH</w:t>
            </w:r>
          </w:p>
        </w:tc>
        <w:tc>
          <w:tcPr>
            <w:tcW w:w="1843" w:type="dxa"/>
            <w:vAlign w:val="center"/>
          </w:tcPr>
          <w:p w14:paraId="737F02E5" w14:textId="77777777" w:rsidR="00B01AFB" w:rsidRPr="007D5304" w:rsidRDefault="00B01AFB" w:rsidP="000D1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7D53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  <w:t>CorrCa24u</w:t>
            </w:r>
          </w:p>
        </w:tc>
        <w:tc>
          <w:tcPr>
            <w:tcW w:w="2126" w:type="dxa"/>
            <w:vAlign w:val="center"/>
          </w:tcPr>
          <w:p w14:paraId="6A9F04F3" w14:textId="77777777" w:rsidR="00B01AFB" w:rsidRPr="007D5304" w:rsidRDefault="00B01AFB" w:rsidP="000D1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7D53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rcs(Age_Years, 3)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BE8F" w14:textId="7F74BF91" w:rsidR="00B01AFB" w:rsidRPr="007D5304" w:rsidRDefault="00B01AFB" w:rsidP="000D1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D53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183.8</w:t>
            </w:r>
          </w:p>
        </w:tc>
      </w:tr>
      <w:tr w:rsidR="00B01AFB" w:rsidRPr="007D5304" w14:paraId="50D0F075" w14:textId="77777777" w:rsidTr="00FD5CC0">
        <w:trPr>
          <w:trHeight w:val="227"/>
        </w:trPr>
        <w:tc>
          <w:tcPr>
            <w:tcW w:w="1631" w:type="dxa"/>
            <w:shd w:val="clear" w:color="auto" w:fill="auto"/>
            <w:noWrap/>
            <w:vAlign w:val="center"/>
            <w:hideMark/>
          </w:tcPr>
          <w:p w14:paraId="1F11D507" w14:textId="77777777" w:rsidR="00B01AFB" w:rsidRPr="007D5304" w:rsidRDefault="00B01AFB" w:rsidP="000D1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7D53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ΔPTH</w:t>
            </w:r>
          </w:p>
        </w:tc>
        <w:tc>
          <w:tcPr>
            <w:tcW w:w="1843" w:type="dxa"/>
            <w:vAlign w:val="center"/>
          </w:tcPr>
          <w:p w14:paraId="0A2635A1" w14:textId="77777777" w:rsidR="00B01AFB" w:rsidRPr="007D5304" w:rsidRDefault="00B01AFB" w:rsidP="000D1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7D53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CorrCa24u</w:t>
            </w:r>
          </w:p>
        </w:tc>
        <w:tc>
          <w:tcPr>
            <w:tcW w:w="2126" w:type="dxa"/>
            <w:vAlign w:val="center"/>
          </w:tcPr>
          <w:p w14:paraId="76E40AEC" w14:textId="77777777" w:rsidR="00B01AFB" w:rsidRPr="007D5304" w:rsidRDefault="00B01AFB" w:rsidP="000D1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7D53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rcs(Age_Years, 4)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3EABC" w14:textId="627CB96A" w:rsidR="00B01AFB" w:rsidRPr="007D5304" w:rsidRDefault="00B01AFB" w:rsidP="000D1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D53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185.8</w:t>
            </w:r>
          </w:p>
        </w:tc>
      </w:tr>
      <w:tr w:rsidR="00B01AFB" w:rsidRPr="007D5304" w14:paraId="2BB004DD" w14:textId="77777777" w:rsidTr="00FD5CC0">
        <w:trPr>
          <w:trHeight w:val="227"/>
        </w:trPr>
        <w:tc>
          <w:tcPr>
            <w:tcW w:w="1631" w:type="dxa"/>
            <w:shd w:val="clear" w:color="auto" w:fill="auto"/>
            <w:noWrap/>
            <w:vAlign w:val="center"/>
            <w:hideMark/>
          </w:tcPr>
          <w:p w14:paraId="7AA5A140" w14:textId="77777777" w:rsidR="00B01AFB" w:rsidRPr="007D5304" w:rsidRDefault="00B01AFB" w:rsidP="000D1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7D53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ΔPTH</w:t>
            </w:r>
          </w:p>
        </w:tc>
        <w:tc>
          <w:tcPr>
            <w:tcW w:w="1843" w:type="dxa"/>
            <w:vAlign w:val="center"/>
          </w:tcPr>
          <w:p w14:paraId="3F2811E8" w14:textId="77777777" w:rsidR="00B01AFB" w:rsidRPr="007D5304" w:rsidRDefault="00B01AFB" w:rsidP="000D1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7D53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CorrCa24u</w:t>
            </w:r>
          </w:p>
        </w:tc>
        <w:tc>
          <w:tcPr>
            <w:tcW w:w="2126" w:type="dxa"/>
            <w:vAlign w:val="center"/>
          </w:tcPr>
          <w:p w14:paraId="7F43BC48" w14:textId="77777777" w:rsidR="00B01AFB" w:rsidRPr="007D5304" w:rsidRDefault="00B01AFB" w:rsidP="000D1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7D53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rcs(Age_Years, 5)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0F8A" w14:textId="2836D208" w:rsidR="00B01AFB" w:rsidRPr="007D5304" w:rsidRDefault="00B01AFB" w:rsidP="000D1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D53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185.0</w:t>
            </w:r>
          </w:p>
        </w:tc>
      </w:tr>
      <w:tr w:rsidR="00B01AFB" w:rsidRPr="007D5304" w14:paraId="2E8EA92D" w14:textId="77777777" w:rsidTr="00FD5CC0">
        <w:trPr>
          <w:trHeight w:val="227"/>
        </w:trPr>
        <w:tc>
          <w:tcPr>
            <w:tcW w:w="1631" w:type="dxa"/>
            <w:shd w:val="clear" w:color="auto" w:fill="auto"/>
            <w:noWrap/>
            <w:vAlign w:val="center"/>
            <w:hideMark/>
          </w:tcPr>
          <w:p w14:paraId="1AB7630F" w14:textId="77777777" w:rsidR="00B01AFB" w:rsidRPr="007D5304" w:rsidRDefault="00B01AFB" w:rsidP="000D1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7D53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rcs(ΔPTH, 4)</w:t>
            </w:r>
          </w:p>
        </w:tc>
        <w:tc>
          <w:tcPr>
            <w:tcW w:w="1843" w:type="dxa"/>
            <w:vAlign w:val="center"/>
          </w:tcPr>
          <w:p w14:paraId="086008F3" w14:textId="77777777" w:rsidR="00B01AFB" w:rsidRPr="007D5304" w:rsidRDefault="00B01AFB" w:rsidP="000D1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7D53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rcs(CorrCa24u, 3)</w:t>
            </w:r>
          </w:p>
        </w:tc>
        <w:tc>
          <w:tcPr>
            <w:tcW w:w="2126" w:type="dxa"/>
            <w:vAlign w:val="center"/>
          </w:tcPr>
          <w:p w14:paraId="6744053A" w14:textId="77777777" w:rsidR="00B01AFB" w:rsidRPr="007D5304" w:rsidRDefault="00B01AFB" w:rsidP="000D1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7D53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Age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96FB1" w14:textId="3C5AAF01" w:rsidR="00B01AFB" w:rsidRPr="007D5304" w:rsidRDefault="00B01AFB" w:rsidP="000D1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D53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184.1</w:t>
            </w:r>
          </w:p>
        </w:tc>
      </w:tr>
      <w:tr w:rsidR="00B01AFB" w:rsidRPr="007D5304" w14:paraId="0C5D7AC8" w14:textId="77777777" w:rsidTr="00FD5CC0">
        <w:trPr>
          <w:trHeight w:val="227"/>
        </w:trPr>
        <w:tc>
          <w:tcPr>
            <w:tcW w:w="1631" w:type="dxa"/>
            <w:shd w:val="clear" w:color="auto" w:fill="auto"/>
            <w:noWrap/>
            <w:vAlign w:val="center"/>
            <w:hideMark/>
          </w:tcPr>
          <w:p w14:paraId="31FCEEF4" w14:textId="77777777" w:rsidR="00B01AFB" w:rsidRPr="007D5304" w:rsidRDefault="00B01AFB" w:rsidP="000D1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7D53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rcs(ΔPTH, 4)</w:t>
            </w:r>
          </w:p>
        </w:tc>
        <w:tc>
          <w:tcPr>
            <w:tcW w:w="1843" w:type="dxa"/>
            <w:vAlign w:val="center"/>
          </w:tcPr>
          <w:p w14:paraId="4F67C4AE" w14:textId="77777777" w:rsidR="00B01AFB" w:rsidRPr="007D5304" w:rsidRDefault="00B01AFB" w:rsidP="000D1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7D53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CorrCa24u</w:t>
            </w:r>
          </w:p>
        </w:tc>
        <w:tc>
          <w:tcPr>
            <w:tcW w:w="2126" w:type="dxa"/>
            <w:vAlign w:val="center"/>
          </w:tcPr>
          <w:p w14:paraId="5AF13056" w14:textId="77777777" w:rsidR="00B01AFB" w:rsidRPr="007D5304" w:rsidRDefault="00B01AFB" w:rsidP="000D1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7D53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rcs(Age_Years, 3)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82702" w14:textId="4173C33F" w:rsidR="00B01AFB" w:rsidRPr="007D5304" w:rsidRDefault="00B01AFB" w:rsidP="000D1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D53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183.7</w:t>
            </w:r>
          </w:p>
        </w:tc>
      </w:tr>
      <w:tr w:rsidR="00B01AFB" w:rsidRPr="007D5304" w14:paraId="2B898A28" w14:textId="77777777" w:rsidTr="00FD5CC0">
        <w:trPr>
          <w:trHeight w:val="227"/>
        </w:trPr>
        <w:tc>
          <w:tcPr>
            <w:tcW w:w="1631" w:type="dxa"/>
            <w:shd w:val="clear" w:color="auto" w:fill="auto"/>
            <w:noWrap/>
            <w:vAlign w:val="center"/>
            <w:hideMark/>
          </w:tcPr>
          <w:p w14:paraId="793BF24A" w14:textId="77777777" w:rsidR="00B01AFB" w:rsidRPr="007D5304" w:rsidRDefault="00B01AFB" w:rsidP="000D1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7D53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ΔPTH</w:t>
            </w:r>
          </w:p>
        </w:tc>
        <w:tc>
          <w:tcPr>
            <w:tcW w:w="1843" w:type="dxa"/>
            <w:vAlign w:val="center"/>
          </w:tcPr>
          <w:p w14:paraId="0BCB0476" w14:textId="77777777" w:rsidR="00B01AFB" w:rsidRPr="007D5304" w:rsidRDefault="00B01AFB" w:rsidP="000D1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7D53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rcs(CorrCa24u, 3)</w:t>
            </w:r>
          </w:p>
        </w:tc>
        <w:tc>
          <w:tcPr>
            <w:tcW w:w="2126" w:type="dxa"/>
            <w:vAlign w:val="center"/>
          </w:tcPr>
          <w:p w14:paraId="0676D4D9" w14:textId="77777777" w:rsidR="00B01AFB" w:rsidRPr="007D5304" w:rsidRDefault="00B01AFB" w:rsidP="000D1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7D53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rcs(Age_Years, 3)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0423B" w14:textId="1ADED9D0" w:rsidR="00B01AFB" w:rsidRPr="007D5304" w:rsidRDefault="00B01AFB" w:rsidP="000D1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D53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185.1</w:t>
            </w:r>
          </w:p>
        </w:tc>
      </w:tr>
      <w:tr w:rsidR="00B01AFB" w:rsidRPr="007D5304" w14:paraId="749B683C" w14:textId="77777777" w:rsidTr="00FD5CC0">
        <w:trPr>
          <w:trHeight w:val="227"/>
        </w:trPr>
        <w:tc>
          <w:tcPr>
            <w:tcW w:w="163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5E743" w14:textId="77777777" w:rsidR="00B01AFB" w:rsidRPr="007D5304" w:rsidRDefault="00B01AFB" w:rsidP="000D1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7D53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rcs(ΔPTH, 4)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A05E129" w14:textId="77777777" w:rsidR="00B01AFB" w:rsidRPr="007D5304" w:rsidRDefault="00B01AFB" w:rsidP="000D1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7D53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rcs(CorrCa24u, 3)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7E9BCA57" w14:textId="77777777" w:rsidR="00B01AFB" w:rsidRPr="007D5304" w:rsidRDefault="00B01AFB" w:rsidP="000D1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7D53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rcs(Age_Years, 3)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AE73C0" w14:textId="035CB446" w:rsidR="00B01AFB" w:rsidRPr="007D5304" w:rsidRDefault="00B01AFB" w:rsidP="000D14E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7D53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185.3</w:t>
            </w:r>
          </w:p>
        </w:tc>
      </w:tr>
      <w:tr w:rsidR="004B266F" w:rsidRPr="007D5304" w14:paraId="1EC10F08" w14:textId="77777777" w:rsidTr="00FD5CC0">
        <w:trPr>
          <w:trHeight w:val="227"/>
        </w:trPr>
        <w:tc>
          <w:tcPr>
            <w:tcW w:w="6593" w:type="dxa"/>
            <w:gridSpan w:val="4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02CD72FD" w14:textId="09A7BE3E" w:rsidR="004B266F" w:rsidRPr="004B266F" w:rsidRDefault="004B266F" w:rsidP="000D14ED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5304">
              <w:rPr>
                <w:rFonts w:ascii="Times New Roman" w:hAnsi="Times New Roman" w:cs="Times New Roman"/>
                <w:sz w:val="18"/>
                <w:szCs w:val="18"/>
              </w:rPr>
              <w:t xml:space="preserve">Likelihood ratio test of best flexible model versus rigid model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χ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18"/>
                  <w:szCs w:val="18"/>
                </w:rPr>
                <m:t>=4.3;</m:t>
              </m:r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p=0.115</m:t>
              </m:r>
            </m:oMath>
            <w:r w:rsidRPr="007D5304">
              <w:rPr>
                <w:rFonts w:ascii="Times New Roman" w:eastAsiaTheme="minorEastAsia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br/>
            </w:r>
            <w:r w:rsidR="00FF072B" w:rsidRPr="00FF072B">
              <w:rPr>
                <w:rFonts w:ascii="Times New Roman" w:eastAsia="Times New Roman" w:hAnsi="Times New Roman" w:cs="Times New Roman"/>
                <w:sz w:val="18"/>
                <w:szCs w:val="18"/>
                <w:lang w:eastAsia="nl-NL"/>
              </w:rPr>
              <w:t>Abbreviations: AIC, Akaike information criterion; PTH, parathyroid hormone; ΔPTH, (PTH at baseline - postoperative PTH after 24 hours) / (PTH at baseline) x 100%; CorrCa24u, corrected calcium measured 24 hours after surgery (calcium (mmol/L) +</w:t>
            </w:r>
            <w:r w:rsidR="00FF072B">
              <w:rPr>
                <w:rFonts w:ascii="Times New Roman" w:eastAsia="Times New Roman" w:hAnsi="Times New Roman" w:cs="Times New Roman"/>
                <w:sz w:val="18"/>
                <w:szCs w:val="18"/>
                <w:lang w:eastAsia="nl-NL"/>
              </w:rPr>
              <w:t xml:space="preserve"> 0.016 x (34 - albumin (g/L))); rcs, r</w:t>
            </w:r>
            <w:r w:rsidR="00FF072B" w:rsidRPr="00FF072B">
              <w:rPr>
                <w:rFonts w:ascii="Times New Roman" w:eastAsia="Times New Roman" w:hAnsi="Times New Roman" w:cs="Times New Roman"/>
                <w:sz w:val="18"/>
                <w:szCs w:val="18"/>
                <w:lang w:eastAsia="nl-NL"/>
              </w:rPr>
              <w:t>estricted cubic spline</w:t>
            </w:r>
            <w:r w:rsidR="00FF072B">
              <w:rPr>
                <w:rFonts w:ascii="Times New Roman" w:eastAsia="Times New Roman" w:hAnsi="Times New Roman" w:cs="Times New Roman"/>
                <w:sz w:val="18"/>
                <w:szCs w:val="18"/>
                <w:lang w:eastAsia="nl-NL"/>
              </w:rPr>
              <w:t>.</w:t>
            </w:r>
          </w:p>
        </w:tc>
      </w:tr>
    </w:tbl>
    <w:p w14:paraId="164BAE08" w14:textId="678C2602" w:rsidR="00877EFC" w:rsidRDefault="00877EFC" w:rsidP="000D14ED">
      <w:pPr>
        <w:spacing w:after="0"/>
        <w:rPr>
          <w:rFonts w:ascii="Times New Roman" w:hAnsi="Times New Roman" w:cs="Times New Roman"/>
        </w:rPr>
      </w:pPr>
    </w:p>
    <w:p w14:paraId="069AFA44" w14:textId="027FA686" w:rsidR="003B66AE" w:rsidRDefault="003B66AE" w:rsidP="000D14ED">
      <w:pPr>
        <w:spacing w:after="0"/>
        <w:rPr>
          <w:rFonts w:ascii="Times New Roman" w:hAnsi="Times New Roman" w:cs="Times New Roman"/>
        </w:rPr>
      </w:pPr>
    </w:p>
    <w:p w14:paraId="76240F69" w14:textId="607019D8" w:rsidR="003B66AE" w:rsidRDefault="003B66AE" w:rsidP="000D14ED">
      <w:pPr>
        <w:spacing w:after="0"/>
        <w:rPr>
          <w:rFonts w:ascii="Times New Roman" w:hAnsi="Times New Roman" w:cs="Times New Roman"/>
        </w:rPr>
      </w:pPr>
    </w:p>
    <w:p w14:paraId="479C5733" w14:textId="53CA104D" w:rsidR="003B66AE" w:rsidRDefault="003B66AE" w:rsidP="000D14ED">
      <w:pPr>
        <w:spacing w:after="0"/>
        <w:rPr>
          <w:rFonts w:ascii="Times New Roman" w:hAnsi="Times New Roman" w:cs="Times New Roman"/>
        </w:rPr>
      </w:pPr>
    </w:p>
    <w:p w14:paraId="09E02C79" w14:textId="7EBCDC8C" w:rsidR="003B66AE" w:rsidRDefault="003B66AE" w:rsidP="000D14ED">
      <w:pPr>
        <w:spacing w:after="0"/>
        <w:rPr>
          <w:rFonts w:ascii="Times New Roman" w:hAnsi="Times New Roman" w:cs="Times New Roman"/>
        </w:rPr>
      </w:pPr>
    </w:p>
    <w:p w14:paraId="2E65DA53" w14:textId="42068312" w:rsidR="00FD5CC0" w:rsidRDefault="00FD5CC0" w:rsidP="000D14ED">
      <w:pPr>
        <w:spacing w:after="0"/>
        <w:rPr>
          <w:rFonts w:ascii="Times New Roman" w:hAnsi="Times New Roman" w:cs="Times New Roman"/>
        </w:rPr>
      </w:pPr>
    </w:p>
    <w:p w14:paraId="0EDF2ED8" w14:textId="2314DE20" w:rsidR="006C2ECE" w:rsidRDefault="006C2ECE" w:rsidP="000D14ED">
      <w:pPr>
        <w:spacing w:after="0"/>
        <w:rPr>
          <w:rFonts w:ascii="Times New Roman" w:hAnsi="Times New Roman" w:cs="Times New Roman"/>
        </w:rPr>
      </w:pPr>
    </w:p>
    <w:p w14:paraId="729A3A4D" w14:textId="77777777" w:rsidR="006C2ECE" w:rsidRDefault="006C2ECE" w:rsidP="000D14ED">
      <w:pPr>
        <w:spacing w:after="0"/>
        <w:rPr>
          <w:rFonts w:ascii="Times New Roman" w:hAnsi="Times New Roman" w:cs="Times New Roman"/>
        </w:rPr>
      </w:pPr>
    </w:p>
    <w:p w14:paraId="799E56E4" w14:textId="4A786655" w:rsidR="00FD5CC0" w:rsidRDefault="00FD5CC0" w:rsidP="000D14ED">
      <w:pPr>
        <w:spacing w:after="0"/>
        <w:rPr>
          <w:rFonts w:ascii="Times New Roman" w:hAnsi="Times New Roman" w:cs="Times New Roman"/>
        </w:rPr>
      </w:pPr>
    </w:p>
    <w:p w14:paraId="07FAAE50" w14:textId="77777777" w:rsidR="00FD5CC0" w:rsidRPr="007D5304" w:rsidRDefault="00FD5CC0" w:rsidP="000D14ED">
      <w:pPr>
        <w:spacing w:after="0"/>
        <w:rPr>
          <w:rFonts w:ascii="Times New Roman" w:hAnsi="Times New Roman" w:cs="Times New Roman"/>
        </w:rPr>
      </w:pPr>
    </w:p>
    <w:p w14:paraId="3D6EAFFE" w14:textId="34CC7F54" w:rsidR="004B266F" w:rsidRDefault="004B266F" w:rsidP="000D14ED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0DF6A3C4" w14:textId="2BAC1DA6" w:rsidR="004B266F" w:rsidRDefault="004B266F" w:rsidP="000D14ED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58D8107C" w14:textId="35DEA586" w:rsidR="003D6A12" w:rsidRDefault="003D6A12" w:rsidP="000D14ED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W w:w="6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45"/>
        <w:gridCol w:w="709"/>
        <w:gridCol w:w="1134"/>
        <w:gridCol w:w="567"/>
        <w:gridCol w:w="567"/>
      </w:tblGrid>
      <w:tr w:rsidR="003D6A12" w:rsidRPr="004844FD" w14:paraId="350E458D" w14:textId="77777777" w:rsidTr="008E2FFD">
        <w:trPr>
          <w:trHeight w:val="57"/>
        </w:trPr>
        <w:tc>
          <w:tcPr>
            <w:tcW w:w="6522" w:type="dxa"/>
            <w:gridSpan w:val="5"/>
            <w:shd w:val="clear" w:color="auto" w:fill="auto"/>
            <w:noWrap/>
          </w:tcPr>
          <w:p w14:paraId="680C25AD" w14:textId="6BFE9726" w:rsidR="003D6A12" w:rsidRPr="004844FD" w:rsidRDefault="003D6A12" w:rsidP="002D65D3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l-NL"/>
              </w:rPr>
            </w:pPr>
            <w:r w:rsidRPr="004844F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l-NL"/>
              </w:rPr>
              <w:lastRenderedPageBreak/>
              <w:t>Supplemental Table 3</w:t>
            </w:r>
            <w:r w:rsidRPr="004844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 xml:space="preserve">. </w:t>
            </w:r>
            <w:commentRangeStart w:id="7"/>
            <w:r w:rsidRPr="004844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 xml:space="preserve">Simple </w:t>
            </w:r>
            <w:commentRangeEnd w:id="7"/>
            <w:r w:rsidRPr="004844FD">
              <w:rPr>
                <w:rStyle w:val="Verwijzingopmerking"/>
                <w:rFonts w:ascii="Times New Roman" w:hAnsi="Times New Roman" w:cs="Times New Roman"/>
                <w:sz w:val="20"/>
                <w:szCs w:val="20"/>
              </w:rPr>
              <w:commentReference w:id="7"/>
            </w:r>
            <w:r w:rsidRPr="004844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model predicting hypoparathyroidism.</w:t>
            </w:r>
          </w:p>
        </w:tc>
      </w:tr>
      <w:tr w:rsidR="003D6A12" w:rsidRPr="004844FD" w14:paraId="0097E5FC" w14:textId="77777777" w:rsidTr="008E2FFD">
        <w:trPr>
          <w:trHeight w:val="57"/>
        </w:trPr>
        <w:tc>
          <w:tcPr>
            <w:tcW w:w="3545" w:type="dxa"/>
            <w:shd w:val="clear" w:color="auto" w:fill="auto"/>
            <w:noWrap/>
            <w:vAlign w:val="center"/>
          </w:tcPr>
          <w:p w14:paraId="7F8F0251" w14:textId="77777777" w:rsidR="003D6A12" w:rsidRPr="004844FD" w:rsidRDefault="003D6A12" w:rsidP="002D65D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C58E44C" w14:textId="77777777" w:rsidR="003D6A12" w:rsidRPr="004844FD" w:rsidRDefault="003D6A12" w:rsidP="002D65D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4844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OR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93B0FA6" w14:textId="77777777" w:rsidR="003D6A12" w:rsidRPr="004844FD" w:rsidRDefault="003D6A12" w:rsidP="002D65D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4844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95% CI</w:t>
            </w:r>
          </w:p>
        </w:tc>
        <w:tc>
          <w:tcPr>
            <w:tcW w:w="567" w:type="dxa"/>
          </w:tcPr>
          <w:p w14:paraId="19D43D8E" w14:textId="77777777" w:rsidR="003D6A12" w:rsidRPr="004844FD" w:rsidRDefault="003D6A12" w:rsidP="002D65D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4844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SOR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7E4A39CA" w14:textId="77777777" w:rsidR="003D6A12" w:rsidRPr="004844FD" w:rsidRDefault="003D6A12" w:rsidP="002D65D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4844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Imp.</w:t>
            </w:r>
          </w:p>
        </w:tc>
      </w:tr>
      <w:tr w:rsidR="004844FD" w:rsidRPr="004844FD" w14:paraId="0C10B93A" w14:textId="77777777" w:rsidTr="004844FD">
        <w:trPr>
          <w:trHeight w:val="57"/>
        </w:trPr>
        <w:tc>
          <w:tcPr>
            <w:tcW w:w="3545" w:type="dxa"/>
            <w:shd w:val="clear" w:color="auto" w:fill="auto"/>
            <w:noWrap/>
            <w:vAlign w:val="center"/>
            <w:hideMark/>
          </w:tcPr>
          <w:p w14:paraId="5E5EA1BA" w14:textId="77777777" w:rsidR="004844FD" w:rsidRPr="004844FD" w:rsidRDefault="004844FD" w:rsidP="004844F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4844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Intercept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6F6F4AB7" w14:textId="0957B163" w:rsidR="004844FD" w:rsidRPr="004844FD" w:rsidRDefault="004844FD" w:rsidP="004844F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4844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1B92343C" w14:textId="2FCFDE22" w:rsidR="004844FD" w:rsidRPr="004844FD" w:rsidRDefault="004844FD" w:rsidP="004844F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4844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[0.00; 0.00]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52EAAF0C" w14:textId="3D27A6E8" w:rsidR="004844FD" w:rsidRPr="004844FD" w:rsidRDefault="004844FD" w:rsidP="004844F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4844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567" w:type="dxa"/>
            <w:shd w:val="clear" w:color="auto" w:fill="auto"/>
            <w:noWrap/>
            <w:vAlign w:val="bottom"/>
          </w:tcPr>
          <w:p w14:paraId="104A439E" w14:textId="77777777" w:rsidR="004844FD" w:rsidRPr="004844FD" w:rsidRDefault="004844FD" w:rsidP="004844F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</w:tr>
      <w:tr w:rsidR="004844FD" w:rsidRPr="004844FD" w14:paraId="0F5B1CDD" w14:textId="77777777" w:rsidTr="004844FD">
        <w:trPr>
          <w:trHeight w:val="57"/>
        </w:trPr>
        <w:tc>
          <w:tcPr>
            <w:tcW w:w="3545" w:type="dxa"/>
            <w:shd w:val="clear" w:color="auto" w:fill="auto"/>
            <w:noWrap/>
            <w:vAlign w:val="center"/>
            <w:hideMark/>
          </w:tcPr>
          <w:p w14:paraId="789E9BB7" w14:textId="77777777" w:rsidR="004844FD" w:rsidRPr="004844FD" w:rsidRDefault="004844FD" w:rsidP="004844F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4844FD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lang w:val="nl-NL" w:eastAsia="nl-NL"/>
              </w:rPr>
              <w:t>Δ</w:t>
            </w:r>
            <w:r w:rsidRPr="004844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PTH</w:t>
            </w:r>
          </w:p>
          <w:p w14:paraId="77C8BDC7" w14:textId="77777777" w:rsidR="004844FD" w:rsidRPr="004844FD" w:rsidRDefault="004844FD" w:rsidP="004844F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4844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 xml:space="preserve">   (1% increase)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6B2576B3" w14:textId="2DA1540B" w:rsidR="004844FD" w:rsidRPr="004844FD" w:rsidRDefault="004844FD" w:rsidP="004844F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4844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1.10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1747912A" w14:textId="2E08DC4C" w:rsidR="004844FD" w:rsidRPr="004844FD" w:rsidRDefault="004844FD" w:rsidP="004844F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4844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[1.06; 1.14]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2F98AD88" w14:textId="601E69A7" w:rsidR="004844FD" w:rsidRPr="004844FD" w:rsidRDefault="004844FD" w:rsidP="004844FD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44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1.09</w:t>
            </w:r>
          </w:p>
        </w:tc>
        <w:tc>
          <w:tcPr>
            <w:tcW w:w="567" w:type="dxa"/>
            <w:shd w:val="clear" w:color="auto" w:fill="auto"/>
            <w:noWrap/>
            <w:vAlign w:val="bottom"/>
          </w:tcPr>
          <w:p w14:paraId="0F4619DE" w14:textId="5D7630A2" w:rsidR="004844FD" w:rsidRPr="004844FD" w:rsidRDefault="004844FD" w:rsidP="004844F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4844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28.3</w:t>
            </w:r>
          </w:p>
        </w:tc>
      </w:tr>
      <w:tr w:rsidR="004844FD" w:rsidRPr="004844FD" w14:paraId="4B93C4BD" w14:textId="77777777" w:rsidTr="008E2FFD">
        <w:trPr>
          <w:trHeight w:val="57"/>
        </w:trPr>
        <w:tc>
          <w:tcPr>
            <w:tcW w:w="3545" w:type="dxa"/>
            <w:shd w:val="clear" w:color="auto" w:fill="auto"/>
            <w:noWrap/>
            <w:vAlign w:val="center"/>
          </w:tcPr>
          <w:p w14:paraId="356EFB24" w14:textId="77777777" w:rsidR="004844FD" w:rsidRPr="004844FD" w:rsidRDefault="004844FD" w:rsidP="004844FD">
            <w:pP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  <w:lang w:val="nl-NL" w:eastAsia="nl-NL"/>
              </w:rPr>
            </w:pPr>
            <w:r w:rsidRPr="004844F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val="nl-NL" w:eastAsia="nl-NL"/>
              </w:rPr>
              <w:t>Concordance index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7DA55809" w14:textId="77777777" w:rsidR="004844FD" w:rsidRPr="004844FD" w:rsidRDefault="004844FD" w:rsidP="004844FD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4844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B2F47CE" w14:textId="77777777" w:rsidR="004844FD" w:rsidRPr="004844FD" w:rsidRDefault="004844FD" w:rsidP="004844FD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4844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[0.81; 0.90]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6FE29176" w14:textId="77777777" w:rsidR="004844FD" w:rsidRPr="004844FD" w:rsidRDefault="004844FD" w:rsidP="004844FD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</w:tcPr>
          <w:p w14:paraId="61F33DB9" w14:textId="77777777" w:rsidR="004844FD" w:rsidRPr="004844FD" w:rsidRDefault="004844FD" w:rsidP="004844FD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4844FD" w:rsidRPr="004844FD" w14:paraId="3F84099D" w14:textId="77777777" w:rsidTr="008E2FFD">
        <w:trPr>
          <w:trHeight w:val="57"/>
        </w:trPr>
        <w:tc>
          <w:tcPr>
            <w:tcW w:w="6522" w:type="dxa"/>
            <w:gridSpan w:val="5"/>
            <w:shd w:val="clear" w:color="auto" w:fill="auto"/>
            <w:noWrap/>
            <w:vAlign w:val="center"/>
          </w:tcPr>
          <w:p w14:paraId="7EEF5B07" w14:textId="77777777" w:rsidR="004844FD" w:rsidRPr="004844FD" w:rsidRDefault="004844FD" w:rsidP="004844FD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  <w:r w:rsidRPr="004844FD"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  <w:t xml:space="preserve">Table displays odds ratios and the 95% confidence intervals of the logistic regression model predicting the probability of hypoparathyroidism. The final model is selected using backward selection with p-values &lt; 0.05. The coefficients are averaged over the ten imputed data sets. The Concordance index is corrected for optimism by bootstrapping. </w:t>
            </w:r>
            <w:r w:rsidRPr="004844FD"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  <w:br/>
              <w:t xml:space="preserve">Abbreviations: OR, odds ratio; CI, confidence interval; </w:t>
            </w:r>
            <w:r w:rsidRPr="004844FD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nl-NL"/>
              </w:rPr>
              <w:t xml:space="preserve">SOR, shrunk odds ratio </w:t>
            </w:r>
            <w:r w:rsidRPr="004844F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with a uniform shrinkage factor of 0.868</w:t>
            </w:r>
            <w:r w:rsidRPr="004844FD"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  <w:t xml:space="preserve">; Imp., importance defined by the Chi-square of the Wald-statistic; PTH, parathyroid hormone; </w:t>
            </w:r>
            <w:r w:rsidRPr="004844FD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Δ</w:t>
            </w:r>
            <w:r w:rsidRPr="004844FD"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  <w:t>PTH, (PTH at baseline - postoperative PTH after 24 hours) / (PTH at baseline) x 100%; Corrected calcium, measured calcium (mmol/L) + 0.016 x (34 - albumin (g/L)); LND, lymph node dissection.</w:t>
            </w:r>
          </w:p>
        </w:tc>
      </w:tr>
    </w:tbl>
    <w:p w14:paraId="3980E716" w14:textId="212E15EE" w:rsidR="003D6A12" w:rsidRDefault="003D6A12" w:rsidP="000D14ED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000C0443" w14:textId="77777777" w:rsidR="003D6A12" w:rsidRPr="007D5304" w:rsidRDefault="003D6A12" w:rsidP="000D14ED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911"/>
        <w:gridCol w:w="2180"/>
        <w:gridCol w:w="1922"/>
      </w:tblGrid>
      <w:tr w:rsidR="007D5304" w:rsidRPr="007D5304" w14:paraId="499A5D03" w14:textId="77777777" w:rsidTr="00514255">
        <w:tc>
          <w:tcPr>
            <w:tcW w:w="0" w:type="auto"/>
            <w:gridSpan w:val="3"/>
          </w:tcPr>
          <w:p w14:paraId="0486FCBC" w14:textId="2B5DA54E" w:rsidR="007D5304" w:rsidRPr="007D5304" w:rsidRDefault="007D5304" w:rsidP="003D6A12">
            <w:pPr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7D530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Supplemental </w:t>
            </w:r>
            <w:ins w:id="8" w:author="C.H.M. Maas [5]" w:date="2023-08-17T13:20:00Z">
              <w:r w:rsidR="00525FCC">
                <w:rPr>
                  <w:rFonts w:ascii="Times New Roman" w:eastAsiaTheme="minorEastAsia" w:hAnsi="Times New Roman" w:cs="Times New Roman"/>
                  <w:b/>
                  <w:sz w:val="20"/>
                  <w:szCs w:val="20"/>
                </w:rPr>
                <w:t>T</w:t>
              </w:r>
            </w:ins>
            <w:del w:id="9" w:author="C.H.M. Maas [5]" w:date="2023-08-17T13:20:00Z">
              <w:r w:rsidRPr="007D5304" w:rsidDel="00525FCC">
                <w:rPr>
                  <w:rFonts w:ascii="Times New Roman" w:eastAsiaTheme="minorEastAsia" w:hAnsi="Times New Roman" w:cs="Times New Roman"/>
                  <w:b/>
                  <w:sz w:val="20"/>
                  <w:szCs w:val="20"/>
                </w:rPr>
                <w:delText>t</w:delText>
              </w:r>
            </w:del>
            <w:r w:rsidR="003D6A12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able 4</w:t>
            </w:r>
            <w:r w:rsidRPr="007D5304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 xml:space="preserve">.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Δ</m:t>
              </m:r>
            </m:oMath>
            <w:r w:rsidR="00502FFD" w:rsidRPr="007D5304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PTH and </w:t>
            </w:r>
            <w:r w:rsidR="00502FFD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outcomes of hypoparathyroidism and </w:t>
            </w:r>
            <w:r w:rsidR="00502FFD" w:rsidRPr="007D5304">
              <w:rPr>
                <w:rFonts w:ascii="Times New Roman" w:eastAsiaTheme="minorEastAsia" w:hAnsi="Times New Roman" w:cs="Times New Roman"/>
                <w:sz w:val="20"/>
                <w:szCs w:val="20"/>
              </w:rPr>
              <w:t>readmission</w:t>
            </w:r>
            <w:r w:rsidR="00502FFD">
              <w:rPr>
                <w:rFonts w:ascii="Times New Roman" w:eastAsiaTheme="minorEastAsia" w:hAnsi="Times New Roman" w:cs="Times New Roman"/>
                <w:sz w:val="20"/>
                <w:szCs w:val="20"/>
              </w:rPr>
              <w:t>s</w:t>
            </w:r>
            <w:r w:rsidR="00502FFD" w:rsidRPr="007D5304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. </w:t>
            </w:r>
          </w:p>
        </w:tc>
      </w:tr>
      <w:tr w:rsidR="00877EFC" w:rsidRPr="007D5304" w14:paraId="3B7776FE" w14:textId="77777777" w:rsidTr="007D5304">
        <w:tc>
          <w:tcPr>
            <w:tcW w:w="3911" w:type="dxa"/>
          </w:tcPr>
          <w:p w14:paraId="31AC5318" w14:textId="77777777" w:rsidR="00877EFC" w:rsidRPr="007D5304" w:rsidRDefault="00877EFC" w:rsidP="000D14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</w:tcPr>
          <w:p w14:paraId="0966C779" w14:textId="2ED9DF8D" w:rsidR="00B73D58" w:rsidRDefault="00C467A8" w:rsidP="000D14ED">
            <w:pPr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</w:rPr>
                <m:t>Δ</m:t>
              </m:r>
            </m:oMath>
            <w:r w:rsidR="00877EFC" w:rsidRPr="00C467A8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 xml:space="preserve">PTH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&lt;</m:t>
              </m:r>
            </m:oMath>
            <w:r w:rsidR="00877EFC" w:rsidRPr="00C467A8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 xml:space="preserve"> 70%</w:t>
            </w:r>
          </w:p>
          <w:p w14:paraId="3AFC92D1" w14:textId="025F033A" w:rsidR="00BE3029" w:rsidRPr="00BE3029" w:rsidRDefault="003978FC" w:rsidP="000D14E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N=216</w:t>
            </w:r>
          </w:p>
        </w:tc>
        <w:tc>
          <w:tcPr>
            <w:tcW w:w="1922" w:type="dxa"/>
          </w:tcPr>
          <w:p w14:paraId="4476619D" w14:textId="7C544C29" w:rsidR="00877EFC" w:rsidRDefault="00C467A8" w:rsidP="000D14ED">
            <w:pPr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</w:rPr>
                <m:t>Δ</m:t>
              </m:r>
            </m:oMath>
            <w:r w:rsidR="00877EFC" w:rsidRPr="00C467A8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 xml:space="preserve">PTH </w:t>
            </w:r>
            <w:r w:rsidR="00026A2C" w:rsidRPr="00026A2C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≥</w:t>
            </w:r>
            <w:r w:rsidR="00877EFC" w:rsidRPr="00C467A8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 xml:space="preserve"> 70%</w:t>
            </w:r>
          </w:p>
          <w:p w14:paraId="06992044" w14:textId="270AA84F" w:rsidR="00BE3029" w:rsidRPr="00BE3029" w:rsidRDefault="003978FC" w:rsidP="000D14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N=150</w:t>
            </w:r>
          </w:p>
        </w:tc>
      </w:tr>
      <w:tr w:rsidR="00C563F9" w:rsidRPr="007D5304" w14:paraId="2DE081DE" w14:textId="77777777" w:rsidTr="00FF2707">
        <w:tc>
          <w:tcPr>
            <w:tcW w:w="3911" w:type="dxa"/>
            <w:shd w:val="clear" w:color="auto" w:fill="auto"/>
          </w:tcPr>
          <w:p w14:paraId="00409CBC" w14:textId="5F04B4F9" w:rsidR="00C563F9" w:rsidRPr="00FF2707" w:rsidRDefault="008F2B31" w:rsidP="000D14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Persistent hypoparathyroidism</w:t>
            </w:r>
          </w:p>
        </w:tc>
        <w:tc>
          <w:tcPr>
            <w:tcW w:w="2180" w:type="dxa"/>
            <w:shd w:val="clear" w:color="auto" w:fill="auto"/>
          </w:tcPr>
          <w:p w14:paraId="49C996A3" w14:textId="544B6A25" w:rsidR="00C563F9" w:rsidRPr="00FF2707" w:rsidRDefault="003978FC" w:rsidP="000D14ED">
            <w:pPr>
              <w:jc w:val="center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>
              <w:rPr>
                <w:rFonts w:ascii="Times New Roman" w:eastAsia="Cambria" w:hAnsi="Times New Roman" w:cs="Times New Roman"/>
                <w:sz w:val="20"/>
                <w:szCs w:val="20"/>
              </w:rPr>
              <w:t>2 (0.9</w:t>
            </w:r>
            <w:r w:rsidR="00BE3029" w:rsidRPr="00FF2707">
              <w:rPr>
                <w:rFonts w:ascii="Times New Roman" w:eastAsia="Cambria" w:hAnsi="Times New Roman" w:cs="Times New Roman"/>
                <w:sz w:val="20"/>
                <w:szCs w:val="20"/>
              </w:rPr>
              <w:t>%)</w:t>
            </w:r>
          </w:p>
        </w:tc>
        <w:tc>
          <w:tcPr>
            <w:tcW w:w="1922" w:type="dxa"/>
            <w:shd w:val="clear" w:color="auto" w:fill="auto"/>
          </w:tcPr>
          <w:p w14:paraId="55A4C9DA" w14:textId="690622D3" w:rsidR="00C563F9" w:rsidRPr="00FF2707" w:rsidRDefault="003978FC" w:rsidP="000D14ED">
            <w:pPr>
              <w:jc w:val="center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>
              <w:rPr>
                <w:rFonts w:ascii="Times New Roman" w:eastAsia="Cambria" w:hAnsi="Times New Roman" w:cs="Times New Roman"/>
                <w:sz w:val="20"/>
                <w:szCs w:val="20"/>
              </w:rPr>
              <w:t>42 (28.0</w:t>
            </w:r>
            <w:r w:rsidR="00BE3029" w:rsidRPr="00FF2707">
              <w:rPr>
                <w:rFonts w:ascii="Times New Roman" w:eastAsia="Cambria" w:hAnsi="Times New Roman" w:cs="Times New Roman"/>
                <w:sz w:val="20"/>
                <w:szCs w:val="20"/>
              </w:rPr>
              <w:t>%)</w:t>
            </w:r>
          </w:p>
        </w:tc>
      </w:tr>
      <w:tr w:rsidR="00C563F9" w:rsidRPr="007D5304" w14:paraId="45BC611D" w14:textId="77777777" w:rsidTr="00FF2707">
        <w:tc>
          <w:tcPr>
            <w:tcW w:w="3911" w:type="dxa"/>
            <w:shd w:val="clear" w:color="auto" w:fill="auto"/>
          </w:tcPr>
          <w:p w14:paraId="373B460E" w14:textId="13F38E1F" w:rsidR="00C563F9" w:rsidRPr="00FF2707" w:rsidRDefault="00266AB3" w:rsidP="000D14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707">
              <w:rPr>
                <w:rFonts w:ascii="Times New Roman" w:hAnsi="Times New Roman" w:cs="Times New Roman"/>
                <w:sz w:val="20"/>
                <w:szCs w:val="20"/>
              </w:rPr>
              <w:t>Hypocalcemia-related r</w:t>
            </w:r>
            <w:r w:rsidR="00C563F9" w:rsidRPr="00FF2707">
              <w:rPr>
                <w:rFonts w:ascii="Times New Roman" w:hAnsi="Times New Roman" w:cs="Times New Roman"/>
                <w:sz w:val="20"/>
                <w:szCs w:val="20"/>
              </w:rPr>
              <w:t>eadmission</w:t>
            </w:r>
          </w:p>
        </w:tc>
        <w:tc>
          <w:tcPr>
            <w:tcW w:w="2180" w:type="dxa"/>
            <w:shd w:val="clear" w:color="auto" w:fill="auto"/>
          </w:tcPr>
          <w:p w14:paraId="77FB62DF" w14:textId="77777777" w:rsidR="00C563F9" w:rsidRPr="00FF2707" w:rsidRDefault="00C563F9" w:rsidP="000D14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270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922" w:type="dxa"/>
            <w:shd w:val="clear" w:color="auto" w:fill="auto"/>
          </w:tcPr>
          <w:p w14:paraId="020CF269" w14:textId="1AC9D5B6" w:rsidR="00C563F9" w:rsidRPr="00FF2707" w:rsidRDefault="00C563F9" w:rsidP="000D14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2707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  <w:r w:rsidR="00BE3029" w:rsidRPr="00FF2707">
              <w:rPr>
                <w:rFonts w:ascii="Times New Roman" w:hAnsi="Times New Roman" w:cs="Times New Roman"/>
                <w:sz w:val="20"/>
                <w:szCs w:val="20"/>
              </w:rPr>
              <w:t xml:space="preserve"> (18.1%)</w:t>
            </w:r>
          </w:p>
        </w:tc>
      </w:tr>
      <w:tr w:rsidR="007D5304" w:rsidRPr="007D5304" w14:paraId="7463865A" w14:textId="77777777" w:rsidTr="00514255">
        <w:tc>
          <w:tcPr>
            <w:tcW w:w="8013" w:type="dxa"/>
            <w:gridSpan w:val="3"/>
          </w:tcPr>
          <w:p w14:paraId="69336982" w14:textId="40BE8835" w:rsidR="00827A9E" w:rsidRPr="00827A9E" w:rsidRDefault="00502FFD" w:rsidP="000D14E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nl-NL"/>
              </w:rPr>
            </w:pPr>
            <w:r w:rsidRPr="00502FFD">
              <w:rPr>
                <w:rFonts w:ascii="Times New Roman" w:hAnsi="Times New Roman" w:cs="Times New Roman"/>
                <w:sz w:val="18"/>
                <w:szCs w:val="18"/>
              </w:rPr>
              <w:t>ΔPTH is averaged over the ten imputed data sets.</w:t>
            </w:r>
            <w:r w:rsidR="00827A9E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="007D5304" w:rsidRPr="007D5304">
              <w:rPr>
                <w:rFonts w:ascii="Times New Roman" w:eastAsia="Times New Roman" w:hAnsi="Times New Roman" w:cs="Times New Roman"/>
                <w:sz w:val="18"/>
                <w:szCs w:val="18"/>
                <w:lang w:eastAsia="nl-NL"/>
              </w:rPr>
              <w:t xml:space="preserve">Abbreviations: PTH, parathyroid hormone; </w:t>
            </w:r>
            <w:r w:rsidR="007D5304" w:rsidRPr="007D5304">
              <w:rPr>
                <w:rFonts w:ascii="Times New Roman" w:eastAsia="Times New Roman" w:hAnsi="Times New Roman" w:cs="Times New Roman"/>
                <w:sz w:val="18"/>
                <w:szCs w:val="18"/>
                <w:lang w:val="nl-NL" w:eastAsia="nl-NL"/>
              </w:rPr>
              <w:t>Δ</w:t>
            </w:r>
            <w:r w:rsidR="007D5304" w:rsidRPr="007D5304">
              <w:rPr>
                <w:rFonts w:ascii="Times New Roman" w:eastAsia="Times New Roman" w:hAnsi="Times New Roman" w:cs="Times New Roman"/>
                <w:sz w:val="18"/>
                <w:szCs w:val="18"/>
                <w:lang w:eastAsia="nl-NL"/>
              </w:rPr>
              <w:t>PTH, (PTH at baseline - postoperative PTH after 24 hours) /(PTH at baseline) x 100%.</w:t>
            </w:r>
          </w:p>
        </w:tc>
      </w:tr>
    </w:tbl>
    <w:p w14:paraId="58CD9E86" w14:textId="77777777" w:rsidR="00877EFC" w:rsidRPr="007D5304" w:rsidRDefault="00877EFC" w:rsidP="000D14E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4B59326" w14:textId="232EA5CF" w:rsidR="0043310D" w:rsidRPr="007D5304" w:rsidRDefault="0043310D" w:rsidP="000D14ED">
      <w:pPr>
        <w:spacing w:after="0"/>
        <w:rPr>
          <w:rFonts w:ascii="Times New Roman" w:hAnsi="Times New Roman" w:cs="Times New Roman"/>
          <w:sz w:val="20"/>
          <w:szCs w:val="20"/>
        </w:rPr>
      </w:pPr>
      <w:bookmarkStart w:id="10" w:name="_GoBack"/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68"/>
        <w:gridCol w:w="657"/>
        <w:gridCol w:w="1324"/>
        <w:gridCol w:w="683"/>
        <w:gridCol w:w="657"/>
        <w:gridCol w:w="1324"/>
        <w:gridCol w:w="683"/>
      </w:tblGrid>
      <w:tr w:rsidR="0043310D" w:rsidRPr="00591E24" w14:paraId="02CEC002" w14:textId="77777777" w:rsidTr="00D20FC0">
        <w:trPr>
          <w:trHeight w:val="57"/>
        </w:trPr>
        <w:tc>
          <w:tcPr>
            <w:tcW w:w="0" w:type="auto"/>
            <w:gridSpan w:val="7"/>
            <w:shd w:val="clear" w:color="auto" w:fill="auto"/>
            <w:noWrap/>
          </w:tcPr>
          <w:p w14:paraId="48B92BB6" w14:textId="7539E896" w:rsidR="0043310D" w:rsidRPr="00591E24" w:rsidRDefault="0043310D" w:rsidP="004844F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591E2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l-NL"/>
              </w:rPr>
              <w:t>Supplemental</w:t>
            </w:r>
            <w:r w:rsidRPr="00591E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 xml:space="preserve"> </w:t>
            </w:r>
            <w:r w:rsidRPr="00591E2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l-NL"/>
              </w:rPr>
              <w:t>Table 5</w:t>
            </w:r>
            <w:r w:rsidRPr="00591E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. Refitted final and full model predicting readmission without shrinkage.</w:t>
            </w:r>
          </w:p>
        </w:tc>
      </w:tr>
      <w:tr w:rsidR="0043310D" w:rsidRPr="00591E24" w14:paraId="252BEAAF" w14:textId="77777777" w:rsidTr="009C2513">
        <w:trPr>
          <w:trHeight w:val="57"/>
        </w:trPr>
        <w:tc>
          <w:tcPr>
            <w:tcW w:w="0" w:type="auto"/>
            <w:shd w:val="clear" w:color="auto" w:fill="auto"/>
            <w:noWrap/>
          </w:tcPr>
          <w:p w14:paraId="16147925" w14:textId="77777777" w:rsidR="0043310D" w:rsidRPr="00591E24" w:rsidRDefault="0043310D" w:rsidP="004844F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gridSpan w:val="3"/>
            <w:shd w:val="clear" w:color="auto" w:fill="auto"/>
            <w:noWrap/>
          </w:tcPr>
          <w:p w14:paraId="78F876F2" w14:textId="7EEB5814" w:rsidR="0043310D" w:rsidRPr="00591E24" w:rsidRDefault="0043310D" w:rsidP="004844F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591E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Refitted full model</w:t>
            </w:r>
          </w:p>
        </w:tc>
        <w:tc>
          <w:tcPr>
            <w:tcW w:w="0" w:type="auto"/>
            <w:gridSpan w:val="3"/>
            <w:shd w:val="clear" w:color="auto" w:fill="auto"/>
            <w:noWrap/>
          </w:tcPr>
          <w:p w14:paraId="0B17A544" w14:textId="3108F807" w:rsidR="0043310D" w:rsidRPr="00591E24" w:rsidRDefault="0043310D" w:rsidP="004844F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591E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Refitted final model</w:t>
            </w:r>
          </w:p>
        </w:tc>
      </w:tr>
      <w:tr w:rsidR="0043310D" w:rsidRPr="00591E24" w14:paraId="169F9701" w14:textId="77777777" w:rsidTr="004844FD">
        <w:trPr>
          <w:trHeight w:val="57"/>
        </w:trPr>
        <w:tc>
          <w:tcPr>
            <w:tcW w:w="0" w:type="auto"/>
            <w:shd w:val="clear" w:color="auto" w:fill="auto"/>
            <w:noWrap/>
          </w:tcPr>
          <w:p w14:paraId="686C8AA9" w14:textId="77777777" w:rsidR="0043310D" w:rsidRPr="00591E24" w:rsidRDefault="0043310D" w:rsidP="004844F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14:paraId="27107586" w14:textId="77777777" w:rsidR="0043310D" w:rsidRPr="00591E24" w:rsidRDefault="0043310D" w:rsidP="004844F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591E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OR</w:t>
            </w:r>
          </w:p>
        </w:tc>
        <w:tc>
          <w:tcPr>
            <w:tcW w:w="0" w:type="auto"/>
            <w:shd w:val="clear" w:color="auto" w:fill="auto"/>
            <w:noWrap/>
          </w:tcPr>
          <w:p w14:paraId="3D796062" w14:textId="77777777" w:rsidR="0043310D" w:rsidRPr="00591E24" w:rsidRDefault="0043310D" w:rsidP="004844F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591E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95% CI</w:t>
            </w:r>
          </w:p>
        </w:tc>
        <w:tc>
          <w:tcPr>
            <w:tcW w:w="0" w:type="auto"/>
            <w:shd w:val="clear" w:color="auto" w:fill="auto"/>
            <w:noWrap/>
          </w:tcPr>
          <w:p w14:paraId="0B2DBF64" w14:textId="77777777" w:rsidR="0043310D" w:rsidRPr="00591E24" w:rsidRDefault="0043310D" w:rsidP="004844F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591E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Imp.</w:t>
            </w:r>
          </w:p>
        </w:tc>
        <w:tc>
          <w:tcPr>
            <w:tcW w:w="0" w:type="auto"/>
            <w:shd w:val="clear" w:color="auto" w:fill="auto"/>
            <w:noWrap/>
          </w:tcPr>
          <w:p w14:paraId="75140850" w14:textId="77777777" w:rsidR="0043310D" w:rsidRPr="00591E24" w:rsidRDefault="0043310D" w:rsidP="004844F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591E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OR</w:t>
            </w:r>
          </w:p>
        </w:tc>
        <w:tc>
          <w:tcPr>
            <w:tcW w:w="0" w:type="auto"/>
            <w:shd w:val="clear" w:color="auto" w:fill="auto"/>
            <w:noWrap/>
          </w:tcPr>
          <w:p w14:paraId="1C8FCC9E" w14:textId="77777777" w:rsidR="0043310D" w:rsidRPr="00591E24" w:rsidRDefault="0043310D" w:rsidP="004844F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591E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95% CI</w:t>
            </w:r>
          </w:p>
        </w:tc>
        <w:tc>
          <w:tcPr>
            <w:tcW w:w="0" w:type="auto"/>
            <w:shd w:val="clear" w:color="auto" w:fill="auto"/>
            <w:noWrap/>
          </w:tcPr>
          <w:p w14:paraId="28566CFB" w14:textId="77777777" w:rsidR="0043310D" w:rsidRPr="00591E24" w:rsidRDefault="0043310D" w:rsidP="004844F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591E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Imp.</w:t>
            </w:r>
          </w:p>
        </w:tc>
      </w:tr>
      <w:tr w:rsidR="00591E24" w:rsidRPr="00591E24" w14:paraId="0B9E6201" w14:textId="77777777" w:rsidTr="00591E24">
        <w:trPr>
          <w:trHeight w:val="57"/>
        </w:trPr>
        <w:tc>
          <w:tcPr>
            <w:tcW w:w="0" w:type="auto"/>
            <w:shd w:val="clear" w:color="auto" w:fill="auto"/>
            <w:noWrap/>
            <w:hideMark/>
          </w:tcPr>
          <w:p w14:paraId="0370AF39" w14:textId="77777777" w:rsidR="00591E24" w:rsidRPr="00591E24" w:rsidRDefault="00591E24" w:rsidP="00591E2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591E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Intercept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4FED77B" w14:textId="3304B838" w:rsidR="00591E24" w:rsidRPr="00591E24" w:rsidRDefault="00591E24" w:rsidP="00591E2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591E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F9D3EE3" w14:textId="678C88C9" w:rsidR="00591E24" w:rsidRPr="00591E24" w:rsidRDefault="00591E24" w:rsidP="00591E2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591E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[0.19; 0.47]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55B5A8E" w14:textId="156869B4" w:rsidR="00591E24" w:rsidRPr="00591E24" w:rsidRDefault="00591E24" w:rsidP="00591E2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CADAA11" w14:textId="18E3D4B6" w:rsidR="00591E24" w:rsidRPr="00591E24" w:rsidRDefault="00591E24" w:rsidP="00591E2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591E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D6215A8" w14:textId="7763F7D2" w:rsidR="00591E24" w:rsidRPr="00591E24" w:rsidRDefault="00591E24" w:rsidP="00591E2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591E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[0.30; 0.72]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50994CD" w14:textId="77777777" w:rsidR="00591E24" w:rsidRPr="00591E24" w:rsidRDefault="00591E24" w:rsidP="00591E2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</w:tr>
      <w:tr w:rsidR="00591E24" w:rsidRPr="00591E24" w14:paraId="2A38236A" w14:textId="77777777" w:rsidTr="00591E24">
        <w:trPr>
          <w:trHeight w:val="57"/>
        </w:trPr>
        <w:tc>
          <w:tcPr>
            <w:tcW w:w="0" w:type="auto"/>
            <w:shd w:val="clear" w:color="auto" w:fill="auto"/>
            <w:noWrap/>
            <w:hideMark/>
          </w:tcPr>
          <w:p w14:paraId="562278A2" w14:textId="77777777" w:rsidR="00591E24" w:rsidRPr="00591E24" w:rsidRDefault="00591E24" w:rsidP="00591E2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591E24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lang w:val="nl-NL" w:eastAsia="nl-NL"/>
              </w:rPr>
              <w:t>Δ</w:t>
            </w:r>
            <w:r w:rsidRPr="00591E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PTH</w:t>
            </w:r>
          </w:p>
          <w:p w14:paraId="037AC881" w14:textId="77777777" w:rsidR="00591E24" w:rsidRPr="00591E24" w:rsidRDefault="00591E24" w:rsidP="00591E2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591E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(1% increase)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86AB4B0" w14:textId="66CA07B6" w:rsidR="00591E24" w:rsidRPr="00591E24" w:rsidRDefault="00591E24" w:rsidP="00591E2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591E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0A283C7" w14:textId="02E42246" w:rsidR="00591E24" w:rsidRPr="00591E24" w:rsidRDefault="00591E24" w:rsidP="00591E2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591E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[1.03; 1.15]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505D10F" w14:textId="7400376F" w:rsidR="00591E24" w:rsidRPr="00591E24" w:rsidRDefault="00591E24" w:rsidP="00591E2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591E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321220" w14:textId="219F8F61" w:rsidR="00591E24" w:rsidRPr="00591E24" w:rsidRDefault="00591E24" w:rsidP="00591E2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591E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AEE421F" w14:textId="663C09B5" w:rsidR="00591E24" w:rsidRPr="00591E24" w:rsidRDefault="00591E24" w:rsidP="00591E2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591E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[1.03; 1.16]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328AB15" w14:textId="37B1BB7C" w:rsidR="00591E24" w:rsidRPr="00591E24" w:rsidRDefault="00591E24" w:rsidP="00591E2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591E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10.1</w:t>
            </w:r>
          </w:p>
        </w:tc>
      </w:tr>
      <w:tr w:rsidR="00591E24" w:rsidRPr="00591E24" w14:paraId="32D01C99" w14:textId="77777777" w:rsidTr="00591E24">
        <w:trPr>
          <w:trHeight w:val="57"/>
        </w:trPr>
        <w:tc>
          <w:tcPr>
            <w:tcW w:w="0" w:type="auto"/>
            <w:shd w:val="clear" w:color="auto" w:fill="auto"/>
            <w:noWrap/>
            <w:hideMark/>
          </w:tcPr>
          <w:p w14:paraId="46B36ABB" w14:textId="77777777" w:rsidR="00591E24" w:rsidRPr="00591E24" w:rsidRDefault="00591E24" w:rsidP="00591E2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591E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Corrected calcium at 24 hours</w:t>
            </w:r>
          </w:p>
          <w:p w14:paraId="6C125DE0" w14:textId="77777777" w:rsidR="00591E24" w:rsidRPr="00591E24" w:rsidRDefault="00591E24" w:rsidP="00591E2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591E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(0.2 versus 0.1)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7A84154" w14:textId="133B8529" w:rsidR="00591E24" w:rsidRPr="00591E24" w:rsidRDefault="00591E24" w:rsidP="00591E2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591E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CDEFD2C" w14:textId="06374D6D" w:rsidR="00591E24" w:rsidRPr="00591E24" w:rsidRDefault="00591E24" w:rsidP="00591E2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591E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[1.12; 2.14]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04DDFF0" w14:textId="6A0E7D67" w:rsidR="00591E24" w:rsidRPr="00591E24" w:rsidRDefault="00591E24" w:rsidP="00591E2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591E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694EA94" w14:textId="6562F70A" w:rsidR="00591E24" w:rsidRPr="00591E24" w:rsidRDefault="00591E24" w:rsidP="00591E2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591E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9F826D4" w14:textId="0615A690" w:rsidR="00591E24" w:rsidRPr="00591E24" w:rsidRDefault="00591E24" w:rsidP="00591E2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591E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[1.13; 2.12]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998B7CE" w14:textId="289C84BB" w:rsidR="00591E24" w:rsidRPr="00591E24" w:rsidRDefault="00591E24" w:rsidP="00591E2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591E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7.3</w:t>
            </w:r>
          </w:p>
        </w:tc>
      </w:tr>
      <w:tr w:rsidR="00591E24" w:rsidRPr="00591E24" w14:paraId="3343F5FA" w14:textId="77777777" w:rsidTr="00591E24">
        <w:trPr>
          <w:trHeight w:val="57"/>
        </w:trPr>
        <w:tc>
          <w:tcPr>
            <w:tcW w:w="0" w:type="auto"/>
            <w:shd w:val="clear" w:color="auto" w:fill="auto"/>
            <w:noWrap/>
            <w:hideMark/>
          </w:tcPr>
          <w:p w14:paraId="74E5ED59" w14:textId="77777777" w:rsidR="00591E24" w:rsidRPr="00591E24" w:rsidRDefault="00591E24" w:rsidP="00591E2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591E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Parathyroid gland not seen during surgery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3CF7262" w14:textId="73AC44AC" w:rsidR="00591E24" w:rsidRPr="00591E24" w:rsidRDefault="00591E24" w:rsidP="00591E2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591E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863E79A" w14:textId="73F45C41" w:rsidR="00591E24" w:rsidRPr="00591E24" w:rsidRDefault="00591E24" w:rsidP="00591E2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591E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[0.35; 4.83]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DE2C2E0" w14:textId="66DB0467" w:rsidR="00591E24" w:rsidRPr="00591E24" w:rsidRDefault="00591E24" w:rsidP="00591E2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591E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5AC4D8" w14:textId="1799048E" w:rsidR="00591E24" w:rsidRPr="00591E24" w:rsidRDefault="00591E24" w:rsidP="00591E2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591E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83E7886" w14:textId="7DB2FF9E" w:rsidR="00591E24" w:rsidRPr="00591E24" w:rsidRDefault="00591E24" w:rsidP="00591E2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591E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[0.32; 3.97]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59A15D1" w14:textId="01BE3806" w:rsidR="00591E24" w:rsidRPr="00591E24" w:rsidRDefault="00591E24" w:rsidP="00591E2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591E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</w:tr>
      <w:tr w:rsidR="00591E24" w:rsidRPr="00591E24" w14:paraId="33BEF8D6" w14:textId="77777777" w:rsidTr="00591E24">
        <w:trPr>
          <w:trHeight w:val="57"/>
        </w:trPr>
        <w:tc>
          <w:tcPr>
            <w:tcW w:w="0" w:type="auto"/>
            <w:shd w:val="clear" w:color="auto" w:fill="auto"/>
            <w:noWrap/>
            <w:hideMark/>
          </w:tcPr>
          <w:p w14:paraId="514045D2" w14:textId="77777777" w:rsidR="00591E24" w:rsidRPr="00591E24" w:rsidRDefault="00591E24" w:rsidP="00591E2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591E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Age in years</w:t>
            </w:r>
          </w:p>
          <w:p w14:paraId="29C36680" w14:textId="77777777" w:rsidR="00591E24" w:rsidRPr="00591E24" w:rsidRDefault="00591E24" w:rsidP="00591E2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591E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(i.q.r. 69 versus 42 years)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84014D7" w14:textId="0A16E4DB" w:rsidR="00591E24" w:rsidRPr="00591E24" w:rsidRDefault="00591E24" w:rsidP="00591E2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591E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1.26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D6C5BDD" w14:textId="2A0746ED" w:rsidR="00591E24" w:rsidRPr="00591E24" w:rsidRDefault="00591E24" w:rsidP="00591E2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591E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[0.56; 2.85]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CA05F3F" w14:textId="7438C3D7" w:rsidR="00591E24" w:rsidRPr="00591E24" w:rsidRDefault="00591E24" w:rsidP="00591E2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591E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F72B957" w14:textId="77777777" w:rsidR="00591E24" w:rsidRPr="00591E24" w:rsidRDefault="00591E24" w:rsidP="00591E2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3D4D6B" w14:textId="77777777" w:rsidR="00591E24" w:rsidRPr="00591E24" w:rsidRDefault="00591E24" w:rsidP="00591E2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B6318E5" w14:textId="77777777" w:rsidR="00591E24" w:rsidRPr="00591E24" w:rsidRDefault="00591E24" w:rsidP="00591E2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591E24" w:rsidRPr="00591E24" w14:paraId="5B8D2DE7" w14:textId="77777777" w:rsidTr="00591E24">
        <w:trPr>
          <w:trHeight w:val="57"/>
        </w:trPr>
        <w:tc>
          <w:tcPr>
            <w:tcW w:w="0" w:type="auto"/>
            <w:shd w:val="clear" w:color="auto" w:fill="auto"/>
            <w:noWrap/>
            <w:hideMark/>
          </w:tcPr>
          <w:p w14:paraId="405CF5F2" w14:textId="77777777" w:rsidR="00591E24" w:rsidRPr="00591E24" w:rsidRDefault="00591E24" w:rsidP="00591E2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591E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Males versus females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9541456" w14:textId="57583045" w:rsidR="00591E24" w:rsidRPr="00591E24" w:rsidRDefault="00591E24" w:rsidP="00591E2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591E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99D15C3" w14:textId="63725590" w:rsidR="00591E24" w:rsidRPr="00591E24" w:rsidRDefault="00591E24" w:rsidP="00591E2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591E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[0.20; 1.57]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77C1130" w14:textId="344968C7" w:rsidR="00591E24" w:rsidRPr="00591E24" w:rsidRDefault="00591E24" w:rsidP="00591E2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591E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DAC20FA" w14:textId="77777777" w:rsidR="00591E24" w:rsidRPr="00591E24" w:rsidRDefault="00591E24" w:rsidP="00591E2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F79D5B0" w14:textId="77777777" w:rsidR="00591E24" w:rsidRPr="00591E24" w:rsidRDefault="00591E24" w:rsidP="00591E2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515DED" w14:textId="77777777" w:rsidR="00591E24" w:rsidRPr="00591E24" w:rsidRDefault="00591E24" w:rsidP="00591E2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591E24" w:rsidRPr="00591E24" w14:paraId="46847324" w14:textId="77777777" w:rsidTr="00591E24">
        <w:trPr>
          <w:trHeight w:val="57"/>
        </w:trPr>
        <w:tc>
          <w:tcPr>
            <w:tcW w:w="0" w:type="auto"/>
            <w:shd w:val="clear" w:color="auto" w:fill="auto"/>
            <w:noWrap/>
            <w:hideMark/>
          </w:tcPr>
          <w:p w14:paraId="5226EAD5" w14:textId="77777777" w:rsidR="00591E24" w:rsidRPr="00591E24" w:rsidRDefault="00591E24" w:rsidP="00591E2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591E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Completion surgery versus total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A0BC725" w14:textId="25FDF41B" w:rsidR="00591E24" w:rsidRPr="00591E24" w:rsidRDefault="00591E24" w:rsidP="00591E2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591E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0E3A124" w14:textId="4A49369B" w:rsidR="00591E24" w:rsidRPr="00591E24" w:rsidRDefault="00591E24" w:rsidP="00591E2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591E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[0.05; 4.74]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BE78F7D" w14:textId="75C0AC00" w:rsidR="00591E24" w:rsidRPr="00591E24" w:rsidRDefault="00591E24" w:rsidP="00591E2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591E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D78A40B" w14:textId="77777777" w:rsidR="00591E24" w:rsidRPr="00591E24" w:rsidRDefault="00591E24" w:rsidP="00591E2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83A4118" w14:textId="77777777" w:rsidR="00591E24" w:rsidRPr="00591E24" w:rsidRDefault="00591E24" w:rsidP="00591E2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4E1D3BA" w14:textId="77777777" w:rsidR="00591E24" w:rsidRPr="00591E24" w:rsidRDefault="00591E24" w:rsidP="00591E2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591E24" w:rsidRPr="00591E24" w14:paraId="05EF6C71" w14:textId="77777777" w:rsidTr="00591E24">
        <w:trPr>
          <w:trHeight w:val="57"/>
        </w:trPr>
        <w:tc>
          <w:tcPr>
            <w:tcW w:w="0" w:type="auto"/>
            <w:shd w:val="clear" w:color="auto" w:fill="auto"/>
            <w:noWrap/>
            <w:hideMark/>
          </w:tcPr>
          <w:p w14:paraId="62420D7C" w14:textId="77777777" w:rsidR="00591E24" w:rsidRPr="00591E24" w:rsidRDefault="00591E24" w:rsidP="00591E2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591E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Central LND = Yes versus No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B0C2CFC" w14:textId="63728FAC" w:rsidR="00591E24" w:rsidRPr="00591E24" w:rsidRDefault="00591E24" w:rsidP="00591E2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591E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D267858" w14:textId="1290ED56" w:rsidR="00591E24" w:rsidRPr="00591E24" w:rsidRDefault="00591E24" w:rsidP="00591E2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591E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[0.35; 2.55]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0F1A8D2" w14:textId="5CEDC5BF" w:rsidR="00591E24" w:rsidRPr="00591E24" w:rsidRDefault="00591E24" w:rsidP="00591E2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591E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E6691E" w14:textId="77777777" w:rsidR="00591E24" w:rsidRPr="00591E24" w:rsidRDefault="00591E24" w:rsidP="00591E2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F5B5BCB" w14:textId="77777777" w:rsidR="00591E24" w:rsidRPr="00591E24" w:rsidRDefault="00591E24" w:rsidP="00591E2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EE86ECD" w14:textId="77777777" w:rsidR="00591E24" w:rsidRPr="00591E24" w:rsidRDefault="00591E24" w:rsidP="00591E2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591E24" w:rsidRPr="00591E24" w14:paraId="5328CD83" w14:textId="77777777" w:rsidTr="00591E24">
        <w:trPr>
          <w:trHeight w:val="57"/>
        </w:trPr>
        <w:tc>
          <w:tcPr>
            <w:tcW w:w="0" w:type="auto"/>
            <w:shd w:val="clear" w:color="auto" w:fill="auto"/>
            <w:noWrap/>
          </w:tcPr>
          <w:p w14:paraId="4D1FE6D8" w14:textId="0E458891" w:rsidR="00591E24" w:rsidRPr="00591E24" w:rsidRDefault="00591E24" w:rsidP="00591E24">
            <w:pP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  <w:lang w:eastAsia="nl-NL"/>
              </w:rPr>
            </w:pPr>
            <w:r w:rsidRPr="00591E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nl-NL"/>
              </w:rPr>
              <w:t>C-index uncorrected for optimism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E7C45C" w14:textId="1E53F833" w:rsidR="00591E24" w:rsidRPr="00591E24" w:rsidRDefault="00591E24" w:rsidP="00591E2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591E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564D9BB" w14:textId="4FCB2267" w:rsidR="00591E24" w:rsidRPr="00591E24" w:rsidRDefault="00591E24" w:rsidP="00591E2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591E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[0.83; 0.92]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5FEADE0" w14:textId="3EF398D8" w:rsidR="00591E24" w:rsidRPr="00591E24" w:rsidRDefault="00591E24" w:rsidP="00591E2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6611E9A" w14:textId="5AA9F6E4" w:rsidR="00591E24" w:rsidRPr="00591E24" w:rsidRDefault="00591E24" w:rsidP="00591E2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591E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6DFC493" w14:textId="45716FB4" w:rsidR="00591E24" w:rsidRPr="00591E24" w:rsidRDefault="00591E24" w:rsidP="00591E2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591E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[0.82; 0.92]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0E42E3" w14:textId="77777777" w:rsidR="00591E24" w:rsidRPr="00591E24" w:rsidRDefault="00591E24" w:rsidP="00591E2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591E24" w:rsidRPr="00591E24" w14:paraId="2DB0EC5C" w14:textId="77777777" w:rsidTr="00994202">
        <w:trPr>
          <w:trHeight w:val="57"/>
        </w:trPr>
        <w:tc>
          <w:tcPr>
            <w:tcW w:w="0" w:type="auto"/>
            <w:gridSpan w:val="7"/>
            <w:shd w:val="clear" w:color="auto" w:fill="auto"/>
            <w:noWrap/>
          </w:tcPr>
          <w:p w14:paraId="708B5E63" w14:textId="26BE863D" w:rsidR="00591E24" w:rsidRPr="00591E24" w:rsidRDefault="00591E24" w:rsidP="00591E24">
            <w:pPr>
              <w:spacing w:after="0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 w:rsidRPr="00591E24"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  <w:t>Table displays odds ratios and the 95% confidence intervals of the logistic regression model predicting the probability of readmission. The redeveloped model is selected using backward selection with p-values &lt; 0.05. The coefficients are averaged over the ten imputed data sets. Abbreviations: OR, odds ratio; CI, confidence interval</w:t>
            </w:r>
            <w:ins w:id="11" w:author="C.H.M. Maas [5]" w:date="2023-08-17T13:24:00Z">
              <w:r w:rsidRPr="00591E24">
                <w:rPr>
                  <w:rFonts w:ascii="Times New Roman" w:hAnsi="Times New Roman" w:cs="Times New Roman"/>
                  <w:sz w:val="20"/>
                  <w:szCs w:val="20"/>
                </w:rPr>
                <w:t>;</w:t>
              </w:r>
            </w:ins>
            <w:del w:id="12" w:author="C.H.M. Maas [5]" w:date="2023-08-17T13:24:00Z">
              <w:r w:rsidRPr="00591E24" w:rsidDel="005A7C93">
                <w:rPr>
                  <w:rFonts w:ascii="Times New Roman" w:eastAsia="Times New Roman" w:hAnsi="Times New Roman" w:cs="Times New Roman"/>
                  <w:sz w:val="20"/>
                  <w:szCs w:val="20"/>
                  <w:lang w:eastAsia="nl-NL"/>
                </w:rPr>
                <w:delText>,</w:delText>
              </w:r>
            </w:del>
            <w:r w:rsidRPr="00591E24"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  <w:t xml:space="preserve"> Imp., importance defined by the Chi-square of the Wald-statistic; PTH, parathyroid hormone; </w:t>
            </w:r>
            <w:r w:rsidRPr="00591E24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Δ</w:t>
            </w:r>
            <w:r w:rsidRPr="00591E24"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  <w:t>PTH, (PTH at baseline - postoperative PTH after 24 hours) / (PTH at baseline) x 100%; Corrected calcium, measured calcium (mmol/L) + 0.016 x (34 - albumin (g/L)); LND, lymph node dissection.</w:t>
            </w:r>
          </w:p>
        </w:tc>
      </w:tr>
    </w:tbl>
    <w:p w14:paraId="745347EC" w14:textId="77777777" w:rsidR="00A32576" w:rsidRDefault="00A32576" w:rsidP="00A32576">
      <w:pPr>
        <w:spacing w:after="0"/>
        <w:rPr>
          <w:rFonts w:ascii="Arial" w:eastAsiaTheme="minorEastAsia" w:hAnsi="Arial" w:cs="Arial"/>
          <w:b/>
        </w:rPr>
      </w:pPr>
    </w:p>
    <w:p w14:paraId="3533B52C" w14:textId="55051ACC" w:rsidR="008F11BB" w:rsidRPr="003B66AE" w:rsidRDefault="00877EFC" w:rsidP="000D14ED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Arial" w:hAnsi="Arial" w:cs="Arial"/>
          <w:b/>
        </w:rPr>
        <w:br w:type="page"/>
      </w:r>
      <w:r w:rsidR="003D5BB5" w:rsidRPr="003B66AE">
        <w:rPr>
          <w:rFonts w:ascii="Times New Roman" w:eastAsiaTheme="minorEastAsia" w:hAnsi="Times New Roman" w:cs="Times New Roman"/>
          <w:b/>
          <w:sz w:val="20"/>
          <w:szCs w:val="20"/>
        </w:rPr>
        <w:lastRenderedPageBreak/>
        <w:t xml:space="preserve">Supplemental </w:t>
      </w:r>
      <w:del w:id="13" w:author="C.H.M. Maas [5]" w:date="2023-08-17T13:20:00Z">
        <w:r w:rsidR="003D5BB5" w:rsidRPr="003B66AE" w:rsidDel="00525FCC">
          <w:rPr>
            <w:rFonts w:ascii="Times New Roman" w:eastAsiaTheme="minorEastAsia" w:hAnsi="Times New Roman" w:cs="Times New Roman"/>
            <w:b/>
            <w:sz w:val="20"/>
            <w:szCs w:val="20"/>
          </w:rPr>
          <w:delText>f</w:delText>
        </w:r>
      </w:del>
      <w:ins w:id="14" w:author="C.H.M. Maas [5]" w:date="2023-08-17T13:20:00Z">
        <w:r w:rsidR="00525FCC">
          <w:rPr>
            <w:rFonts w:ascii="Times New Roman" w:eastAsiaTheme="minorEastAsia" w:hAnsi="Times New Roman" w:cs="Times New Roman"/>
            <w:b/>
            <w:sz w:val="20"/>
            <w:szCs w:val="20"/>
          </w:rPr>
          <w:t>F</w:t>
        </w:r>
      </w:ins>
      <w:r w:rsidR="003D5BB5" w:rsidRPr="003B66AE">
        <w:rPr>
          <w:rFonts w:ascii="Times New Roman" w:eastAsiaTheme="minorEastAsia" w:hAnsi="Times New Roman" w:cs="Times New Roman"/>
          <w:b/>
          <w:sz w:val="20"/>
          <w:szCs w:val="20"/>
        </w:rPr>
        <w:t>igure 1</w:t>
      </w:r>
      <w:r w:rsidR="008F11BB" w:rsidRPr="003B66AE">
        <w:rPr>
          <w:rFonts w:ascii="Times New Roman" w:eastAsiaTheme="minorEastAsia" w:hAnsi="Times New Roman" w:cs="Times New Roman"/>
          <w:b/>
          <w:sz w:val="20"/>
          <w:szCs w:val="20"/>
        </w:rPr>
        <w:t xml:space="preserve">. </w:t>
      </w:r>
      <w:r w:rsidR="008F11BB" w:rsidRPr="003B66AE">
        <w:rPr>
          <w:rFonts w:ascii="Times New Roman" w:eastAsiaTheme="minorEastAsia" w:hAnsi="Times New Roman" w:cs="Times New Roman"/>
          <w:sz w:val="20"/>
          <w:szCs w:val="20"/>
        </w:rPr>
        <w:t>Plot predict of flexible model</w:t>
      </w:r>
      <w:r w:rsidR="00570E69" w:rsidRPr="003B66AE">
        <w:rPr>
          <w:rFonts w:ascii="Times New Roman" w:eastAsiaTheme="minorEastAsia" w:hAnsi="Times New Roman" w:cs="Times New Roman"/>
          <w:sz w:val="20"/>
          <w:szCs w:val="20"/>
        </w:rPr>
        <w:t xml:space="preserve"> without shrinkage</w:t>
      </w:r>
      <w:r w:rsidR="00414F2E" w:rsidRPr="003B66AE">
        <w:rPr>
          <w:rFonts w:ascii="Times New Roman" w:eastAsiaTheme="minorEastAsia" w:hAnsi="Times New Roman" w:cs="Times New Roman"/>
          <w:sz w:val="20"/>
          <w:szCs w:val="20"/>
        </w:rPr>
        <w:t xml:space="preserve">, i.e., PTH, </w:t>
      </w:r>
      <w:r w:rsidR="00461C5A" w:rsidRPr="003B66AE">
        <w:rPr>
          <w:rFonts w:ascii="Times New Roman" w:eastAsiaTheme="minorEastAsia" w:hAnsi="Times New Roman" w:cs="Times New Roman"/>
          <w:sz w:val="20"/>
          <w:szCs w:val="20"/>
        </w:rPr>
        <w:t>calcium</w:t>
      </w:r>
      <w:r w:rsidR="00414F2E" w:rsidRPr="003B66AE">
        <w:rPr>
          <w:rFonts w:ascii="Times New Roman" w:eastAsiaTheme="minorEastAsia" w:hAnsi="Times New Roman" w:cs="Times New Roman"/>
          <w:sz w:val="20"/>
          <w:szCs w:val="20"/>
        </w:rPr>
        <w:t>, and age modelled with restricted cubic splines with three degrees of freedom</w:t>
      </w:r>
      <w:r w:rsidR="000440B9" w:rsidRPr="003B66AE">
        <w:rPr>
          <w:rFonts w:ascii="Times New Roman" w:eastAsiaTheme="minorEastAsia" w:hAnsi="Times New Roman" w:cs="Times New Roman"/>
          <w:sz w:val="20"/>
          <w:szCs w:val="20"/>
        </w:rPr>
        <w:t xml:space="preserve"> of one single </w:t>
      </w:r>
      <w:r w:rsidR="009665E4" w:rsidRPr="003B66AE">
        <w:rPr>
          <w:rFonts w:ascii="Times New Roman" w:eastAsiaTheme="minorEastAsia" w:hAnsi="Times New Roman" w:cs="Times New Roman"/>
          <w:sz w:val="20"/>
          <w:szCs w:val="20"/>
        </w:rPr>
        <w:t>imputed</w:t>
      </w:r>
      <w:r w:rsidR="000440B9" w:rsidRPr="003B66AE">
        <w:rPr>
          <w:rFonts w:ascii="Times New Roman" w:eastAsiaTheme="minorEastAsia" w:hAnsi="Times New Roman" w:cs="Times New Roman"/>
          <w:sz w:val="20"/>
          <w:szCs w:val="20"/>
        </w:rPr>
        <w:t xml:space="preserve"> data set</w:t>
      </w:r>
      <w:r w:rsidR="008F11BB" w:rsidRPr="003B66AE">
        <w:rPr>
          <w:rFonts w:ascii="Times New Roman" w:eastAsiaTheme="minorEastAsia" w:hAnsi="Times New Roman" w:cs="Times New Roman"/>
          <w:sz w:val="20"/>
          <w:szCs w:val="20"/>
        </w:rPr>
        <w:t>.</w:t>
      </w:r>
      <w:r w:rsidR="00362A6E" w:rsidRPr="00362A6E">
        <w:t xml:space="preserve"> </w:t>
      </w:r>
      <w:r w:rsidR="00362A6E" w:rsidRPr="00362A6E">
        <w:rPr>
          <w:rFonts w:ascii="Times New Roman" w:eastAsiaTheme="minorEastAsia" w:hAnsi="Times New Roman" w:cs="Times New Roman"/>
          <w:sz w:val="20"/>
          <w:szCs w:val="20"/>
        </w:rPr>
        <w:t>Abbreviations: L</w:t>
      </w:r>
      <w:r w:rsidR="00362A6E">
        <w:rPr>
          <w:rFonts w:ascii="Times New Roman" w:eastAsiaTheme="minorEastAsia" w:hAnsi="Times New Roman" w:cs="Times New Roman"/>
          <w:sz w:val="20"/>
          <w:szCs w:val="20"/>
        </w:rPr>
        <w:t xml:space="preserve">ND, lymph node dissection; dPTH, </w:t>
      </w:r>
      <w:r w:rsidR="00362A6E" w:rsidRPr="00362A6E">
        <w:rPr>
          <w:rFonts w:ascii="Times New Roman" w:eastAsiaTheme="minorEastAsia" w:hAnsi="Times New Roman" w:cs="Times New Roman"/>
          <w:sz w:val="20"/>
          <w:szCs w:val="20"/>
        </w:rPr>
        <w:t>(PTH at baseline - postoperative PTH after 24 hours) / (PTH at baseline) x 100%.</w:t>
      </w:r>
    </w:p>
    <w:p w14:paraId="7CE00467" w14:textId="620AC453" w:rsidR="008F11BB" w:rsidRDefault="007D3DF6" w:rsidP="000D14ED">
      <w:pPr>
        <w:spacing w:after="0"/>
        <w:rPr>
          <w:rFonts w:ascii="Arial" w:eastAsiaTheme="minorEastAsia" w:hAnsi="Arial" w:cs="Arial"/>
          <w:b/>
        </w:rPr>
      </w:pPr>
      <w:r w:rsidRPr="007D3DF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D3DF6">
        <w:rPr>
          <w:rFonts w:ascii="Arial" w:eastAsiaTheme="minorEastAsia" w:hAnsi="Arial" w:cs="Arial"/>
          <w:b/>
          <w:noProof/>
          <w:lang w:val="nl-NL" w:eastAsia="nl-NL"/>
        </w:rPr>
        <w:drawing>
          <wp:inline distT="0" distB="0" distL="0" distR="0" wp14:anchorId="0C67CE6B" wp14:editId="363F9269">
            <wp:extent cx="5972810" cy="5855080"/>
            <wp:effectExtent l="0" t="0" r="8890" b="0"/>
            <wp:docPr id="3" name="Afbeelding 3" descr="Z:\Project Predict Hypoparathyroidism\Development\Results\plot.Predict.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Project Predict Hypoparathyroidism\Development\Results\plot.Predict.fina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85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7ECB5" w14:textId="109600C9" w:rsidR="00CD3C03" w:rsidRDefault="00CD3C03" w:rsidP="000D14ED">
      <w:pPr>
        <w:spacing w:after="0"/>
        <w:rPr>
          <w:rFonts w:ascii="Arial" w:eastAsiaTheme="minorEastAsia" w:hAnsi="Arial" w:cs="Arial"/>
          <w:b/>
        </w:rPr>
      </w:pPr>
    </w:p>
    <w:p w14:paraId="40CADFAB" w14:textId="77777777" w:rsidR="00D619A8" w:rsidRDefault="00D619A8" w:rsidP="000D14ED">
      <w:pPr>
        <w:spacing w:after="0"/>
        <w:rPr>
          <w:rFonts w:ascii="Times New Roman" w:hAnsi="Times New Roman" w:cs="Times New Roman"/>
          <w:b/>
          <w:sz w:val="20"/>
          <w:szCs w:val="20"/>
        </w:rPr>
        <w:sectPr w:rsidR="00D619A8" w:rsidSect="0008561D">
          <w:pgSz w:w="12240" w:h="15840"/>
          <w:pgMar w:top="1417" w:right="1417" w:bottom="1417" w:left="1417" w:header="708" w:footer="708" w:gutter="0"/>
          <w:cols w:space="708"/>
          <w:docGrid w:linePitch="326"/>
        </w:sectPr>
      </w:pPr>
    </w:p>
    <w:p w14:paraId="6D1CB6FD" w14:textId="35BA3348" w:rsidR="003D5BB5" w:rsidRPr="00D619A8" w:rsidRDefault="00D14FCA" w:rsidP="000D14ED">
      <w:pPr>
        <w:spacing w:after="0"/>
        <w:rPr>
          <w:rFonts w:ascii="Arial" w:eastAsiaTheme="minorEastAsia" w:hAnsi="Arial" w:cs="Arial"/>
          <w:b/>
        </w:rPr>
      </w:pPr>
      <w:r w:rsidRPr="003B66AE">
        <w:rPr>
          <w:rFonts w:ascii="Times New Roman" w:hAnsi="Times New Roman" w:cs="Times New Roman"/>
          <w:b/>
          <w:sz w:val="20"/>
          <w:szCs w:val="20"/>
        </w:rPr>
        <w:lastRenderedPageBreak/>
        <w:t>Supplemental Figure 2</w:t>
      </w:r>
      <w:r w:rsidR="003D5BB5" w:rsidRPr="003B66AE">
        <w:rPr>
          <w:rFonts w:ascii="Times New Roman" w:hAnsi="Times New Roman" w:cs="Times New Roman"/>
          <w:b/>
          <w:sz w:val="20"/>
          <w:szCs w:val="20"/>
        </w:rPr>
        <w:t>. Model performance of models uncorrected for optimism</w:t>
      </w:r>
      <w:r w:rsidR="003D5BB5" w:rsidRPr="003B66AE">
        <w:rPr>
          <w:rFonts w:ascii="Times New Roman" w:hAnsi="Times New Roman" w:cs="Times New Roman"/>
          <w:sz w:val="20"/>
          <w:szCs w:val="20"/>
        </w:rPr>
        <w:t>. The predicted probabilities were averaged over the ten imputed data sets. No shrinkage was applied to the models</w:t>
      </w:r>
      <w:r w:rsidR="002A0438">
        <w:rPr>
          <w:rFonts w:ascii="Times New Roman" w:hAnsi="Times New Roman" w:cs="Times New Roman"/>
          <w:sz w:val="20"/>
          <w:szCs w:val="20"/>
        </w:rPr>
        <w:t xml:space="preserve"> in these figures</w:t>
      </w:r>
      <w:r w:rsidR="003D5BB5" w:rsidRPr="003B66AE">
        <w:rPr>
          <w:rFonts w:ascii="Times New Roman" w:hAnsi="Times New Roman" w:cs="Times New Roman"/>
          <w:sz w:val="20"/>
          <w:szCs w:val="20"/>
        </w:rPr>
        <w:t xml:space="preserve">. There is statistical evidence that the final model is better than the simple model (Likelihood ratio test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χ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=19.0;p&lt;0.001</m:t>
        </m:r>
      </m:oMath>
      <w:r w:rsidR="003D5BB5" w:rsidRPr="003B66AE">
        <w:rPr>
          <w:rFonts w:ascii="Times New Roman" w:eastAsiaTheme="minorEastAsia" w:hAnsi="Times New Roman" w:cs="Times New Roman"/>
          <w:sz w:val="20"/>
          <w:szCs w:val="20"/>
        </w:rPr>
        <w:t>). There is no statistical evidence that the full model is better than the final model, therefore we choose the sparse model (</w:t>
      </w:r>
      <w:r w:rsidR="003D5BB5" w:rsidRPr="003B66AE">
        <w:rPr>
          <w:rFonts w:ascii="Times New Roman" w:hAnsi="Times New Roman" w:cs="Times New Roman"/>
          <w:sz w:val="20"/>
          <w:szCs w:val="20"/>
        </w:rPr>
        <w:t xml:space="preserve">Likelihood ratio test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χ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=1.1;p&lt;0.892</m:t>
        </m:r>
      </m:oMath>
      <w:r w:rsidR="003D5BB5" w:rsidRPr="003B66AE">
        <w:rPr>
          <w:rFonts w:ascii="Times New Roman" w:eastAsiaTheme="minorEastAsia" w:hAnsi="Times New Roman" w:cs="Times New Roman"/>
          <w:sz w:val="20"/>
          <w:szCs w:val="20"/>
        </w:rPr>
        <w:t>).</w:t>
      </w:r>
      <w:r w:rsidR="004B5AEA" w:rsidRPr="004B5AEA">
        <w:t xml:space="preserve"> </w:t>
      </w:r>
      <w:r w:rsidR="004B5AEA" w:rsidRPr="004B5AEA">
        <w:rPr>
          <w:rFonts w:ascii="Times New Roman" w:eastAsiaTheme="minorEastAsia" w:hAnsi="Times New Roman" w:cs="Times New Roman"/>
          <w:sz w:val="20"/>
          <w:szCs w:val="20"/>
        </w:rPr>
        <w:t xml:space="preserve">Abbreviations: a, calibration intercept; b, calibration slope; c, Harrel’s </w:t>
      </w:r>
      <w:r w:rsidR="00EA5576">
        <w:rPr>
          <w:rFonts w:ascii="Times New Roman" w:eastAsiaTheme="minorEastAsia" w:hAnsi="Times New Roman" w:cs="Times New Roman"/>
          <w:sz w:val="20"/>
          <w:szCs w:val="20"/>
        </w:rPr>
        <w:t>concordance index</w:t>
      </w:r>
      <w:r w:rsidR="004B5AEA" w:rsidRPr="004B5AEA">
        <w:rPr>
          <w:rFonts w:ascii="Times New Roman" w:eastAsiaTheme="minorEastAsia" w:hAnsi="Times New Roman" w:cs="Times New Roman"/>
          <w:sz w:val="20"/>
          <w:szCs w:val="20"/>
        </w:rPr>
        <w:t>; mb.c, model-based concordance index; e.avg, E-average or Integrated Calibration Index; e.90, 90th percentile of the absolute difference between observed and predicted probabilities.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7"/>
        <w:gridCol w:w="3617"/>
        <w:gridCol w:w="3617"/>
      </w:tblGrid>
      <w:tr w:rsidR="00D619A8" w:rsidRPr="00D619A8" w14:paraId="3FEDBB91" w14:textId="1BF5E0BC" w:rsidTr="00D619A8">
        <w:tc>
          <w:tcPr>
            <w:tcW w:w="3148" w:type="dxa"/>
          </w:tcPr>
          <w:p w14:paraId="01A4F2D6" w14:textId="59D5545B" w:rsidR="00D619A8" w:rsidRPr="00D619A8" w:rsidRDefault="00D619A8" w:rsidP="000D14E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619A8">
              <w:rPr>
                <w:rFonts w:ascii="Times New Roman" w:hAnsi="Times New Roman" w:cs="Times New Roman"/>
                <w:b/>
                <w:sz w:val="20"/>
                <w:szCs w:val="20"/>
              </w:rPr>
              <w:t>Full model predicting hypoparathyroidism</w:t>
            </w:r>
          </w:p>
        </w:tc>
        <w:tc>
          <w:tcPr>
            <w:tcW w:w="3129" w:type="dxa"/>
          </w:tcPr>
          <w:p w14:paraId="3004B703" w14:textId="43F94031" w:rsidR="00D619A8" w:rsidRPr="00D619A8" w:rsidRDefault="00D619A8" w:rsidP="000D14E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619A8">
              <w:rPr>
                <w:rFonts w:ascii="Times New Roman" w:hAnsi="Times New Roman" w:cs="Times New Roman"/>
                <w:b/>
                <w:sz w:val="20"/>
                <w:szCs w:val="20"/>
              </w:rPr>
              <w:t>Final model predicting hypoparathyroidism</w:t>
            </w:r>
          </w:p>
        </w:tc>
        <w:tc>
          <w:tcPr>
            <w:tcW w:w="3129" w:type="dxa"/>
          </w:tcPr>
          <w:p w14:paraId="42BB5414" w14:textId="67AF94E0" w:rsidR="00D619A8" w:rsidRPr="00D619A8" w:rsidRDefault="00D619A8" w:rsidP="000D14E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619A8">
              <w:rPr>
                <w:rFonts w:ascii="Times New Roman" w:hAnsi="Times New Roman" w:cs="Times New Roman"/>
                <w:b/>
                <w:sz w:val="20"/>
                <w:szCs w:val="20"/>
              </w:rPr>
              <w:t>Simple model predicting hypoparathyroidism</w:t>
            </w:r>
          </w:p>
        </w:tc>
      </w:tr>
      <w:tr w:rsidR="00D619A8" w:rsidRPr="00D619A8" w14:paraId="4A384FF2" w14:textId="27955D8E" w:rsidTr="00D619A8">
        <w:tc>
          <w:tcPr>
            <w:tcW w:w="3148" w:type="dxa"/>
          </w:tcPr>
          <w:p w14:paraId="1E4187FA" w14:textId="237A2145" w:rsidR="00D619A8" w:rsidRPr="00D619A8" w:rsidRDefault="00CE3FEC" w:rsidP="000D14E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3FEC"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nl-NL" w:eastAsia="nl-NL"/>
              </w:rPr>
              <w:drawing>
                <wp:inline distT="0" distB="0" distL="0" distR="0" wp14:anchorId="69779F1F" wp14:editId="5EF6A678">
                  <wp:extent cx="2160000" cy="2160000"/>
                  <wp:effectExtent l="0" t="0" r="0" b="0"/>
                  <wp:docPr id="8" name="Afbeelding 8" descr="Z:\Project Predict Hypoparathyroidism\Development\Results\model.performance.full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Z:\Project Predict Hypoparathyroidism\Development\Results\model.performance.full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9" w:type="dxa"/>
          </w:tcPr>
          <w:p w14:paraId="530A38F7" w14:textId="6F652F71" w:rsidR="00D619A8" w:rsidRPr="00D619A8" w:rsidRDefault="00CE3FEC" w:rsidP="000D14E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3FEC"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nl-NL" w:eastAsia="nl-NL"/>
              </w:rPr>
              <w:drawing>
                <wp:inline distT="0" distB="0" distL="0" distR="0" wp14:anchorId="139773A7" wp14:editId="1D1D3CD6">
                  <wp:extent cx="2160000" cy="2160000"/>
                  <wp:effectExtent l="0" t="0" r="0" b="0"/>
                  <wp:docPr id="9" name="Afbeelding 9" descr="Z:\Project Predict Hypoparathyroidism\Development\Results\model.performance.final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Z:\Project Predict Hypoparathyroidism\Development\Results\model.performance.final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9" w:type="dxa"/>
          </w:tcPr>
          <w:p w14:paraId="2832E5B5" w14:textId="5CD5DD74" w:rsidR="00D619A8" w:rsidRPr="00D619A8" w:rsidRDefault="00CE3FEC" w:rsidP="000D14ED">
            <w:pPr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nl-NL" w:eastAsia="nl-NL"/>
              </w:rPr>
            </w:pPr>
            <w:r w:rsidRPr="00CE3FEC"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nl-NL" w:eastAsia="nl-NL"/>
              </w:rPr>
              <w:drawing>
                <wp:inline distT="0" distB="0" distL="0" distR="0" wp14:anchorId="07DA9608" wp14:editId="21DA4B1E">
                  <wp:extent cx="2160000" cy="2160000"/>
                  <wp:effectExtent l="0" t="0" r="0" b="0"/>
                  <wp:docPr id="12" name="Afbeelding 12" descr="Z:\Project Predict Hypoparathyroidism\Development\Results\model.performance.simple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Z:\Project Predict Hypoparathyroidism\Development\Results\model.performance.simple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9A8" w:rsidRPr="00D619A8" w14:paraId="42CFD5B3" w14:textId="2A9290D0" w:rsidTr="00D619A8">
        <w:tc>
          <w:tcPr>
            <w:tcW w:w="3148" w:type="dxa"/>
          </w:tcPr>
          <w:p w14:paraId="647B34BE" w14:textId="1E01EA2D" w:rsidR="00D619A8" w:rsidRPr="00D619A8" w:rsidRDefault="00D619A8" w:rsidP="000D14ED">
            <w:pPr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nl-NL"/>
              </w:rPr>
            </w:pPr>
            <w:r w:rsidRPr="00D619A8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nl-NL"/>
              </w:rPr>
              <w:t>Refitted full model predicting readmission</w:t>
            </w:r>
          </w:p>
        </w:tc>
        <w:tc>
          <w:tcPr>
            <w:tcW w:w="3129" w:type="dxa"/>
          </w:tcPr>
          <w:p w14:paraId="65A33FB4" w14:textId="2C94BD94" w:rsidR="00D619A8" w:rsidRPr="00D619A8" w:rsidRDefault="00D619A8" w:rsidP="000D14E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Refitted final model predicting hypoparathyroidism</w:t>
            </w:r>
          </w:p>
        </w:tc>
        <w:tc>
          <w:tcPr>
            <w:tcW w:w="3129" w:type="dxa"/>
          </w:tcPr>
          <w:p w14:paraId="53CA3329" w14:textId="77777777" w:rsidR="00D619A8" w:rsidRPr="00D619A8" w:rsidRDefault="00D619A8" w:rsidP="000D14E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619A8" w:rsidRPr="00D619A8" w14:paraId="605AC254" w14:textId="0F197D32" w:rsidTr="00D619A8">
        <w:tc>
          <w:tcPr>
            <w:tcW w:w="3148" w:type="dxa"/>
          </w:tcPr>
          <w:p w14:paraId="4A6E77EA" w14:textId="79BDA660" w:rsidR="00D619A8" w:rsidRPr="00D619A8" w:rsidRDefault="00CE3FEC" w:rsidP="000D14ED">
            <w:pPr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nl-NL" w:eastAsia="nl-NL"/>
              </w:rPr>
            </w:pPr>
            <w:r w:rsidRPr="00CE3FEC"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nl-NL" w:eastAsia="nl-NL"/>
              </w:rPr>
              <w:drawing>
                <wp:inline distT="0" distB="0" distL="0" distR="0" wp14:anchorId="64977754" wp14:editId="791B9325">
                  <wp:extent cx="2160000" cy="2160000"/>
                  <wp:effectExtent l="0" t="0" r="0" b="0"/>
                  <wp:docPr id="13" name="Afbeelding 13" descr="Z:\Project Predict Hypoparathyroidism\Development\Results\model.performance.refitted.full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Z:\Project Predict Hypoparathyroidism\Development\Results\model.performance.refitted.full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9" w:type="dxa"/>
          </w:tcPr>
          <w:p w14:paraId="0AFB28D9" w14:textId="030EAB85" w:rsidR="00D619A8" w:rsidRPr="00D619A8" w:rsidRDefault="00CE3FEC" w:rsidP="000D14E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3FEC"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nl-NL" w:eastAsia="nl-NL"/>
              </w:rPr>
              <w:drawing>
                <wp:inline distT="0" distB="0" distL="0" distR="0" wp14:anchorId="334F0ABA" wp14:editId="1D530190">
                  <wp:extent cx="2160000" cy="2160000"/>
                  <wp:effectExtent l="0" t="0" r="0" b="0"/>
                  <wp:docPr id="14" name="Afbeelding 14" descr="Z:\Project Predict Hypoparathyroidism\Development\Results\model.performance.refitted.final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Z:\Project Predict Hypoparathyroidism\Development\Results\model.performance.refitted.final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9" w:type="dxa"/>
          </w:tcPr>
          <w:p w14:paraId="5FE49DB6" w14:textId="77777777" w:rsidR="00D619A8" w:rsidRPr="00D619A8" w:rsidRDefault="00D619A8" w:rsidP="000D14E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0EFD457C" w14:textId="255F533B" w:rsidR="00321CB9" w:rsidRDefault="00321CB9" w:rsidP="000D14ED">
      <w:pPr>
        <w:spacing w:after="0"/>
        <w:rPr>
          <w:rFonts w:ascii="Arial" w:eastAsiaTheme="minorEastAsia" w:hAnsi="Arial" w:cs="Arial"/>
          <w:b/>
        </w:rPr>
      </w:pPr>
    </w:p>
    <w:sectPr w:rsidR="00321CB9" w:rsidSect="00D619A8">
      <w:pgSz w:w="15840" w:h="12240" w:orient="landscape"/>
      <w:pgMar w:top="1417" w:right="1417" w:bottom="1417" w:left="1417" w:header="708" w:footer="708" w:gutter="0"/>
      <w:cols w:space="708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.H.M. Maas [5]" w:date="2023-08-17T16:00:00Z" w:initials="CM">
    <w:p w14:paraId="57A368F3" w14:textId="0E9F3F91" w:rsidR="009C38DA" w:rsidRPr="009C38DA" w:rsidRDefault="009C38DA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9C38DA">
        <w:rPr>
          <w:lang w:val="nl-NL"/>
        </w:rPr>
        <w:t>Framing: we hebben een model wat goed hypoparathyroidism voorspelt en ook goed readmission voorspelt, maar we hebben het alleen opnieuw gecalibreerd (</w:t>
      </w:r>
      <w:r>
        <w:rPr>
          <w:lang w:val="nl-NL"/>
        </w:rPr>
        <w:t>shrunk OR vermenigvuldigd met calibration factor)</w:t>
      </w:r>
      <w:r w:rsidR="00A57654">
        <w:rPr>
          <w:lang w:val="nl-NL"/>
        </w:rPr>
        <w:t xml:space="preserve"> – dit model heeft dus dezelfde C-index als het final model</w:t>
      </w:r>
      <w:r w:rsidR="0045099F">
        <w:rPr>
          <w:lang w:val="nl-NL"/>
        </w:rPr>
        <w:t>, maar is gecalibreerd om readmission te voorspellen aan de hand van dezelfde predictoren</w:t>
      </w:r>
      <w:r w:rsidR="005E2926">
        <w:rPr>
          <w:lang w:val="nl-NL"/>
        </w:rPr>
        <w:t>, CSOR heeft dus ook geen CI, want de shrunk OR hadden ook geen CI</w:t>
      </w:r>
      <w:r w:rsidR="0031108B">
        <w:rPr>
          <w:lang w:val="nl-NL"/>
        </w:rPr>
        <w:t xml:space="preserve"> (zie volgende comment)</w:t>
      </w:r>
    </w:p>
  </w:comment>
  <w:comment w:id="7" w:author="C.H.M. Maas [5]" w:date="2023-08-17T12:53:00Z" w:initials="CM">
    <w:p w14:paraId="47719F6E" w14:textId="14512E21" w:rsidR="003D6A12" w:rsidRPr="002F1BAA" w:rsidRDefault="003D6A12" w:rsidP="003D6A12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2F1BAA">
        <w:rPr>
          <w:lang w:val="nl-NL"/>
        </w:rPr>
        <w:t xml:space="preserve">Ik zou voorstellen om het simple model te verplaatsen naar de </w:t>
      </w:r>
      <w:r>
        <w:rPr>
          <w:lang w:val="nl-NL"/>
        </w:rPr>
        <w:t>Supplement,</w:t>
      </w:r>
      <w:r w:rsidR="00E47A63">
        <w:rPr>
          <w:lang w:val="nl-NL"/>
        </w:rPr>
        <w:t xml:space="preserve"> of zelfs helemaal weg te laten en alleen ergens benoemen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7A368F3" w15:done="0"/>
  <w15:commentEx w15:paraId="47719F6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A92F57" w14:textId="77777777" w:rsidR="003731A5" w:rsidRDefault="003731A5">
      <w:pPr>
        <w:spacing w:after="0"/>
      </w:pPr>
      <w:r>
        <w:separator/>
      </w:r>
    </w:p>
  </w:endnote>
  <w:endnote w:type="continuationSeparator" w:id="0">
    <w:p w14:paraId="2CB10C2F" w14:textId="77777777" w:rsidR="003731A5" w:rsidRDefault="003731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FB7000" w14:textId="77777777" w:rsidR="003731A5" w:rsidRDefault="003731A5">
      <w:r>
        <w:separator/>
      </w:r>
    </w:p>
  </w:footnote>
  <w:footnote w:type="continuationSeparator" w:id="0">
    <w:p w14:paraId="23BE480E" w14:textId="77777777" w:rsidR="003731A5" w:rsidRDefault="003731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4F86549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604A3FAB"/>
    <w:multiLevelType w:val="hybridMultilevel"/>
    <w:tmpl w:val="A9386156"/>
    <w:lvl w:ilvl="0" w:tplc="5A9C9C40">
      <w:start w:val="1474"/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.H.M. Maas [5]">
    <w15:presenceInfo w15:providerId="AD" w15:userId="S-1-5-21-932686498-1610486119-1155464205-2896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46B"/>
    <w:rsid w:val="00000F49"/>
    <w:rsid w:val="00003E26"/>
    <w:rsid w:val="00004CB2"/>
    <w:rsid w:val="00012B03"/>
    <w:rsid w:val="000152E0"/>
    <w:rsid w:val="00026A2C"/>
    <w:rsid w:val="000271C5"/>
    <w:rsid w:val="0002763B"/>
    <w:rsid w:val="000378DF"/>
    <w:rsid w:val="00043D5F"/>
    <w:rsid w:val="000440B9"/>
    <w:rsid w:val="0004429A"/>
    <w:rsid w:val="000458B7"/>
    <w:rsid w:val="00056234"/>
    <w:rsid w:val="00057B70"/>
    <w:rsid w:val="000628E5"/>
    <w:rsid w:val="00066986"/>
    <w:rsid w:val="00066F2F"/>
    <w:rsid w:val="00073F10"/>
    <w:rsid w:val="00076990"/>
    <w:rsid w:val="0008541E"/>
    <w:rsid w:val="000855C2"/>
    <w:rsid w:val="0008561D"/>
    <w:rsid w:val="00086692"/>
    <w:rsid w:val="000917D8"/>
    <w:rsid w:val="000926BF"/>
    <w:rsid w:val="00093E48"/>
    <w:rsid w:val="00095994"/>
    <w:rsid w:val="000A1B5E"/>
    <w:rsid w:val="000A2405"/>
    <w:rsid w:val="000A5181"/>
    <w:rsid w:val="000A6EDC"/>
    <w:rsid w:val="000B0C90"/>
    <w:rsid w:val="000B0DB8"/>
    <w:rsid w:val="000B1291"/>
    <w:rsid w:val="000B2E74"/>
    <w:rsid w:val="000B3ABC"/>
    <w:rsid w:val="000B7D76"/>
    <w:rsid w:val="000C10BF"/>
    <w:rsid w:val="000C51D9"/>
    <w:rsid w:val="000D14ED"/>
    <w:rsid w:val="000D5FF2"/>
    <w:rsid w:val="000E0854"/>
    <w:rsid w:val="000E3F32"/>
    <w:rsid w:val="000E4281"/>
    <w:rsid w:val="000E50DE"/>
    <w:rsid w:val="000E6665"/>
    <w:rsid w:val="000E7EC2"/>
    <w:rsid w:val="000F085D"/>
    <w:rsid w:val="000F23B7"/>
    <w:rsid w:val="000F54EC"/>
    <w:rsid w:val="000F5DA3"/>
    <w:rsid w:val="000F7786"/>
    <w:rsid w:val="0010083A"/>
    <w:rsid w:val="00105C02"/>
    <w:rsid w:val="001124C1"/>
    <w:rsid w:val="00115A19"/>
    <w:rsid w:val="001235BB"/>
    <w:rsid w:val="001269DA"/>
    <w:rsid w:val="00133162"/>
    <w:rsid w:val="00143EC1"/>
    <w:rsid w:val="001451E4"/>
    <w:rsid w:val="00145558"/>
    <w:rsid w:val="00146401"/>
    <w:rsid w:val="00150C44"/>
    <w:rsid w:val="001740E0"/>
    <w:rsid w:val="00177066"/>
    <w:rsid w:val="001838DB"/>
    <w:rsid w:val="00191551"/>
    <w:rsid w:val="001953D4"/>
    <w:rsid w:val="001A15F3"/>
    <w:rsid w:val="001B1924"/>
    <w:rsid w:val="001B7C95"/>
    <w:rsid w:val="001B7D0D"/>
    <w:rsid w:val="001C05C7"/>
    <w:rsid w:val="001C0BDC"/>
    <w:rsid w:val="001C2379"/>
    <w:rsid w:val="001C3828"/>
    <w:rsid w:val="001D2CAE"/>
    <w:rsid w:val="001D3C93"/>
    <w:rsid w:val="001D5749"/>
    <w:rsid w:val="001E0779"/>
    <w:rsid w:val="001E2061"/>
    <w:rsid w:val="001E619B"/>
    <w:rsid w:val="001E792D"/>
    <w:rsid w:val="001F06E6"/>
    <w:rsid w:val="001F6B64"/>
    <w:rsid w:val="001F6F4D"/>
    <w:rsid w:val="00200250"/>
    <w:rsid w:val="00204977"/>
    <w:rsid w:val="00206C67"/>
    <w:rsid w:val="00212518"/>
    <w:rsid w:val="00224DC7"/>
    <w:rsid w:val="0023137F"/>
    <w:rsid w:val="00233FAA"/>
    <w:rsid w:val="0024021F"/>
    <w:rsid w:val="00242DCE"/>
    <w:rsid w:val="00252BC4"/>
    <w:rsid w:val="00260E00"/>
    <w:rsid w:val="002627C6"/>
    <w:rsid w:val="00262C9B"/>
    <w:rsid w:val="00262D35"/>
    <w:rsid w:val="00266AB3"/>
    <w:rsid w:val="0026734D"/>
    <w:rsid w:val="00270479"/>
    <w:rsid w:val="00273393"/>
    <w:rsid w:val="00275592"/>
    <w:rsid w:val="00277A8C"/>
    <w:rsid w:val="0029579C"/>
    <w:rsid w:val="002A0438"/>
    <w:rsid w:val="002A33D1"/>
    <w:rsid w:val="002A5EEE"/>
    <w:rsid w:val="002A661F"/>
    <w:rsid w:val="002B3F86"/>
    <w:rsid w:val="002C2D31"/>
    <w:rsid w:val="002C3AEF"/>
    <w:rsid w:val="002C63FC"/>
    <w:rsid w:val="002D2C01"/>
    <w:rsid w:val="002E0FA2"/>
    <w:rsid w:val="002F1BAA"/>
    <w:rsid w:val="002F1D4F"/>
    <w:rsid w:val="002F1F9E"/>
    <w:rsid w:val="002F3C4F"/>
    <w:rsid w:val="002F44B9"/>
    <w:rsid w:val="00300CE7"/>
    <w:rsid w:val="00303900"/>
    <w:rsid w:val="0031108B"/>
    <w:rsid w:val="0031260A"/>
    <w:rsid w:val="00317194"/>
    <w:rsid w:val="00320A31"/>
    <w:rsid w:val="003214F8"/>
    <w:rsid w:val="00321CB9"/>
    <w:rsid w:val="003307BD"/>
    <w:rsid w:val="00330BC2"/>
    <w:rsid w:val="00334322"/>
    <w:rsid w:val="00340234"/>
    <w:rsid w:val="00340E72"/>
    <w:rsid w:val="00345CC4"/>
    <w:rsid w:val="00345D97"/>
    <w:rsid w:val="0034717E"/>
    <w:rsid w:val="003503B3"/>
    <w:rsid w:val="00357633"/>
    <w:rsid w:val="00362A6E"/>
    <w:rsid w:val="00364B58"/>
    <w:rsid w:val="00367B3C"/>
    <w:rsid w:val="003731A5"/>
    <w:rsid w:val="00380EDE"/>
    <w:rsid w:val="00382B65"/>
    <w:rsid w:val="003923D5"/>
    <w:rsid w:val="003932B3"/>
    <w:rsid w:val="00393DF7"/>
    <w:rsid w:val="003965B3"/>
    <w:rsid w:val="003978FC"/>
    <w:rsid w:val="003A1AE4"/>
    <w:rsid w:val="003A4354"/>
    <w:rsid w:val="003A4AE2"/>
    <w:rsid w:val="003A54C2"/>
    <w:rsid w:val="003A5F28"/>
    <w:rsid w:val="003B66AE"/>
    <w:rsid w:val="003C02FE"/>
    <w:rsid w:val="003C1D7F"/>
    <w:rsid w:val="003C3375"/>
    <w:rsid w:val="003D03AA"/>
    <w:rsid w:val="003D536B"/>
    <w:rsid w:val="003D5BB5"/>
    <w:rsid w:val="003D6A12"/>
    <w:rsid w:val="003D747E"/>
    <w:rsid w:val="003E5200"/>
    <w:rsid w:val="003F2881"/>
    <w:rsid w:val="003F4562"/>
    <w:rsid w:val="003F4DED"/>
    <w:rsid w:val="003F5177"/>
    <w:rsid w:val="003F56F6"/>
    <w:rsid w:val="003F6B85"/>
    <w:rsid w:val="00400BFD"/>
    <w:rsid w:val="004029A5"/>
    <w:rsid w:val="00402F37"/>
    <w:rsid w:val="004112EE"/>
    <w:rsid w:val="00414F2E"/>
    <w:rsid w:val="004150B7"/>
    <w:rsid w:val="00416191"/>
    <w:rsid w:val="00424F10"/>
    <w:rsid w:val="0043310D"/>
    <w:rsid w:val="00435D44"/>
    <w:rsid w:val="004369CE"/>
    <w:rsid w:val="00440B6E"/>
    <w:rsid w:val="0045099F"/>
    <w:rsid w:val="00453560"/>
    <w:rsid w:val="0045414B"/>
    <w:rsid w:val="00457FD5"/>
    <w:rsid w:val="00461C5A"/>
    <w:rsid w:val="00462EB6"/>
    <w:rsid w:val="004657E3"/>
    <w:rsid w:val="00466EA7"/>
    <w:rsid w:val="00470C87"/>
    <w:rsid w:val="00472F79"/>
    <w:rsid w:val="004817F1"/>
    <w:rsid w:val="004844FD"/>
    <w:rsid w:val="0049274F"/>
    <w:rsid w:val="00496A1B"/>
    <w:rsid w:val="004A106E"/>
    <w:rsid w:val="004A1BDF"/>
    <w:rsid w:val="004A4FDD"/>
    <w:rsid w:val="004B2134"/>
    <w:rsid w:val="004B266F"/>
    <w:rsid w:val="004B5AEA"/>
    <w:rsid w:val="004C07E5"/>
    <w:rsid w:val="004C1C7F"/>
    <w:rsid w:val="004C579A"/>
    <w:rsid w:val="004D2FA3"/>
    <w:rsid w:val="004E669E"/>
    <w:rsid w:val="004F2A66"/>
    <w:rsid w:val="004F410D"/>
    <w:rsid w:val="004F43D4"/>
    <w:rsid w:val="004F5DF7"/>
    <w:rsid w:val="004F7EBB"/>
    <w:rsid w:val="00500AEE"/>
    <w:rsid w:val="00502455"/>
    <w:rsid w:val="00502FFD"/>
    <w:rsid w:val="00505775"/>
    <w:rsid w:val="00513017"/>
    <w:rsid w:val="00514255"/>
    <w:rsid w:val="00515DE4"/>
    <w:rsid w:val="00516B2F"/>
    <w:rsid w:val="005171C8"/>
    <w:rsid w:val="005209FA"/>
    <w:rsid w:val="00520D83"/>
    <w:rsid w:val="005218D5"/>
    <w:rsid w:val="00525FCC"/>
    <w:rsid w:val="005508A9"/>
    <w:rsid w:val="00550A67"/>
    <w:rsid w:val="005538B8"/>
    <w:rsid w:val="00555AAB"/>
    <w:rsid w:val="00561557"/>
    <w:rsid w:val="00562193"/>
    <w:rsid w:val="005623B8"/>
    <w:rsid w:val="00570E69"/>
    <w:rsid w:val="00571790"/>
    <w:rsid w:val="00574C0C"/>
    <w:rsid w:val="0059060A"/>
    <w:rsid w:val="00591A0B"/>
    <w:rsid w:val="00591E24"/>
    <w:rsid w:val="00597E89"/>
    <w:rsid w:val="005A22D0"/>
    <w:rsid w:val="005A5DB0"/>
    <w:rsid w:val="005A6ED4"/>
    <w:rsid w:val="005B3487"/>
    <w:rsid w:val="005B4881"/>
    <w:rsid w:val="005D1363"/>
    <w:rsid w:val="005D1635"/>
    <w:rsid w:val="005D25A6"/>
    <w:rsid w:val="005D25E0"/>
    <w:rsid w:val="005D3A70"/>
    <w:rsid w:val="005E2926"/>
    <w:rsid w:val="005E4A36"/>
    <w:rsid w:val="005E63AC"/>
    <w:rsid w:val="005F0666"/>
    <w:rsid w:val="005F278B"/>
    <w:rsid w:val="005F4A3A"/>
    <w:rsid w:val="005F776F"/>
    <w:rsid w:val="006015DA"/>
    <w:rsid w:val="00601C4F"/>
    <w:rsid w:val="00615E0F"/>
    <w:rsid w:val="006167E6"/>
    <w:rsid w:val="00635E4F"/>
    <w:rsid w:val="0064229D"/>
    <w:rsid w:val="00646837"/>
    <w:rsid w:val="0065074C"/>
    <w:rsid w:val="00652F6E"/>
    <w:rsid w:val="00660499"/>
    <w:rsid w:val="00674220"/>
    <w:rsid w:val="00674789"/>
    <w:rsid w:val="006755D7"/>
    <w:rsid w:val="00691F4C"/>
    <w:rsid w:val="00696911"/>
    <w:rsid w:val="006A0CEB"/>
    <w:rsid w:val="006A35F0"/>
    <w:rsid w:val="006A4844"/>
    <w:rsid w:val="006B2CB5"/>
    <w:rsid w:val="006B2F6A"/>
    <w:rsid w:val="006B4D84"/>
    <w:rsid w:val="006B4F77"/>
    <w:rsid w:val="006C1484"/>
    <w:rsid w:val="006C2ECE"/>
    <w:rsid w:val="006C5242"/>
    <w:rsid w:val="006C5CA4"/>
    <w:rsid w:val="006D2C79"/>
    <w:rsid w:val="006E1E98"/>
    <w:rsid w:val="006E54E9"/>
    <w:rsid w:val="006E78C1"/>
    <w:rsid w:val="006F2DEC"/>
    <w:rsid w:val="00700D8A"/>
    <w:rsid w:val="00705588"/>
    <w:rsid w:val="00706675"/>
    <w:rsid w:val="00707810"/>
    <w:rsid w:val="00710440"/>
    <w:rsid w:val="007107E4"/>
    <w:rsid w:val="0071725C"/>
    <w:rsid w:val="00721450"/>
    <w:rsid w:val="00724131"/>
    <w:rsid w:val="0072434F"/>
    <w:rsid w:val="00727A23"/>
    <w:rsid w:val="00730E34"/>
    <w:rsid w:val="00737990"/>
    <w:rsid w:val="00740F14"/>
    <w:rsid w:val="00742C6F"/>
    <w:rsid w:val="0074408A"/>
    <w:rsid w:val="007447FC"/>
    <w:rsid w:val="00760AA0"/>
    <w:rsid w:val="00763B5F"/>
    <w:rsid w:val="00767127"/>
    <w:rsid w:val="00770E06"/>
    <w:rsid w:val="00771DB2"/>
    <w:rsid w:val="00782186"/>
    <w:rsid w:val="0078257F"/>
    <w:rsid w:val="00784847"/>
    <w:rsid w:val="00787AFE"/>
    <w:rsid w:val="00791085"/>
    <w:rsid w:val="007926EF"/>
    <w:rsid w:val="007945E2"/>
    <w:rsid w:val="007966BD"/>
    <w:rsid w:val="007A1D03"/>
    <w:rsid w:val="007A3FF3"/>
    <w:rsid w:val="007A48E5"/>
    <w:rsid w:val="007A7395"/>
    <w:rsid w:val="007B28B5"/>
    <w:rsid w:val="007B3E78"/>
    <w:rsid w:val="007B571F"/>
    <w:rsid w:val="007B6CFE"/>
    <w:rsid w:val="007C69D7"/>
    <w:rsid w:val="007D3DF6"/>
    <w:rsid w:val="007D5304"/>
    <w:rsid w:val="007D5A41"/>
    <w:rsid w:val="007E35E8"/>
    <w:rsid w:val="007E6F59"/>
    <w:rsid w:val="007F178E"/>
    <w:rsid w:val="007F5CC7"/>
    <w:rsid w:val="007F5E00"/>
    <w:rsid w:val="007F5EAD"/>
    <w:rsid w:val="00804DBD"/>
    <w:rsid w:val="0081784D"/>
    <w:rsid w:val="0081785F"/>
    <w:rsid w:val="008178AD"/>
    <w:rsid w:val="00827A9E"/>
    <w:rsid w:val="0083652B"/>
    <w:rsid w:val="00841645"/>
    <w:rsid w:val="00842D6E"/>
    <w:rsid w:val="008441D0"/>
    <w:rsid w:val="0085197D"/>
    <w:rsid w:val="00853237"/>
    <w:rsid w:val="00856B7B"/>
    <w:rsid w:val="00856BB6"/>
    <w:rsid w:val="00862994"/>
    <w:rsid w:val="00867622"/>
    <w:rsid w:val="00871F0E"/>
    <w:rsid w:val="008723FD"/>
    <w:rsid w:val="00875BB1"/>
    <w:rsid w:val="00875DFA"/>
    <w:rsid w:val="00877E41"/>
    <w:rsid w:val="00877EFC"/>
    <w:rsid w:val="008809E0"/>
    <w:rsid w:val="00882BF8"/>
    <w:rsid w:val="0089237C"/>
    <w:rsid w:val="008932D0"/>
    <w:rsid w:val="00893A20"/>
    <w:rsid w:val="008A5782"/>
    <w:rsid w:val="008A6A5A"/>
    <w:rsid w:val="008B2780"/>
    <w:rsid w:val="008B7AF1"/>
    <w:rsid w:val="008B7BA2"/>
    <w:rsid w:val="008C08F8"/>
    <w:rsid w:val="008C2E63"/>
    <w:rsid w:val="008C4970"/>
    <w:rsid w:val="008C4A89"/>
    <w:rsid w:val="008C4BC2"/>
    <w:rsid w:val="008D1786"/>
    <w:rsid w:val="008D7E1E"/>
    <w:rsid w:val="008E2FFD"/>
    <w:rsid w:val="008E362D"/>
    <w:rsid w:val="008E685E"/>
    <w:rsid w:val="008F11BB"/>
    <w:rsid w:val="008F1FAA"/>
    <w:rsid w:val="008F2B31"/>
    <w:rsid w:val="008F5E18"/>
    <w:rsid w:val="008F5FB8"/>
    <w:rsid w:val="0090506B"/>
    <w:rsid w:val="00906854"/>
    <w:rsid w:val="00914975"/>
    <w:rsid w:val="00915F1C"/>
    <w:rsid w:val="00921179"/>
    <w:rsid w:val="009307FD"/>
    <w:rsid w:val="00931ACB"/>
    <w:rsid w:val="00935F29"/>
    <w:rsid w:val="00942929"/>
    <w:rsid w:val="009461AB"/>
    <w:rsid w:val="00947E37"/>
    <w:rsid w:val="00953B99"/>
    <w:rsid w:val="00965983"/>
    <w:rsid w:val="009665E4"/>
    <w:rsid w:val="00966D1E"/>
    <w:rsid w:val="0097378B"/>
    <w:rsid w:val="00976639"/>
    <w:rsid w:val="00977F57"/>
    <w:rsid w:val="0098353D"/>
    <w:rsid w:val="009956C8"/>
    <w:rsid w:val="009B0EEA"/>
    <w:rsid w:val="009B248F"/>
    <w:rsid w:val="009C38DA"/>
    <w:rsid w:val="009D15B6"/>
    <w:rsid w:val="009D2949"/>
    <w:rsid w:val="009D4541"/>
    <w:rsid w:val="009E2DAA"/>
    <w:rsid w:val="009E3B7E"/>
    <w:rsid w:val="009F02A0"/>
    <w:rsid w:val="009F3C31"/>
    <w:rsid w:val="009F4696"/>
    <w:rsid w:val="009F715E"/>
    <w:rsid w:val="009F7523"/>
    <w:rsid w:val="00A012C7"/>
    <w:rsid w:val="00A01645"/>
    <w:rsid w:val="00A01A33"/>
    <w:rsid w:val="00A01FB6"/>
    <w:rsid w:val="00A02354"/>
    <w:rsid w:val="00A1425F"/>
    <w:rsid w:val="00A267A5"/>
    <w:rsid w:val="00A2680E"/>
    <w:rsid w:val="00A27431"/>
    <w:rsid w:val="00A3059A"/>
    <w:rsid w:val="00A32576"/>
    <w:rsid w:val="00A351F3"/>
    <w:rsid w:val="00A41422"/>
    <w:rsid w:val="00A437DB"/>
    <w:rsid w:val="00A4393B"/>
    <w:rsid w:val="00A447D1"/>
    <w:rsid w:val="00A46603"/>
    <w:rsid w:val="00A54463"/>
    <w:rsid w:val="00A5494B"/>
    <w:rsid w:val="00A560F8"/>
    <w:rsid w:val="00A57654"/>
    <w:rsid w:val="00A63C47"/>
    <w:rsid w:val="00A665E3"/>
    <w:rsid w:val="00A7457C"/>
    <w:rsid w:val="00A76B6F"/>
    <w:rsid w:val="00A812A5"/>
    <w:rsid w:val="00A851FB"/>
    <w:rsid w:val="00A87411"/>
    <w:rsid w:val="00A95D15"/>
    <w:rsid w:val="00A97A6B"/>
    <w:rsid w:val="00AA5951"/>
    <w:rsid w:val="00AA6534"/>
    <w:rsid w:val="00AB48EA"/>
    <w:rsid w:val="00AC3E91"/>
    <w:rsid w:val="00AC4B73"/>
    <w:rsid w:val="00AC53C7"/>
    <w:rsid w:val="00AC6EF4"/>
    <w:rsid w:val="00AD5D32"/>
    <w:rsid w:val="00AD632E"/>
    <w:rsid w:val="00AE021C"/>
    <w:rsid w:val="00AE56A1"/>
    <w:rsid w:val="00B010D1"/>
    <w:rsid w:val="00B01AFB"/>
    <w:rsid w:val="00B054A1"/>
    <w:rsid w:val="00B05A18"/>
    <w:rsid w:val="00B12A8E"/>
    <w:rsid w:val="00B12E18"/>
    <w:rsid w:val="00B3073E"/>
    <w:rsid w:val="00B37F4B"/>
    <w:rsid w:val="00B409CB"/>
    <w:rsid w:val="00B41A31"/>
    <w:rsid w:val="00B45011"/>
    <w:rsid w:val="00B47AA5"/>
    <w:rsid w:val="00B47C28"/>
    <w:rsid w:val="00B52458"/>
    <w:rsid w:val="00B62BF2"/>
    <w:rsid w:val="00B73D58"/>
    <w:rsid w:val="00B74475"/>
    <w:rsid w:val="00B8321D"/>
    <w:rsid w:val="00B832CB"/>
    <w:rsid w:val="00B85DE4"/>
    <w:rsid w:val="00B86BF0"/>
    <w:rsid w:val="00B90294"/>
    <w:rsid w:val="00B90913"/>
    <w:rsid w:val="00B96A24"/>
    <w:rsid w:val="00BA0E18"/>
    <w:rsid w:val="00BA1FA9"/>
    <w:rsid w:val="00BA56BC"/>
    <w:rsid w:val="00BA5833"/>
    <w:rsid w:val="00BA678E"/>
    <w:rsid w:val="00BA6CC6"/>
    <w:rsid w:val="00BA7C22"/>
    <w:rsid w:val="00BB244B"/>
    <w:rsid w:val="00BC10D6"/>
    <w:rsid w:val="00BC4C97"/>
    <w:rsid w:val="00BD19E0"/>
    <w:rsid w:val="00BD1F91"/>
    <w:rsid w:val="00BE2AD4"/>
    <w:rsid w:val="00BE3029"/>
    <w:rsid w:val="00BE5726"/>
    <w:rsid w:val="00BE6223"/>
    <w:rsid w:val="00BF11E9"/>
    <w:rsid w:val="00BF49A4"/>
    <w:rsid w:val="00C00C5D"/>
    <w:rsid w:val="00C11893"/>
    <w:rsid w:val="00C154D0"/>
    <w:rsid w:val="00C1685A"/>
    <w:rsid w:val="00C26F9B"/>
    <w:rsid w:val="00C279C1"/>
    <w:rsid w:val="00C27CEC"/>
    <w:rsid w:val="00C31BAC"/>
    <w:rsid w:val="00C33BCE"/>
    <w:rsid w:val="00C35325"/>
    <w:rsid w:val="00C355F8"/>
    <w:rsid w:val="00C42B7D"/>
    <w:rsid w:val="00C42BAD"/>
    <w:rsid w:val="00C42CFE"/>
    <w:rsid w:val="00C43F93"/>
    <w:rsid w:val="00C453BC"/>
    <w:rsid w:val="00C467A8"/>
    <w:rsid w:val="00C546AE"/>
    <w:rsid w:val="00C54774"/>
    <w:rsid w:val="00C563F9"/>
    <w:rsid w:val="00C5756C"/>
    <w:rsid w:val="00C6056D"/>
    <w:rsid w:val="00C63E6B"/>
    <w:rsid w:val="00C70E22"/>
    <w:rsid w:val="00C74CB2"/>
    <w:rsid w:val="00C771E7"/>
    <w:rsid w:val="00C80640"/>
    <w:rsid w:val="00C84909"/>
    <w:rsid w:val="00C8546A"/>
    <w:rsid w:val="00C94059"/>
    <w:rsid w:val="00CA00D1"/>
    <w:rsid w:val="00CA1FFF"/>
    <w:rsid w:val="00CA2CB1"/>
    <w:rsid w:val="00CB0077"/>
    <w:rsid w:val="00CB0CFA"/>
    <w:rsid w:val="00CB307D"/>
    <w:rsid w:val="00CB5732"/>
    <w:rsid w:val="00CC247D"/>
    <w:rsid w:val="00CC2951"/>
    <w:rsid w:val="00CC4285"/>
    <w:rsid w:val="00CC4CF9"/>
    <w:rsid w:val="00CC608C"/>
    <w:rsid w:val="00CC6F3C"/>
    <w:rsid w:val="00CD3C03"/>
    <w:rsid w:val="00CD7821"/>
    <w:rsid w:val="00CE0DEE"/>
    <w:rsid w:val="00CE36B2"/>
    <w:rsid w:val="00CE3FEC"/>
    <w:rsid w:val="00CF0349"/>
    <w:rsid w:val="00CF1725"/>
    <w:rsid w:val="00CF2CFD"/>
    <w:rsid w:val="00CF321D"/>
    <w:rsid w:val="00CF642D"/>
    <w:rsid w:val="00CF6F53"/>
    <w:rsid w:val="00CF7108"/>
    <w:rsid w:val="00D001AA"/>
    <w:rsid w:val="00D05759"/>
    <w:rsid w:val="00D064F6"/>
    <w:rsid w:val="00D1041D"/>
    <w:rsid w:val="00D132B6"/>
    <w:rsid w:val="00D14FCA"/>
    <w:rsid w:val="00D167A8"/>
    <w:rsid w:val="00D200E8"/>
    <w:rsid w:val="00D23260"/>
    <w:rsid w:val="00D253CE"/>
    <w:rsid w:val="00D332A7"/>
    <w:rsid w:val="00D347D7"/>
    <w:rsid w:val="00D359F4"/>
    <w:rsid w:val="00D36AE7"/>
    <w:rsid w:val="00D41BB2"/>
    <w:rsid w:val="00D42DF6"/>
    <w:rsid w:val="00D431F2"/>
    <w:rsid w:val="00D46B32"/>
    <w:rsid w:val="00D47091"/>
    <w:rsid w:val="00D47D47"/>
    <w:rsid w:val="00D51478"/>
    <w:rsid w:val="00D533BC"/>
    <w:rsid w:val="00D60917"/>
    <w:rsid w:val="00D619A8"/>
    <w:rsid w:val="00D64740"/>
    <w:rsid w:val="00D71524"/>
    <w:rsid w:val="00D721C9"/>
    <w:rsid w:val="00D749C5"/>
    <w:rsid w:val="00D74D6F"/>
    <w:rsid w:val="00D7518C"/>
    <w:rsid w:val="00D75AED"/>
    <w:rsid w:val="00D76AEB"/>
    <w:rsid w:val="00D81D99"/>
    <w:rsid w:val="00D83571"/>
    <w:rsid w:val="00D8526D"/>
    <w:rsid w:val="00D908BC"/>
    <w:rsid w:val="00D90AAF"/>
    <w:rsid w:val="00D93983"/>
    <w:rsid w:val="00D93EA7"/>
    <w:rsid w:val="00D94A26"/>
    <w:rsid w:val="00D96A31"/>
    <w:rsid w:val="00D96BB1"/>
    <w:rsid w:val="00DA0CCE"/>
    <w:rsid w:val="00DA3BC4"/>
    <w:rsid w:val="00DA61C3"/>
    <w:rsid w:val="00DA77D5"/>
    <w:rsid w:val="00DB40E6"/>
    <w:rsid w:val="00DC3ED7"/>
    <w:rsid w:val="00DD0ADB"/>
    <w:rsid w:val="00DD3B39"/>
    <w:rsid w:val="00DD62ED"/>
    <w:rsid w:val="00DE5C2F"/>
    <w:rsid w:val="00DF2E6C"/>
    <w:rsid w:val="00DF2FC4"/>
    <w:rsid w:val="00DF370F"/>
    <w:rsid w:val="00E00B99"/>
    <w:rsid w:val="00E02681"/>
    <w:rsid w:val="00E03C90"/>
    <w:rsid w:val="00E06DE8"/>
    <w:rsid w:val="00E120FB"/>
    <w:rsid w:val="00E16BDE"/>
    <w:rsid w:val="00E175DF"/>
    <w:rsid w:val="00E22830"/>
    <w:rsid w:val="00E248EF"/>
    <w:rsid w:val="00E25768"/>
    <w:rsid w:val="00E26338"/>
    <w:rsid w:val="00E2640A"/>
    <w:rsid w:val="00E26924"/>
    <w:rsid w:val="00E37F44"/>
    <w:rsid w:val="00E464D9"/>
    <w:rsid w:val="00E47A63"/>
    <w:rsid w:val="00E500E5"/>
    <w:rsid w:val="00E515A4"/>
    <w:rsid w:val="00E53F82"/>
    <w:rsid w:val="00E61091"/>
    <w:rsid w:val="00E62733"/>
    <w:rsid w:val="00E72060"/>
    <w:rsid w:val="00E729F0"/>
    <w:rsid w:val="00E73ED2"/>
    <w:rsid w:val="00E74E49"/>
    <w:rsid w:val="00E75C73"/>
    <w:rsid w:val="00E8204F"/>
    <w:rsid w:val="00E8487F"/>
    <w:rsid w:val="00E9331D"/>
    <w:rsid w:val="00E95228"/>
    <w:rsid w:val="00EA5576"/>
    <w:rsid w:val="00EA65A8"/>
    <w:rsid w:val="00EB236F"/>
    <w:rsid w:val="00EB42AD"/>
    <w:rsid w:val="00EC1066"/>
    <w:rsid w:val="00EC205F"/>
    <w:rsid w:val="00ED2EE1"/>
    <w:rsid w:val="00ED51B2"/>
    <w:rsid w:val="00ED5388"/>
    <w:rsid w:val="00ED750E"/>
    <w:rsid w:val="00EE1026"/>
    <w:rsid w:val="00EE1466"/>
    <w:rsid w:val="00EE21E4"/>
    <w:rsid w:val="00EE2E69"/>
    <w:rsid w:val="00EE3531"/>
    <w:rsid w:val="00EE6F50"/>
    <w:rsid w:val="00EE7184"/>
    <w:rsid w:val="00EE7258"/>
    <w:rsid w:val="00EF5889"/>
    <w:rsid w:val="00EF5DB2"/>
    <w:rsid w:val="00F019E6"/>
    <w:rsid w:val="00F03A02"/>
    <w:rsid w:val="00F03B57"/>
    <w:rsid w:val="00F11450"/>
    <w:rsid w:val="00F2146B"/>
    <w:rsid w:val="00F254E8"/>
    <w:rsid w:val="00F31622"/>
    <w:rsid w:val="00F4099A"/>
    <w:rsid w:val="00F431FB"/>
    <w:rsid w:val="00F4651A"/>
    <w:rsid w:val="00F473FF"/>
    <w:rsid w:val="00F543AC"/>
    <w:rsid w:val="00F64CF2"/>
    <w:rsid w:val="00F651F6"/>
    <w:rsid w:val="00F655B0"/>
    <w:rsid w:val="00F72698"/>
    <w:rsid w:val="00F77F2C"/>
    <w:rsid w:val="00F828C1"/>
    <w:rsid w:val="00F835ED"/>
    <w:rsid w:val="00F83AD0"/>
    <w:rsid w:val="00F84705"/>
    <w:rsid w:val="00F910F6"/>
    <w:rsid w:val="00F91D01"/>
    <w:rsid w:val="00F94E86"/>
    <w:rsid w:val="00FA1129"/>
    <w:rsid w:val="00FA7D2D"/>
    <w:rsid w:val="00FB09D7"/>
    <w:rsid w:val="00FB6AE7"/>
    <w:rsid w:val="00FC7ACA"/>
    <w:rsid w:val="00FD5CC0"/>
    <w:rsid w:val="00FD737A"/>
    <w:rsid w:val="00FE2B9D"/>
    <w:rsid w:val="00FE4A6D"/>
    <w:rsid w:val="00FF072B"/>
    <w:rsid w:val="00FF2707"/>
    <w:rsid w:val="00FF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width-relative:margin;mso-height-relative:margin;v-text-anchor:middle" fillcolor="#93cddd" strokecolor="windowText">
      <v:fill color="#93cddd"/>
      <v:stroke color="windowText" weight="2pt"/>
    </o:shapedefaults>
    <o:shapelayout v:ext="edit">
      <o:idmap v:ext="edit" data="1"/>
    </o:shapelayout>
  </w:shapeDefaults>
  <w:decimalSymbol w:val=","/>
  <w:listSeparator w:val=";"/>
  <w14:docId w14:val="20C682CE"/>
  <w15:docId w15:val="{736214EE-CDE4-4947-BD32-D28BA013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Platteteks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Kop2">
    <w:name w:val="heading 2"/>
    <w:basedOn w:val="Standaard"/>
    <w:next w:val="Platteteks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Kop3">
    <w:name w:val="heading 3"/>
    <w:basedOn w:val="Standaard"/>
    <w:next w:val="Platteteks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Platteteks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Kop5">
    <w:name w:val="heading 5"/>
    <w:basedOn w:val="Standaard"/>
    <w:next w:val="Platteteks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Kop6">
    <w:name w:val="heading 6"/>
    <w:basedOn w:val="Standaard"/>
    <w:next w:val="Platteteks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Kop7">
    <w:name w:val="heading 7"/>
    <w:basedOn w:val="Standaard"/>
    <w:next w:val="Platteteks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Kop8">
    <w:name w:val="heading 8"/>
    <w:basedOn w:val="Standaard"/>
    <w:next w:val="Platteteks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Kop9">
    <w:name w:val="heading 9"/>
    <w:basedOn w:val="Standaard"/>
    <w:next w:val="Platteteks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qFormat/>
    <w:pPr>
      <w:spacing w:before="180" w:after="180"/>
    </w:pPr>
  </w:style>
  <w:style w:type="paragraph" w:customStyle="1" w:styleId="FirstParagraph">
    <w:name w:val="First Paragraph"/>
    <w:basedOn w:val="Plattetekst"/>
    <w:next w:val="Plattetekst"/>
    <w:qFormat/>
  </w:style>
  <w:style w:type="paragraph" w:customStyle="1" w:styleId="Compact">
    <w:name w:val="Compact"/>
    <w:basedOn w:val="Plattetekst"/>
    <w:qFormat/>
    <w:pPr>
      <w:spacing w:before="36" w:after="36"/>
    </w:pPr>
  </w:style>
  <w:style w:type="paragraph" w:styleId="Titel">
    <w:name w:val="Title"/>
    <w:basedOn w:val="Standaard"/>
    <w:next w:val="Platteteks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Ondertitel">
    <w:name w:val="Subtitle"/>
    <w:basedOn w:val="Titel"/>
    <w:next w:val="Platte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Plattetekst"/>
    <w:qFormat/>
    <w:pPr>
      <w:keepNext/>
      <w:keepLines/>
      <w:jc w:val="center"/>
    </w:pPr>
  </w:style>
  <w:style w:type="paragraph" w:styleId="Datum">
    <w:name w:val="Date"/>
    <w:next w:val="Plattetekst"/>
    <w:qFormat/>
    <w:pPr>
      <w:keepNext/>
      <w:keepLines/>
      <w:jc w:val="center"/>
    </w:pPr>
  </w:style>
  <w:style w:type="paragraph" w:customStyle="1" w:styleId="Abstract">
    <w:name w:val="Abstract"/>
    <w:basedOn w:val="Standaard"/>
    <w:next w:val="Platte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e">
    <w:name w:val="Bibliography"/>
    <w:basedOn w:val="Standaard"/>
    <w:qFormat/>
  </w:style>
  <w:style w:type="paragraph" w:styleId="Bloktekst">
    <w:name w:val="Block Text"/>
    <w:basedOn w:val="Plattetekst"/>
    <w:next w:val="Plattetekst"/>
    <w:uiPriority w:val="9"/>
    <w:unhideWhenUsed/>
    <w:qFormat/>
    <w:pPr>
      <w:spacing w:before="100" w:after="100"/>
      <w:ind w:left="480" w:right="480"/>
    </w:pPr>
  </w:style>
  <w:style w:type="paragraph" w:styleId="Voetnoottekst">
    <w:name w:val="footnote text"/>
    <w:basedOn w:val="Standa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ard"/>
  </w:style>
  <w:style w:type="paragraph" w:styleId="Bijschrift">
    <w:name w:val="caption"/>
    <w:basedOn w:val="Standaard"/>
    <w:link w:val="BijschriftChar"/>
    <w:pPr>
      <w:spacing w:after="120"/>
    </w:pPr>
    <w:rPr>
      <w:i/>
    </w:rPr>
  </w:style>
  <w:style w:type="paragraph" w:customStyle="1" w:styleId="TableCaption">
    <w:name w:val="Table Caption"/>
    <w:basedOn w:val="Bijschrift"/>
    <w:pPr>
      <w:keepNext/>
    </w:pPr>
  </w:style>
  <w:style w:type="paragraph" w:customStyle="1" w:styleId="ImageCaption">
    <w:name w:val="Image Caption"/>
    <w:basedOn w:val="Bijschrift"/>
  </w:style>
  <w:style w:type="paragraph" w:customStyle="1" w:styleId="Figure">
    <w:name w:val="Figure"/>
    <w:basedOn w:val="Standa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jschriftChar">
    <w:name w:val="Bijschrift Char"/>
    <w:basedOn w:val="Standaardalinea-lettertype"/>
    <w:link w:val="Bijschrift"/>
  </w:style>
  <w:style w:type="character" w:customStyle="1" w:styleId="VerbatimChar">
    <w:name w:val="Verbatim Char"/>
    <w:basedOn w:val="Bijschrift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ijschriftChar"/>
  </w:style>
  <w:style w:type="character" w:styleId="Voetnootmarkering">
    <w:name w:val="footnote reference"/>
    <w:basedOn w:val="BijschriftChar"/>
    <w:rPr>
      <w:vertAlign w:val="superscript"/>
    </w:rPr>
  </w:style>
  <w:style w:type="character" w:styleId="Hyperlink">
    <w:name w:val="Hyperlink"/>
    <w:basedOn w:val="BijschriftChar"/>
    <w:rPr>
      <w:color w:val="4F81BD" w:themeColor="accent1"/>
    </w:rPr>
  </w:style>
  <w:style w:type="paragraph" w:styleId="Kopvaninhoudsopgave">
    <w:name w:val="TOC Heading"/>
    <w:basedOn w:val="Kop1"/>
    <w:next w:val="Platte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Tekstvantijdelijkeaanduiding">
    <w:name w:val="Placeholder Text"/>
    <w:basedOn w:val="Standaardalinea-lettertype"/>
    <w:semiHidden/>
    <w:rsid w:val="004150B7"/>
    <w:rPr>
      <w:color w:val="808080"/>
    </w:rPr>
  </w:style>
  <w:style w:type="paragraph" w:styleId="Lijstalinea">
    <w:name w:val="List Paragraph"/>
    <w:basedOn w:val="Standaard"/>
    <w:rsid w:val="00300CE7"/>
    <w:pPr>
      <w:ind w:left="720"/>
      <w:contextualSpacing/>
    </w:pPr>
  </w:style>
  <w:style w:type="table" w:styleId="Tabelraster">
    <w:name w:val="Table Grid"/>
    <w:basedOn w:val="Standaardtabel"/>
    <w:rsid w:val="00C8064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semiHidden/>
    <w:unhideWhenUsed/>
    <w:rsid w:val="00B8321D"/>
    <w:rPr>
      <w:sz w:val="16"/>
      <w:szCs w:val="16"/>
    </w:rPr>
  </w:style>
  <w:style w:type="paragraph" w:styleId="Tekstopmerking">
    <w:name w:val="annotation text"/>
    <w:basedOn w:val="Standaard"/>
    <w:link w:val="TekstopmerkingChar"/>
    <w:semiHidden/>
    <w:unhideWhenUsed/>
    <w:rsid w:val="00B8321D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semiHidden/>
    <w:rsid w:val="00B8321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semiHidden/>
    <w:unhideWhenUsed/>
    <w:rsid w:val="00B8321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B8321D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semiHidden/>
    <w:unhideWhenUsed/>
    <w:rsid w:val="00B8321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semiHidden/>
    <w:rsid w:val="00B8321D"/>
    <w:rPr>
      <w:rFonts w:ascii="Segoe UI" w:hAnsi="Segoe UI" w:cs="Segoe UI"/>
      <w:sz w:val="18"/>
      <w:szCs w:val="18"/>
    </w:rPr>
  </w:style>
  <w:style w:type="character" w:styleId="GevolgdeHyperlink">
    <w:name w:val="FollowedHyperlink"/>
    <w:basedOn w:val="Standaardalinea-lettertype"/>
    <w:rsid w:val="00E16B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D76BB-D892-421B-9AC8-1C91ABA47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8</Pages>
  <Words>1829</Words>
  <Characters>10064</Characters>
  <Application>Microsoft Office Word</Application>
  <DocSecurity>0</DocSecurity>
  <Lines>83</Lines>
  <Paragraphs>23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N/A</Company>
  <LinksUpToDate>false</LinksUpToDate>
  <CharactersWithSpaces>11870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 van Dijk</dc:creator>
  <cp:keywords/>
  <cp:lastModifiedBy>Carolien Maas</cp:lastModifiedBy>
  <cp:revision>194</cp:revision>
  <dcterms:created xsi:type="dcterms:W3CDTF">2023-07-18T13:54:00Z</dcterms:created>
  <dcterms:modified xsi:type="dcterms:W3CDTF">2023-08-18T17:03:00Z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