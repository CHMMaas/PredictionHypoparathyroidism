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181"/>
        <w:gridCol w:w="1775"/>
        <w:gridCol w:w="1745"/>
        <w:gridCol w:w="1775"/>
        <w:gridCol w:w="1775"/>
        <w:gridCol w:w="1745"/>
      </w:tblGrid>
      <w:tr w:rsidR="002A661F" w:rsidRPr="00BE5726" w14:paraId="3B3D8091" w14:textId="77777777" w:rsidTr="002C2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gridSpan w:val="6"/>
          </w:tcPr>
          <w:p w14:paraId="32B740CB" w14:textId="5DB79C0E" w:rsidR="002A661F" w:rsidRPr="00BA56BC" w:rsidRDefault="002A661F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1.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Descriptive statistics.</w:t>
            </w:r>
          </w:p>
        </w:tc>
      </w:tr>
      <w:tr w:rsidR="00BE5726" w:rsidRPr="00BE5726" w14:paraId="76773EE3" w14:textId="77777777" w:rsidTr="00BE5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</w:tcPr>
          <w:p w14:paraId="36B827CC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B30E9D0" w14:textId="77777777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</w:p>
          <w:p w14:paraId="51DB906E" w14:textId="5826950D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(N=366)</w:t>
            </w:r>
          </w:p>
        </w:tc>
        <w:tc>
          <w:tcPr>
            <w:tcW w:w="0" w:type="auto"/>
          </w:tcPr>
          <w:p w14:paraId="5A2E1EE9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1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6F40A533" w14:textId="1B7B09A7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(N=62)</w:t>
            </w:r>
          </w:p>
        </w:tc>
        <w:tc>
          <w:tcPr>
            <w:tcW w:w="0" w:type="auto"/>
          </w:tcPr>
          <w:p w14:paraId="538A9391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2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E0E7C2E" w14:textId="3664C948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(N=110)</w:t>
            </w:r>
          </w:p>
        </w:tc>
        <w:tc>
          <w:tcPr>
            <w:tcW w:w="0" w:type="auto"/>
          </w:tcPr>
          <w:p w14:paraId="7CF90CF8" w14:textId="77777777" w:rsidR="00380EDE" w:rsidRPr="00BA56BC" w:rsidRDefault="00380EDE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3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CBEC4DB" w14:textId="42E8EDD6" w:rsidR="00A95D15" w:rsidRPr="00BA56BC" w:rsidRDefault="00A95D15" w:rsidP="00380EDE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(N=116)</w:t>
            </w:r>
          </w:p>
        </w:tc>
        <w:tc>
          <w:tcPr>
            <w:tcW w:w="0" w:type="auto"/>
          </w:tcPr>
          <w:p w14:paraId="1351B468" w14:textId="60FB15AA" w:rsidR="00A95D15" w:rsidRPr="00BA56BC" w:rsidRDefault="00380EDE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Cohort 4</w:t>
            </w:r>
            <w:r w:rsidR="00A95D15"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D92DEBA" w14:textId="7E86C572" w:rsidR="00A95D15" w:rsidRPr="00BA56BC" w:rsidRDefault="00A95D15" w:rsidP="00A95D15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(N=78)</w:t>
            </w:r>
          </w:p>
        </w:tc>
      </w:tr>
      <w:tr w:rsidR="00BE5726" w:rsidRPr="00BE5726" w14:paraId="639B134F" w14:textId="77777777" w:rsidTr="00BE5726">
        <w:trPr>
          <w:trHeight w:val="113"/>
        </w:trPr>
        <w:tc>
          <w:tcPr>
            <w:tcW w:w="0" w:type="auto"/>
          </w:tcPr>
          <w:p w14:paraId="28F34819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Median age in years </w:t>
            </w:r>
          </w:p>
          <w:p w14:paraId="377BCCBE" w14:textId="18219FF5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(Q1, Q3)</w:t>
            </w:r>
          </w:p>
        </w:tc>
        <w:tc>
          <w:tcPr>
            <w:tcW w:w="0" w:type="auto"/>
          </w:tcPr>
          <w:p w14:paraId="5D02284F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</w:p>
          <w:p w14:paraId="236A6BC8" w14:textId="36D14248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(42.0, 69.0)</w:t>
            </w:r>
          </w:p>
        </w:tc>
        <w:tc>
          <w:tcPr>
            <w:tcW w:w="0" w:type="auto"/>
          </w:tcPr>
          <w:p w14:paraId="14E886FF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58.0 </w:t>
            </w:r>
          </w:p>
          <w:p w14:paraId="44B5AF3F" w14:textId="378F9903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(46.2, 72.0)</w:t>
            </w:r>
          </w:p>
        </w:tc>
        <w:tc>
          <w:tcPr>
            <w:tcW w:w="0" w:type="auto"/>
          </w:tcPr>
          <w:p w14:paraId="1AEDE0A8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56.0 </w:t>
            </w:r>
          </w:p>
          <w:p w14:paraId="0910EAB1" w14:textId="32D05B55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(40.0, 66.8)</w:t>
            </w:r>
          </w:p>
        </w:tc>
        <w:tc>
          <w:tcPr>
            <w:tcW w:w="0" w:type="auto"/>
          </w:tcPr>
          <w:p w14:paraId="7E4C9E99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60.0 </w:t>
            </w:r>
          </w:p>
          <w:p w14:paraId="690843DE" w14:textId="5C6D41CD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(48.0, 73.0)</w:t>
            </w:r>
          </w:p>
        </w:tc>
        <w:tc>
          <w:tcPr>
            <w:tcW w:w="0" w:type="auto"/>
          </w:tcPr>
          <w:p w14:paraId="668236CD" w14:textId="7777777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 xml:space="preserve">52.0 </w:t>
            </w:r>
          </w:p>
          <w:p w14:paraId="7D2084FF" w14:textId="2C7D54CE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(40.0, 61.8)</w:t>
            </w:r>
          </w:p>
        </w:tc>
      </w:tr>
      <w:tr w:rsidR="00BE5726" w:rsidRPr="00BE5726" w14:paraId="0D5B6E63" w14:textId="77777777" w:rsidTr="00BE5726">
        <w:trPr>
          <w:trHeight w:val="113"/>
        </w:trPr>
        <w:tc>
          <w:tcPr>
            <w:tcW w:w="0" w:type="auto"/>
          </w:tcPr>
          <w:p w14:paraId="610D1B59" w14:textId="36A499A7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sz w:val="20"/>
                <w:szCs w:val="20"/>
              </w:rPr>
              <w:t>Sex (males)</w:t>
            </w:r>
          </w:p>
        </w:tc>
        <w:tc>
          <w:tcPr>
            <w:tcW w:w="0" w:type="auto"/>
          </w:tcPr>
          <w:p w14:paraId="4EDF14F9" w14:textId="611C7116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117 (32.0%)</w:t>
            </w:r>
          </w:p>
        </w:tc>
        <w:tc>
          <w:tcPr>
            <w:tcW w:w="0" w:type="auto"/>
          </w:tcPr>
          <w:p w14:paraId="5F348705" w14:textId="1B2B560D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(40.3%)</w:t>
            </w:r>
          </w:p>
        </w:tc>
        <w:tc>
          <w:tcPr>
            <w:tcW w:w="0" w:type="auto"/>
          </w:tcPr>
          <w:p w14:paraId="7D2CC09A" w14:textId="6890EA44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52 (47.3%)</w:t>
            </w:r>
          </w:p>
        </w:tc>
        <w:tc>
          <w:tcPr>
            <w:tcW w:w="0" w:type="auto"/>
          </w:tcPr>
          <w:p w14:paraId="38E5C277" w14:textId="1A781FBA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 (26.7%)</w:t>
            </w:r>
          </w:p>
        </w:tc>
        <w:tc>
          <w:tcPr>
            <w:tcW w:w="0" w:type="auto"/>
          </w:tcPr>
          <w:p w14:paraId="61622612" w14:textId="0D65E110" w:rsidR="00BE5726" w:rsidRPr="00BA56BC" w:rsidRDefault="00BE5726" w:rsidP="00BE5726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(11.5%)</w:t>
            </w:r>
          </w:p>
        </w:tc>
      </w:tr>
      <w:tr w:rsidR="00A27431" w:rsidRPr="00BE5726" w14:paraId="4C7B0279" w14:textId="77777777" w:rsidTr="00BE5726">
        <w:trPr>
          <w:trHeight w:val="113"/>
        </w:trPr>
        <w:tc>
          <w:tcPr>
            <w:tcW w:w="0" w:type="auto"/>
          </w:tcPr>
          <w:p w14:paraId="1291BA37" w14:textId="683A1E6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baseline</w:t>
            </w:r>
          </w:p>
        </w:tc>
        <w:tc>
          <w:tcPr>
            <w:tcW w:w="0" w:type="auto"/>
          </w:tcPr>
          <w:p w14:paraId="7BA18A9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4E04E3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F1E706C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DCBD81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02DEA1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2C03F6BC" w14:textId="77777777" w:rsidTr="00BE5726">
        <w:trPr>
          <w:trHeight w:val="113"/>
        </w:trPr>
        <w:tc>
          <w:tcPr>
            <w:tcW w:w="0" w:type="auto"/>
          </w:tcPr>
          <w:p w14:paraId="6E6D3A7E" w14:textId="18AC6B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6F69DF71" w14:textId="29B219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4.4 (2.3)</w:t>
            </w:r>
          </w:p>
        </w:tc>
        <w:tc>
          <w:tcPr>
            <w:tcW w:w="0" w:type="auto"/>
          </w:tcPr>
          <w:p w14:paraId="4BADF301" w14:textId="30999E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4.5 (2.1)</w:t>
            </w:r>
          </w:p>
        </w:tc>
        <w:tc>
          <w:tcPr>
            <w:tcW w:w="0" w:type="auto"/>
          </w:tcPr>
          <w:p w14:paraId="6B503811" w14:textId="106FA7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3.1 (1.9)</w:t>
            </w:r>
          </w:p>
        </w:tc>
        <w:tc>
          <w:tcPr>
            <w:tcW w:w="0" w:type="auto"/>
          </w:tcPr>
          <w:p w14:paraId="7F83C1AF" w14:textId="26695F3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4.7 (1.7)</w:t>
            </w:r>
          </w:p>
        </w:tc>
        <w:tc>
          <w:tcPr>
            <w:tcW w:w="0" w:type="auto"/>
          </w:tcPr>
          <w:p w14:paraId="7CAA4AC9" w14:textId="337791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5.6 (3.0)</w:t>
            </w:r>
          </w:p>
        </w:tc>
      </w:tr>
      <w:tr w:rsidR="00A27431" w:rsidRPr="00BE5726" w14:paraId="54BA697E" w14:textId="77777777" w:rsidTr="00BE5726">
        <w:trPr>
          <w:trHeight w:val="113"/>
        </w:trPr>
        <w:tc>
          <w:tcPr>
            <w:tcW w:w="0" w:type="auto"/>
          </w:tcPr>
          <w:p w14:paraId="5EA70D00" w14:textId="0D06B2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49AAA280" w14:textId="5508C4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4.0 (2.7, 5.5)</w:t>
            </w:r>
          </w:p>
        </w:tc>
        <w:tc>
          <w:tcPr>
            <w:tcW w:w="0" w:type="auto"/>
          </w:tcPr>
          <w:p w14:paraId="3228D8C0" w14:textId="4C621C3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4.2 (3.2, 5.2)</w:t>
            </w:r>
          </w:p>
        </w:tc>
        <w:tc>
          <w:tcPr>
            <w:tcW w:w="0" w:type="auto"/>
          </w:tcPr>
          <w:p w14:paraId="641005D4" w14:textId="6AE080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2.5 (2.0, 3.7)</w:t>
            </w:r>
          </w:p>
        </w:tc>
        <w:tc>
          <w:tcPr>
            <w:tcW w:w="0" w:type="auto"/>
          </w:tcPr>
          <w:p w14:paraId="55BC8C2D" w14:textId="419C92E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4.6 (3.7, 5.5)</w:t>
            </w:r>
          </w:p>
        </w:tc>
        <w:tc>
          <w:tcPr>
            <w:tcW w:w="0" w:type="auto"/>
          </w:tcPr>
          <w:p w14:paraId="3D5A8559" w14:textId="2EBC028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5.3 (3.6, 7.2)</w:t>
            </w:r>
          </w:p>
        </w:tc>
      </w:tr>
      <w:tr w:rsidR="00A27431" w:rsidRPr="00BE5726" w14:paraId="7CDA0DC8" w14:textId="77777777" w:rsidTr="00BE5726">
        <w:trPr>
          <w:trHeight w:val="113"/>
        </w:trPr>
        <w:tc>
          <w:tcPr>
            <w:tcW w:w="0" w:type="auto"/>
          </w:tcPr>
          <w:p w14:paraId="55BFE650" w14:textId="7DB9DC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3DF378FC" w14:textId="5E564D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0.3 - 15.9</w:t>
            </w:r>
          </w:p>
        </w:tc>
        <w:tc>
          <w:tcPr>
            <w:tcW w:w="0" w:type="auto"/>
          </w:tcPr>
          <w:p w14:paraId="407520EE" w14:textId="2FF55C2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1.0 - 13.8</w:t>
            </w:r>
          </w:p>
        </w:tc>
        <w:tc>
          <w:tcPr>
            <w:tcW w:w="0" w:type="auto"/>
          </w:tcPr>
          <w:p w14:paraId="687D2BF1" w14:textId="72DDAB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0.5 - 13.0</w:t>
            </w:r>
          </w:p>
        </w:tc>
        <w:tc>
          <w:tcPr>
            <w:tcW w:w="0" w:type="auto"/>
          </w:tcPr>
          <w:p w14:paraId="250BA275" w14:textId="3D05305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1.1 - 10.8</w:t>
            </w:r>
          </w:p>
        </w:tc>
        <w:tc>
          <w:tcPr>
            <w:tcW w:w="0" w:type="auto"/>
          </w:tcPr>
          <w:p w14:paraId="4A64172E" w14:textId="0B1D1E3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0.3 - 15.9</w:t>
            </w:r>
          </w:p>
        </w:tc>
      </w:tr>
      <w:tr w:rsidR="00A27431" w:rsidRPr="00BE5726" w14:paraId="404E6AAF" w14:textId="77777777" w:rsidTr="00BE5726">
        <w:trPr>
          <w:trHeight w:val="113"/>
        </w:trPr>
        <w:tc>
          <w:tcPr>
            <w:tcW w:w="0" w:type="auto"/>
          </w:tcPr>
          <w:p w14:paraId="00FFFEF5" w14:textId="771C702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7E49FFE" w14:textId="190687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  <w:tc>
          <w:tcPr>
            <w:tcW w:w="0" w:type="auto"/>
          </w:tcPr>
          <w:p w14:paraId="18DACCD0" w14:textId="2A89B1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1CEFF80B" w14:textId="7F6EB12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3D0B857A" w14:textId="548E90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(1.1%)</w:t>
            </w:r>
          </w:p>
        </w:tc>
        <w:tc>
          <w:tcPr>
            <w:tcW w:w="0" w:type="auto"/>
          </w:tcPr>
          <w:p w14:paraId="7E0C7E18" w14:textId="7C4140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(2.5%)</w:t>
            </w:r>
          </w:p>
        </w:tc>
      </w:tr>
      <w:tr w:rsidR="00A27431" w:rsidRPr="00BE5726" w14:paraId="3E31D4B0" w14:textId="77777777" w:rsidTr="00BE5726">
        <w:trPr>
          <w:trHeight w:val="113"/>
        </w:trPr>
        <w:tc>
          <w:tcPr>
            <w:tcW w:w="0" w:type="auto"/>
          </w:tcPr>
          <w:p w14:paraId="1A45D7B2" w14:textId="69C8F42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baseline</w:t>
            </w:r>
          </w:p>
        </w:tc>
        <w:tc>
          <w:tcPr>
            <w:tcW w:w="0" w:type="auto"/>
          </w:tcPr>
          <w:p w14:paraId="0470852F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BB2146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C63D7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531BE8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067EE6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3B30351" w14:textId="77777777" w:rsidTr="00BE5726">
        <w:trPr>
          <w:trHeight w:val="113"/>
        </w:trPr>
        <w:tc>
          <w:tcPr>
            <w:tcW w:w="0" w:type="auto"/>
          </w:tcPr>
          <w:p w14:paraId="5C8D6BD3" w14:textId="5D4BE7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386E771D" w14:textId="43F7E18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00DC57E0" w14:textId="1793025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2023D2AA" w14:textId="7DCD430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195596A2" w14:textId="46906C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(0.1)</w:t>
            </w:r>
          </w:p>
        </w:tc>
        <w:tc>
          <w:tcPr>
            <w:tcW w:w="0" w:type="auto"/>
          </w:tcPr>
          <w:p w14:paraId="03807FC9" w14:textId="2D9313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</w:tr>
      <w:tr w:rsidR="00A27431" w:rsidRPr="00BE5726" w14:paraId="3512CA3B" w14:textId="77777777" w:rsidTr="00BE5726">
        <w:trPr>
          <w:trHeight w:val="113"/>
        </w:trPr>
        <w:tc>
          <w:tcPr>
            <w:tcW w:w="0" w:type="auto"/>
          </w:tcPr>
          <w:p w14:paraId="09F7CDD0" w14:textId="7E5D19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29F653B" w14:textId="54B9B24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37FB328B" w14:textId="72F94B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2.5)</w:t>
            </w:r>
          </w:p>
        </w:tc>
        <w:tc>
          <w:tcPr>
            <w:tcW w:w="0" w:type="auto"/>
          </w:tcPr>
          <w:p w14:paraId="3ACEDB7C" w14:textId="60DBC53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2CC6FE7D" w14:textId="6A28A4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(2.3, 2.4)</w:t>
            </w:r>
          </w:p>
        </w:tc>
        <w:tc>
          <w:tcPr>
            <w:tcW w:w="0" w:type="auto"/>
          </w:tcPr>
          <w:p w14:paraId="691DBE1A" w14:textId="3436938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2.4 (2.2, 2.4)</w:t>
            </w:r>
          </w:p>
        </w:tc>
      </w:tr>
      <w:tr w:rsidR="00A27431" w:rsidRPr="00BE5726" w14:paraId="2EE67852" w14:textId="77777777" w:rsidTr="00BE5726">
        <w:trPr>
          <w:trHeight w:val="113"/>
        </w:trPr>
        <w:tc>
          <w:tcPr>
            <w:tcW w:w="0" w:type="auto"/>
          </w:tcPr>
          <w:p w14:paraId="2CE50AA8" w14:textId="2CC557D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69D6A4F9" w14:textId="29C696E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2.1 - 3.0</w:t>
            </w:r>
          </w:p>
        </w:tc>
        <w:tc>
          <w:tcPr>
            <w:tcW w:w="0" w:type="auto"/>
          </w:tcPr>
          <w:p w14:paraId="6A83CB68" w14:textId="4297518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2.1 - 3.0</w:t>
            </w:r>
          </w:p>
        </w:tc>
        <w:tc>
          <w:tcPr>
            <w:tcW w:w="0" w:type="auto"/>
          </w:tcPr>
          <w:p w14:paraId="5D1F44A6" w14:textId="421F00A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2.2 - 2.7</w:t>
            </w:r>
          </w:p>
        </w:tc>
        <w:tc>
          <w:tcPr>
            <w:tcW w:w="0" w:type="auto"/>
          </w:tcPr>
          <w:p w14:paraId="1399756A" w14:textId="3A680B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2.1 - 2.6</w:t>
            </w:r>
          </w:p>
        </w:tc>
        <w:tc>
          <w:tcPr>
            <w:tcW w:w="0" w:type="auto"/>
          </w:tcPr>
          <w:p w14:paraId="013A2693" w14:textId="449BDB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2.1 - 2.6</w:t>
            </w:r>
          </w:p>
        </w:tc>
      </w:tr>
      <w:tr w:rsidR="00A27431" w:rsidRPr="00BE5726" w14:paraId="6A0F414F" w14:textId="77777777" w:rsidTr="00BE5726">
        <w:trPr>
          <w:trHeight w:val="113"/>
        </w:trPr>
        <w:tc>
          <w:tcPr>
            <w:tcW w:w="0" w:type="auto"/>
          </w:tcPr>
          <w:p w14:paraId="5AA2ADFE" w14:textId="2A50E73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2DF9C433" w14:textId="7CC40EA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(6.8%)</w:t>
            </w:r>
          </w:p>
        </w:tc>
        <w:tc>
          <w:tcPr>
            <w:tcW w:w="0" w:type="auto"/>
          </w:tcPr>
          <w:p w14:paraId="61E8AF4B" w14:textId="087455A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699B720" w14:textId="72058C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42130929" w14:textId="59FD3E7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6F534F1F" w14:textId="63521C3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(4.4%)</w:t>
            </w:r>
          </w:p>
        </w:tc>
      </w:tr>
      <w:tr w:rsidR="00A27431" w:rsidRPr="00BE5726" w14:paraId="703CEF3C" w14:textId="77777777" w:rsidTr="00BE5726">
        <w:trPr>
          <w:trHeight w:val="113"/>
        </w:trPr>
        <w:tc>
          <w:tcPr>
            <w:tcW w:w="0" w:type="auto"/>
          </w:tcPr>
          <w:p w14:paraId="66496703" w14:textId="709462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baseline</w:t>
            </w:r>
          </w:p>
        </w:tc>
        <w:tc>
          <w:tcPr>
            <w:tcW w:w="0" w:type="auto"/>
          </w:tcPr>
          <w:p w14:paraId="2901CCD6" w14:textId="117AFC0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51BF30D" w14:textId="3EB71A5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48143C" w14:textId="1E2CFB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43D2BD2" w14:textId="59549D8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9C6F1F4" w14:textId="409CC5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240CD1A" w14:textId="77777777" w:rsidTr="00BE5726">
        <w:trPr>
          <w:trHeight w:val="113"/>
        </w:trPr>
        <w:tc>
          <w:tcPr>
            <w:tcW w:w="0" w:type="auto"/>
          </w:tcPr>
          <w:p w14:paraId="6CB2C994" w14:textId="07A40D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21EC2B7A" w14:textId="3B9BDF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42.8 (4.2)</w:t>
            </w:r>
          </w:p>
        </w:tc>
        <w:tc>
          <w:tcPr>
            <w:tcW w:w="0" w:type="auto"/>
          </w:tcPr>
          <w:p w14:paraId="7C4CB2C5" w14:textId="65CEC12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43.3 (3.9)</w:t>
            </w:r>
          </w:p>
        </w:tc>
        <w:tc>
          <w:tcPr>
            <w:tcW w:w="0" w:type="auto"/>
          </w:tcPr>
          <w:p w14:paraId="25732C66" w14:textId="47D3F6C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42.7 (4.5)</w:t>
            </w:r>
          </w:p>
        </w:tc>
        <w:tc>
          <w:tcPr>
            <w:tcW w:w="0" w:type="auto"/>
          </w:tcPr>
          <w:p w14:paraId="4E7B1035" w14:textId="29AE86A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44.3 (3.2)</w:t>
            </w:r>
          </w:p>
        </w:tc>
        <w:tc>
          <w:tcPr>
            <w:tcW w:w="0" w:type="auto"/>
          </w:tcPr>
          <w:p w14:paraId="6229A236" w14:textId="276FCEF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39.8 (3.9)</w:t>
            </w:r>
          </w:p>
        </w:tc>
      </w:tr>
      <w:tr w:rsidR="00A27431" w:rsidRPr="00BE5726" w14:paraId="297B75CB" w14:textId="77777777" w:rsidTr="00BE5726">
        <w:trPr>
          <w:trHeight w:val="113"/>
        </w:trPr>
        <w:tc>
          <w:tcPr>
            <w:tcW w:w="0" w:type="auto"/>
          </w:tcPr>
          <w:p w14:paraId="3B095655" w14:textId="0764AD7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7041C654" w14:textId="3C5F2A6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43.0 (40.0, 46.0)</w:t>
            </w:r>
          </w:p>
        </w:tc>
        <w:tc>
          <w:tcPr>
            <w:tcW w:w="0" w:type="auto"/>
          </w:tcPr>
          <w:p w14:paraId="26628159" w14:textId="29EACD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(41.0, 46.0)</w:t>
            </w:r>
          </w:p>
        </w:tc>
        <w:tc>
          <w:tcPr>
            <w:tcW w:w="0" w:type="auto"/>
          </w:tcPr>
          <w:p w14:paraId="2C08FE7D" w14:textId="2FE8A1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(40.0, 46.0)</w:t>
            </w:r>
          </w:p>
        </w:tc>
        <w:tc>
          <w:tcPr>
            <w:tcW w:w="0" w:type="auto"/>
          </w:tcPr>
          <w:p w14:paraId="7017BC00" w14:textId="0A8F567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44.0 (42.0, 47.0)</w:t>
            </w:r>
          </w:p>
        </w:tc>
        <w:tc>
          <w:tcPr>
            <w:tcW w:w="0" w:type="auto"/>
          </w:tcPr>
          <w:p w14:paraId="59944DD9" w14:textId="37F6082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39.0 (37.5, 43.0)</w:t>
            </w:r>
          </w:p>
        </w:tc>
      </w:tr>
      <w:tr w:rsidR="00A27431" w:rsidRPr="00BE5726" w14:paraId="0E6B7CB4" w14:textId="77777777" w:rsidTr="00BE5726">
        <w:trPr>
          <w:trHeight w:val="113"/>
        </w:trPr>
        <w:tc>
          <w:tcPr>
            <w:tcW w:w="0" w:type="auto"/>
          </w:tcPr>
          <w:p w14:paraId="0062BF2C" w14:textId="74A374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674CA6F7" w14:textId="3DBDB0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30.0 - 51.0</w:t>
            </w:r>
          </w:p>
        </w:tc>
        <w:tc>
          <w:tcPr>
            <w:tcW w:w="0" w:type="auto"/>
          </w:tcPr>
          <w:p w14:paraId="02AE437A" w14:textId="31398B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35.0 - 51.0</w:t>
            </w:r>
          </w:p>
        </w:tc>
        <w:tc>
          <w:tcPr>
            <w:tcW w:w="0" w:type="auto"/>
          </w:tcPr>
          <w:p w14:paraId="725F56D7" w14:textId="0799585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30.0 - 51.0</w:t>
            </w:r>
          </w:p>
        </w:tc>
        <w:tc>
          <w:tcPr>
            <w:tcW w:w="0" w:type="auto"/>
          </w:tcPr>
          <w:p w14:paraId="4E9366CD" w14:textId="20DE751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35.0 - 51.0</w:t>
            </w:r>
          </w:p>
        </w:tc>
        <w:tc>
          <w:tcPr>
            <w:tcW w:w="0" w:type="auto"/>
          </w:tcPr>
          <w:p w14:paraId="07DB9839" w14:textId="113EE6C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31.0 - 49.0</w:t>
            </w:r>
          </w:p>
        </w:tc>
      </w:tr>
      <w:tr w:rsidR="00A27431" w:rsidRPr="00BE5726" w14:paraId="530D2492" w14:textId="77777777" w:rsidTr="00BE5726">
        <w:trPr>
          <w:trHeight w:val="113"/>
        </w:trPr>
        <w:tc>
          <w:tcPr>
            <w:tcW w:w="0" w:type="auto"/>
          </w:tcPr>
          <w:p w14:paraId="4C9BCF7F" w14:textId="3526FCB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10740744" w14:textId="33BA9FD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(5.5%)</w:t>
            </w:r>
          </w:p>
        </w:tc>
        <w:tc>
          <w:tcPr>
            <w:tcW w:w="0" w:type="auto"/>
          </w:tcPr>
          <w:p w14:paraId="4E478429" w14:textId="199322B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8A5E52C" w14:textId="3CA7D35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7F559F60" w14:textId="0D63C3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12D01047" w14:textId="474BA6C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(3.0%)</w:t>
            </w:r>
          </w:p>
        </w:tc>
      </w:tr>
      <w:tr w:rsidR="00A27431" w:rsidRPr="00BE5726" w14:paraId="5A6E5FE8" w14:textId="77777777" w:rsidTr="00BE5726">
        <w:trPr>
          <w:trHeight w:val="113"/>
        </w:trPr>
        <w:tc>
          <w:tcPr>
            <w:tcW w:w="0" w:type="auto"/>
          </w:tcPr>
          <w:p w14:paraId="3A40D865" w14:textId="296C7FF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baseline</w:t>
            </w:r>
          </w:p>
        </w:tc>
        <w:tc>
          <w:tcPr>
            <w:tcW w:w="0" w:type="auto"/>
          </w:tcPr>
          <w:p w14:paraId="64BA6EFC" w14:textId="16C6165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40A0A6" w14:textId="32E5038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5FD7BF" w14:textId="660A44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0E49340" w14:textId="6532B9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BF1E86D" w14:textId="11D9A2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793FCFE2" w14:textId="77777777" w:rsidTr="00BE5726">
        <w:trPr>
          <w:trHeight w:val="113"/>
        </w:trPr>
        <w:tc>
          <w:tcPr>
            <w:tcW w:w="0" w:type="auto"/>
          </w:tcPr>
          <w:p w14:paraId="57623DF7" w14:textId="4276D39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6EF02224" w14:textId="639F468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  <w:tc>
          <w:tcPr>
            <w:tcW w:w="0" w:type="auto"/>
          </w:tcPr>
          <w:p w14:paraId="0D5AB11F" w14:textId="706195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  <w:tc>
          <w:tcPr>
            <w:tcW w:w="0" w:type="auto"/>
          </w:tcPr>
          <w:p w14:paraId="6B49B76B" w14:textId="6AB5897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(0.1)</w:t>
            </w:r>
          </w:p>
        </w:tc>
        <w:tc>
          <w:tcPr>
            <w:tcW w:w="0" w:type="auto"/>
          </w:tcPr>
          <w:p w14:paraId="060E76D1" w14:textId="516692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  <w:tc>
          <w:tcPr>
            <w:tcW w:w="0" w:type="auto"/>
          </w:tcPr>
          <w:p w14:paraId="73F0D59D" w14:textId="6721ACB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(0.1)</w:t>
            </w:r>
          </w:p>
        </w:tc>
      </w:tr>
      <w:tr w:rsidR="00A27431" w:rsidRPr="00BE5726" w14:paraId="5C02489D" w14:textId="77777777" w:rsidTr="00BE5726">
        <w:trPr>
          <w:trHeight w:val="113"/>
        </w:trPr>
        <w:tc>
          <w:tcPr>
            <w:tcW w:w="0" w:type="auto"/>
          </w:tcPr>
          <w:p w14:paraId="20170804" w14:textId="11EB697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2E9B3F1F" w14:textId="0F396ED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  <w:tc>
          <w:tcPr>
            <w:tcW w:w="0" w:type="auto"/>
          </w:tcPr>
          <w:p w14:paraId="14D14E8C" w14:textId="295E16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2.3 (2.2, 2.3)</w:t>
            </w:r>
          </w:p>
        </w:tc>
        <w:tc>
          <w:tcPr>
            <w:tcW w:w="0" w:type="auto"/>
          </w:tcPr>
          <w:p w14:paraId="3CBF12DF" w14:textId="19A286B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  <w:tc>
          <w:tcPr>
            <w:tcW w:w="0" w:type="auto"/>
          </w:tcPr>
          <w:p w14:paraId="0943CFD4" w14:textId="0B172E0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(2.1, 2.2)</w:t>
            </w:r>
          </w:p>
        </w:tc>
        <w:tc>
          <w:tcPr>
            <w:tcW w:w="0" w:type="auto"/>
          </w:tcPr>
          <w:p w14:paraId="0988B131" w14:textId="134D1BE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(2.2, 2.3)</w:t>
            </w:r>
          </w:p>
        </w:tc>
      </w:tr>
      <w:tr w:rsidR="00A27431" w:rsidRPr="00BE5726" w14:paraId="5A13274D" w14:textId="77777777" w:rsidTr="00BE5726">
        <w:trPr>
          <w:trHeight w:val="113"/>
        </w:trPr>
        <w:tc>
          <w:tcPr>
            <w:tcW w:w="0" w:type="auto"/>
          </w:tcPr>
          <w:p w14:paraId="5EA8A87E" w14:textId="10336B1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0754D47A" w14:textId="1F9F4D5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2.0 - 2.8</w:t>
            </w:r>
          </w:p>
        </w:tc>
        <w:tc>
          <w:tcPr>
            <w:tcW w:w="0" w:type="auto"/>
          </w:tcPr>
          <w:p w14:paraId="5C67F29B" w14:textId="3D668DC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2.1 - 2.8</w:t>
            </w:r>
          </w:p>
        </w:tc>
        <w:tc>
          <w:tcPr>
            <w:tcW w:w="0" w:type="auto"/>
          </w:tcPr>
          <w:p w14:paraId="1AD31D8C" w14:textId="22599AE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2.0 - 2.7</w:t>
            </w:r>
          </w:p>
        </w:tc>
        <w:tc>
          <w:tcPr>
            <w:tcW w:w="0" w:type="auto"/>
          </w:tcPr>
          <w:p w14:paraId="3021334A" w14:textId="62977B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2.0 - 2.4</w:t>
            </w:r>
          </w:p>
        </w:tc>
        <w:tc>
          <w:tcPr>
            <w:tcW w:w="0" w:type="auto"/>
          </w:tcPr>
          <w:p w14:paraId="04B976E7" w14:textId="685DA4E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2.0 - 2.5</w:t>
            </w:r>
          </w:p>
        </w:tc>
      </w:tr>
      <w:tr w:rsidR="00A27431" w:rsidRPr="00BE5726" w14:paraId="4C4CB1E3" w14:textId="77777777" w:rsidTr="00BE5726">
        <w:trPr>
          <w:trHeight w:val="113"/>
        </w:trPr>
        <w:tc>
          <w:tcPr>
            <w:tcW w:w="0" w:type="auto"/>
          </w:tcPr>
          <w:p w14:paraId="2BD79555" w14:textId="6B8CCC5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888A7FD" w14:textId="138756C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(7.4%)</w:t>
            </w:r>
          </w:p>
        </w:tc>
        <w:tc>
          <w:tcPr>
            <w:tcW w:w="0" w:type="auto"/>
          </w:tcPr>
          <w:p w14:paraId="7DA13AAC" w14:textId="4A190D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D54C74E" w14:textId="3E1C2F8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286EC7B1" w14:textId="5A57106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 (1.6%)</w:t>
            </w:r>
          </w:p>
        </w:tc>
        <w:tc>
          <w:tcPr>
            <w:tcW w:w="0" w:type="auto"/>
          </w:tcPr>
          <w:p w14:paraId="3CEF884C" w14:textId="591CFD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(4.9%)</w:t>
            </w:r>
          </w:p>
        </w:tc>
      </w:tr>
      <w:tr w:rsidR="00A27431" w:rsidRPr="00BE5726" w14:paraId="13F25E14" w14:textId="77777777" w:rsidTr="00BE5726">
        <w:trPr>
          <w:trHeight w:val="113"/>
        </w:trPr>
        <w:tc>
          <w:tcPr>
            <w:tcW w:w="0" w:type="auto"/>
          </w:tcPr>
          <w:p w14:paraId="355128FB" w14:textId="26396E7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Surgery type</w:t>
            </w:r>
          </w:p>
        </w:tc>
        <w:tc>
          <w:tcPr>
            <w:tcW w:w="0" w:type="auto"/>
          </w:tcPr>
          <w:p w14:paraId="059E0505" w14:textId="65F05A0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A335082" w14:textId="13BA1CD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DA44DD7" w14:textId="70F8CC1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34AF6F0" w14:textId="5F3AE1E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F03A1E" w14:textId="580F54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5367879" w14:textId="77777777" w:rsidTr="00BE5726">
        <w:trPr>
          <w:trHeight w:val="113"/>
        </w:trPr>
        <w:tc>
          <w:tcPr>
            <w:tcW w:w="0" w:type="auto"/>
          </w:tcPr>
          <w:p w14:paraId="540FDC30" w14:textId="045099F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Completion</w:t>
            </w:r>
          </w:p>
        </w:tc>
        <w:tc>
          <w:tcPr>
            <w:tcW w:w="0" w:type="auto"/>
          </w:tcPr>
          <w:p w14:paraId="7F7EFCBE" w14:textId="232E4E9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74 (20.2%)</w:t>
            </w:r>
          </w:p>
        </w:tc>
        <w:tc>
          <w:tcPr>
            <w:tcW w:w="0" w:type="auto"/>
          </w:tcPr>
          <w:p w14:paraId="45B30706" w14:textId="428934B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(17.7%)</w:t>
            </w:r>
          </w:p>
        </w:tc>
        <w:tc>
          <w:tcPr>
            <w:tcW w:w="0" w:type="auto"/>
          </w:tcPr>
          <w:p w14:paraId="002150B8" w14:textId="24B75B9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(13.6%)</w:t>
            </w:r>
          </w:p>
        </w:tc>
        <w:tc>
          <w:tcPr>
            <w:tcW w:w="0" w:type="auto"/>
          </w:tcPr>
          <w:p w14:paraId="192246AA" w14:textId="2941A24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23 (19.8%)</w:t>
            </w:r>
          </w:p>
        </w:tc>
        <w:tc>
          <w:tcPr>
            <w:tcW w:w="0" w:type="auto"/>
          </w:tcPr>
          <w:p w14:paraId="52FD947E" w14:textId="55FB18E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25 (32.1%)</w:t>
            </w:r>
          </w:p>
        </w:tc>
      </w:tr>
      <w:tr w:rsidR="00A27431" w:rsidRPr="00BE5726" w14:paraId="441B08C4" w14:textId="77777777" w:rsidTr="00BE5726">
        <w:trPr>
          <w:trHeight w:val="113"/>
        </w:trPr>
        <w:tc>
          <w:tcPr>
            <w:tcW w:w="0" w:type="auto"/>
          </w:tcPr>
          <w:p w14:paraId="75B8B00B" w14:textId="1CF7BF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Total</w:t>
            </w:r>
          </w:p>
        </w:tc>
        <w:tc>
          <w:tcPr>
            <w:tcW w:w="0" w:type="auto"/>
          </w:tcPr>
          <w:p w14:paraId="49467A06" w14:textId="6784BE9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292 (79.8%)</w:t>
            </w:r>
          </w:p>
        </w:tc>
        <w:tc>
          <w:tcPr>
            <w:tcW w:w="0" w:type="auto"/>
          </w:tcPr>
          <w:p w14:paraId="2FC424E7" w14:textId="6A90480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51 (82.3%)</w:t>
            </w:r>
          </w:p>
        </w:tc>
        <w:tc>
          <w:tcPr>
            <w:tcW w:w="0" w:type="auto"/>
          </w:tcPr>
          <w:p w14:paraId="12C87AE7" w14:textId="3C28E0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95 (86.4%)</w:t>
            </w:r>
          </w:p>
        </w:tc>
        <w:tc>
          <w:tcPr>
            <w:tcW w:w="0" w:type="auto"/>
          </w:tcPr>
          <w:p w14:paraId="301FA03F" w14:textId="072A4D4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93 (80.2%)</w:t>
            </w:r>
          </w:p>
        </w:tc>
        <w:tc>
          <w:tcPr>
            <w:tcW w:w="0" w:type="auto"/>
          </w:tcPr>
          <w:p w14:paraId="485370CB" w14:textId="7CE3F5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 (67.9%)</w:t>
            </w:r>
          </w:p>
        </w:tc>
      </w:tr>
      <w:tr w:rsidR="00A27431" w:rsidRPr="00BE5726" w14:paraId="1B3ADA07" w14:textId="77777777" w:rsidTr="00BE5726">
        <w:trPr>
          <w:trHeight w:val="113"/>
        </w:trPr>
        <w:tc>
          <w:tcPr>
            <w:tcW w:w="0" w:type="auto"/>
          </w:tcPr>
          <w:p w14:paraId="5DAB9E23" w14:textId="028287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Central LND = “Yes”</w:t>
            </w:r>
          </w:p>
        </w:tc>
        <w:tc>
          <w:tcPr>
            <w:tcW w:w="0" w:type="auto"/>
          </w:tcPr>
          <w:p w14:paraId="1BDE9556" w14:textId="648720D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112 (31.2%)</w:t>
            </w:r>
          </w:p>
        </w:tc>
        <w:tc>
          <w:tcPr>
            <w:tcW w:w="0" w:type="auto"/>
          </w:tcPr>
          <w:p w14:paraId="4513B7F1" w14:textId="2F0454E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17 (27.4%)</w:t>
            </w:r>
          </w:p>
        </w:tc>
        <w:tc>
          <w:tcPr>
            <w:tcW w:w="0" w:type="auto"/>
          </w:tcPr>
          <w:p w14:paraId="20847F21" w14:textId="543A804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57 (52.8%)</w:t>
            </w:r>
          </w:p>
        </w:tc>
        <w:tc>
          <w:tcPr>
            <w:tcW w:w="0" w:type="auto"/>
          </w:tcPr>
          <w:p w14:paraId="160DE204" w14:textId="63590E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(29.2%)</w:t>
            </w:r>
          </w:p>
        </w:tc>
        <w:tc>
          <w:tcPr>
            <w:tcW w:w="0" w:type="auto"/>
          </w:tcPr>
          <w:p w14:paraId="2DA482CE" w14:textId="6A892A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(6.6%)</w:t>
            </w:r>
          </w:p>
        </w:tc>
      </w:tr>
      <w:tr w:rsidR="00A27431" w:rsidRPr="00BE5726" w14:paraId="5E564CD7" w14:textId="77777777" w:rsidTr="00BE5726">
        <w:trPr>
          <w:trHeight w:val="113"/>
        </w:trPr>
        <w:tc>
          <w:tcPr>
            <w:tcW w:w="0" w:type="auto"/>
          </w:tcPr>
          <w:p w14:paraId="3BCAF311" w14:textId="2B3AED1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73DBB9AD" w14:textId="0EA621D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4F6F0E45" w14:textId="166CD5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7283409C" w14:textId="68380F6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(1.8%)</w:t>
            </w:r>
          </w:p>
        </w:tc>
        <w:tc>
          <w:tcPr>
            <w:tcW w:w="0" w:type="auto"/>
          </w:tcPr>
          <w:p w14:paraId="30528ED1" w14:textId="49B49F4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(2.6%)</w:t>
            </w:r>
          </w:p>
        </w:tc>
        <w:tc>
          <w:tcPr>
            <w:tcW w:w="0" w:type="auto"/>
          </w:tcPr>
          <w:p w14:paraId="6A3DC25D" w14:textId="314FB9C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(2.6%)</w:t>
            </w:r>
          </w:p>
        </w:tc>
      </w:tr>
      <w:tr w:rsidR="00A27431" w:rsidRPr="00BE5726" w14:paraId="366A2F13" w14:textId="77777777" w:rsidTr="00BE5726">
        <w:trPr>
          <w:trHeight w:val="113"/>
        </w:trPr>
        <w:tc>
          <w:tcPr>
            <w:tcW w:w="0" w:type="auto"/>
          </w:tcPr>
          <w:p w14:paraId="2FCEB2E4" w14:textId="2795F2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parathyroid gland seen during surgery</w:t>
            </w:r>
          </w:p>
        </w:tc>
        <w:tc>
          <w:tcPr>
            <w:tcW w:w="0" w:type="auto"/>
          </w:tcPr>
          <w:p w14:paraId="27B1A60D" w14:textId="4CE0BAE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48 (13.8%)</w:t>
            </w:r>
          </w:p>
        </w:tc>
        <w:tc>
          <w:tcPr>
            <w:tcW w:w="0" w:type="auto"/>
          </w:tcPr>
          <w:p w14:paraId="653C16AA" w14:textId="646EB46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(4.8%)</w:t>
            </w:r>
          </w:p>
        </w:tc>
        <w:tc>
          <w:tcPr>
            <w:tcW w:w="0" w:type="auto"/>
          </w:tcPr>
          <w:p w14:paraId="4D3E5EB5" w14:textId="060C1C7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(8.5%)</w:t>
            </w:r>
          </w:p>
        </w:tc>
        <w:tc>
          <w:tcPr>
            <w:tcW w:w="0" w:type="auto"/>
          </w:tcPr>
          <w:p w14:paraId="6CC4359F" w14:textId="19AC4EB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20 (18.9%)</w:t>
            </w:r>
          </w:p>
        </w:tc>
        <w:tc>
          <w:tcPr>
            <w:tcW w:w="0" w:type="auto"/>
          </w:tcPr>
          <w:p w14:paraId="3E49F5DF" w14:textId="0255257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(21.9%)</w:t>
            </w:r>
          </w:p>
        </w:tc>
      </w:tr>
      <w:tr w:rsidR="00A27431" w:rsidRPr="00BE5726" w14:paraId="01EE3C6F" w14:textId="77777777" w:rsidTr="00BE5726">
        <w:trPr>
          <w:trHeight w:val="113"/>
        </w:trPr>
        <w:tc>
          <w:tcPr>
            <w:tcW w:w="0" w:type="auto"/>
          </w:tcPr>
          <w:p w14:paraId="5098D5AA" w14:textId="178A1AC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BA56BC">
              <w:rPr>
                <w:rFonts w:ascii="Times New Roman" w:hAnsi="Times New Roman" w:cs="Times New Roman"/>
                <w:bCs/>
                <w:sz w:val="20"/>
                <w:szCs w:val="20"/>
              </w:rPr>
              <w:t>Missing</w:t>
            </w:r>
          </w:p>
        </w:tc>
        <w:tc>
          <w:tcPr>
            <w:tcW w:w="0" w:type="auto"/>
          </w:tcPr>
          <w:p w14:paraId="1249BFFD" w14:textId="2832C72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  <w:tc>
          <w:tcPr>
            <w:tcW w:w="0" w:type="auto"/>
          </w:tcPr>
          <w:p w14:paraId="32570F99" w14:textId="3F0FC34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50FE2D62" w14:textId="5AC2F1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 (3.6%)</w:t>
            </w:r>
          </w:p>
        </w:tc>
        <w:tc>
          <w:tcPr>
            <w:tcW w:w="0" w:type="auto"/>
          </w:tcPr>
          <w:p w14:paraId="421FE969" w14:textId="03AC282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(8.6%)</w:t>
            </w:r>
          </w:p>
        </w:tc>
        <w:tc>
          <w:tcPr>
            <w:tcW w:w="0" w:type="auto"/>
          </w:tcPr>
          <w:p w14:paraId="5D4A2EB2" w14:textId="7E8CB5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(6.4%)</w:t>
            </w:r>
          </w:p>
        </w:tc>
      </w:tr>
      <w:tr w:rsidR="00A27431" w:rsidRPr="00BE5726" w14:paraId="1F17EC92" w14:textId="77777777" w:rsidTr="00BE5726">
        <w:trPr>
          <w:trHeight w:val="113"/>
        </w:trPr>
        <w:tc>
          <w:tcPr>
            <w:tcW w:w="0" w:type="auto"/>
          </w:tcPr>
          <w:p w14:paraId="2B9112AB" w14:textId="010B8BE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 at 24 hours</w:t>
            </w:r>
          </w:p>
        </w:tc>
        <w:tc>
          <w:tcPr>
            <w:tcW w:w="0" w:type="auto"/>
          </w:tcPr>
          <w:p w14:paraId="7785E145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61FF8E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9D3C1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2172DB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E4102DE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22F2F8F2" w14:textId="77777777" w:rsidTr="00BE5726">
        <w:trPr>
          <w:trHeight w:val="113"/>
        </w:trPr>
        <w:tc>
          <w:tcPr>
            <w:tcW w:w="0" w:type="auto"/>
          </w:tcPr>
          <w:p w14:paraId="73DB627F" w14:textId="3301DB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25E8A96" w14:textId="69556A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(1.3)</w:t>
            </w:r>
          </w:p>
        </w:tc>
        <w:tc>
          <w:tcPr>
            <w:tcW w:w="0" w:type="auto"/>
          </w:tcPr>
          <w:p w14:paraId="3FF77E6C" w14:textId="0CECD9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1.8 (1.3)</w:t>
            </w:r>
          </w:p>
        </w:tc>
        <w:tc>
          <w:tcPr>
            <w:tcW w:w="0" w:type="auto"/>
          </w:tcPr>
          <w:p w14:paraId="14B9DE96" w14:textId="756B3B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1.2 (1.0)</w:t>
            </w:r>
          </w:p>
        </w:tc>
        <w:tc>
          <w:tcPr>
            <w:tcW w:w="0" w:type="auto"/>
          </w:tcPr>
          <w:p w14:paraId="399CE2CE" w14:textId="2DD75F2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(1.2)</w:t>
            </w:r>
          </w:p>
        </w:tc>
        <w:tc>
          <w:tcPr>
            <w:tcW w:w="0" w:type="auto"/>
          </w:tcPr>
          <w:p w14:paraId="52B5C929" w14:textId="3A6AC6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(1.7)</w:t>
            </w:r>
          </w:p>
        </w:tc>
      </w:tr>
      <w:tr w:rsidR="00A27431" w:rsidRPr="00BE5726" w14:paraId="082E6790" w14:textId="77777777" w:rsidTr="00BE5726">
        <w:trPr>
          <w:trHeight w:val="113"/>
        </w:trPr>
        <w:tc>
          <w:tcPr>
            <w:tcW w:w="0" w:type="auto"/>
          </w:tcPr>
          <w:p w14:paraId="77353AE6" w14:textId="2D4324C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50217AC5" w14:textId="03E6458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1.4 (0.5, 2.4)</w:t>
            </w:r>
          </w:p>
        </w:tc>
        <w:tc>
          <w:tcPr>
            <w:tcW w:w="0" w:type="auto"/>
          </w:tcPr>
          <w:p w14:paraId="2F6FC317" w14:textId="3406FD9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(0.7, 2.7)</w:t>
            </w:r>
          </w:p>
        </w:tc>
        <w:tc>
          <w:tcPr>
            <w:tcW w:w="0" w:type="auto"/>
          </w:tcPr>
          <w:p w14:paraId="6D9C15EE" w14:textId="0B3BCC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1.1 (0.5, 1.6)</w:t>
            </w:r>
          </w:p>
        </w:tc>
        <w:tc>
          <w:tcPr>
            <w:tcW w:w="0" w:type="auto"/>
          </w:tcPr>
          <w:p w14:paraId="18023DBB" w14:textId="101F008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1.5 (0.6, 2.6)</w:t>
            </w:r>
          </w:p>
        </w:tc>
        <w:tc>
          <w:tcPr>
            <w:tcW w:w="0" w:type="auto"/>
          </w:tcPr>
          <w:p w14:paraId="2906E290" w14:textId="106480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(0.6, 3.3)</w:t>
            </w:r>
          </w:p>
        </w:tc>
      </w:tr>
      <w:tr w:rsidR="00A27431" w:rsidRPr="00BE5726" w14:paraId="35E43ACB" w14:textId="77777777" w:rsidTr="00BE5726">
        <w:trPr>
          <w:trHeight w:val="113"/>
        </w:trPr>
        <w:tc>
          <w:tcPr>
            <w:tcW w:w="0" w:type="auto"/>
          </w:tcPr>
          <w:p w14:paraId="7747AA18" w14:textId="7AAD398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1355500F" w14:textId="62856E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0.1 - 8.0</w:t>
            </w:r>
          </w:p>
        </w:tc>
        <w:tc>
          <w:tcPr>
            <w:tcW w:w="0" w:type="auto"/>
          </w:tcPr>
          <w:p w14:paraId="4AED144F" w14:textId="33FB581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0.1 - 5.4</w:t>
            </w:r>
          </w:p>
        </w:tc>
        <w:tc>
          <w:tcPr>
            <w:tcW w:w="0" w:type="auto"/>
          </w:tcPr>
          <w:p w14:paraId="0430F1C5" w14:textId="4C6E9C6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0.1 - 4.5</w:t>
            </w:r>
          </w:p>
        </w:tc>
        <w:tc>
          <w:tcPr>
            <w:tcW w:w="0" w:type="auto"/>
          </w:tcPr>
          <w:p w14:paraId="64B7C896" w14:textId="4A74056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0.4 - 4.9</w:t>
            </w:r>
          </w:p>
        </w:tc>
        <w:tc>
          <w:tcPr>
            <w:tcW w:w="0" w:type="auto"/>
          </w:tcPr>
          <w:p w14:paraId="79972145" w14:textId="5FFFE0E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0.3 - 8.0</w:t>
            </w:r>
          </w:p>
        </w:tc>
      </w:tr>
      <w:tr w:rsidR="00A27431" w:rsidRPr="00BE5726" w14:paraId="3C2E40DE" w14:textId="77777777" w:rsidTr="00BE5726">
        <w:trPr>
          <w:trHeight w:val="113"/>
        </w:trPr>
        <w:tc>
          <w:tcPr>
            <w:tcW w:w="0" w:type="auto"/>
          </w:tcPr>
          <w:p w14:paraId="0FB058CA" w14:textId="76652A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B4AE517" w14:textId="221F765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28 (7.7%)</w:t>
            </w:r>
          </w:p>
        </w:tc>
        <w:tc>
          <w:tcPr>
            <w:tcW w:w="0" w:type="auto"/>
          </w:tcPr>
          <w:p w14:paraId="0343ADE7" w14:textId="2C0BA3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567324D9" w14:textId="5596B74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1A597FF0" w14:textId="1202CCA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 (3.0%)</w:t>
            </w:r>
          </w:p>
        </w:tc>
        <w:tc>
          <w:tcPr>
            <w:tcW w:w="0" w:type="auto"/>
          </w:tcPr>
          <w:p w14:paraId="768DE244" w14:textId="1073028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(2.7%)</w:t>
            </w:r>
          </w:p>
        </w:tc>
      </w:tr>
      <w:tr w:rsidR="00A27431" w:rsidRPr="00BE5726" w14:paraId="04B8377C" w14:textId="77777777" w:rsidTr="00BE5726">
        <w:trPr>
          <w:trHeight w:val="113"/>
        </w:trPr>
        <w:tc>
          <w:tcPr>
            <w:tcW w:w="0" w:type="auto"/>
          </w:tcPr>
          <w:p w14:paraId="514FC0DC" w14:textId="2734F4A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PTH</w:t>
            </w:r>
          </w:p>
        </w:tc>
        <w:tc>
          <w:tcPr>
            <w:tcW w:w="0" w:type="auto"/>
          </w:tcPr>
          <w:p w14:paraId="7BA695CE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0CDF087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7914C13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C20575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FC431D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330C721F" w14:textId="77777777" w:rsidTr="00BE5726">
        <w:trPr>
          <w:trHeight w:val="113"/>
        </w:trPr>
        <w:tc>
          <w:tcPr>
            <w:tcW w:w="0" w:type="auto"/>
          </w:tcPr>
          <w:p w14:paraId="2A353CA2" w14:textId="359A449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  Mean (SD)</w:t>
            </w:r>
          </w:p>
        </w:tc>
        <w:tc>
          <w:tcPr>
            <w:tcW w:w="0" w:type="auto"/>
          </w:tcPr>
          <w:p w14:paraId="5763C940" w14:textId="7A464F3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55.4 (38.0)</w:t>
            </w:r>
          </w:p>
        </w:tc>
        <w:tc>
          <w:tcPr>
            <w:tcW w:w="0" w:type="auto"/>
          </w:tcPr>
          <w:p w14:paraId="2A2C7125" w14:textId="7659BC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53.6 (44.0)</w:t>
            </w:r>
          </w:p>
        </w:tc>
        <w:tc>
          <w:tcPr>
            <w:tcW w:w="0" w:type="auto"/>
          </w:tcPr>
          <w:p w14:paraId="05FD6A91" w14:textId="6B96252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53.4 (45.8)</w:t>
            </w:r>
          </w:p>
        </w:tc>
        <w:tc>
          <w:tcPr>
            <w:tcW w:w="0" w:type="auto"/>
          </w:tcPr>
          <w:p w14:paraId="65EDF326" w14:textId="7A1D2D2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59.6 (28.6)</w:t>
            </w:r>
          </w:p>
        </w:tc>
        <w:tc>
          <w:tcPr>
            <w:tcW w:w="0" w:type="auto"/>
          </w:tcPr>
          <w:p w14:paraId="7495D4AA" w14:textId="4C5A0A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53.3 (30.9)</w:t>
            </w:r>
          </w:p>
        </w:tc>
      </w:tr>
      <w:tr w:rsidR="00A27431" w:rsidRPr="00BE5726" w14:paraId="6D3D72E3" w14:textId="77777777" w:rsidTr="00BE5726">
        <w:trPr>
          <w:trHeight w:val="113"/>
        </w:trPr>
        <w:tc>
          <w:tcPr>
            <w:tcW w:w="0" w:type="auto"/>
          </w:tcPr>
          <w:p w14:paraId="7F82EC8B" w14:textId="35429F0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5CB9962B" w14:textId="57DB94A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60.4 (35.9, 84.7)</w:t>
            </w:r>
          </w:p>
        </w:tc>
        <w:tc>
          <w:tcPr>
            <w:tcW w:w="0" w:type="auto"/>
          </w:tcPr>
          <w:p w14:paraId="56C2CB42" w14:textId="1DE1AA1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61.8 (30.2, 84.4)</w:t>
            </w:r>
          </w:p>
        </w:tc>
        <w:tc>
          <w:tcPr>
            <w:tcW w:w="0" w:type="auto"/>
          </w:tcPr>
          <w:p w14:paraId="09FC8270" w14:textId="754751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61.0 (38.9, 86.1)</w:t>
            </w:r>
          </w:p>
        </w:tc>
        <w:tc>
          <w:tcPr>
            <w:tcW w:w="0" w:type="auto"/>
          </w:tcPr>
          <w:p w14:paraId="3724C5E6" w14:textId="4BFF525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64.3 (36.0, 85.2)</w:t>
            </w:r>
          </w:p>
        </w:tc>
        <w:tc>
          <w:tcPr>
            <w:tcW w:w="0" w:type="auto"/>
          </w:tcPr>
          <w:p w14:paraId="18C8DFC6" w14:textId="1D06FC9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58.1 (38.4, 79.4)</w:t>
            </w:r>
          </w:p>
        </w:tc>
      </w:tr>
      <w:tr w:rsidR="00A27431" w:rsidRPr="00BE5726" w14:paraId="1CD5DBE1" w14:textId="77777777" w:rsidTr="00BE5726">
        <w:trPr>
          <w:trHeight w:val="113"/>
        </w:trPr>
        <w:tc>
          <w:tcPr>
            <w:tcW w:w="0" w:type="auto"/>
          </w:tcPr>
          <w:p w14:paraId="2F9C78D6" w14:textId="301437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0D463AA" w14:textId="12A2B1E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-220.0 - 98.4</w:t>
            </w:r>
          </w:p>
        </w:tc>
        <w:tc>
          <w:tcPr>
            <w:tcW w:w="0" w:type="auto"/>
          </w:tcPr>
          <w:p w14:paraId="0F0033E6" w14:textId="069084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-171.4 - 98.0</w:t>
            </w:r>
          </w:p>
        </w:tc>
        <w:tc>
          <w:tcPr>
            <w:tcW w:w="0" w:type="auto"/>
          </w:tcPr>
          <w:p w14:paraId="15D3A871" w14:textId="71492C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-220.0 - 98.4</w:t>
            </w:r>
          </w:p>
        </w:tc>
        <w:tc>
          <w:tcPr>
            <w:tcW w:w="0" w:type="auto"/>
          </w:tcPr>
          <w:p w14:paraId="73F1BF21" w14:textId="1F3A3C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-17.4 - 96.3</w:t>
            </w:r>
          </w:p>
        </w:tc>
        <w:tc>
          <w:tcPr>
            <w:tcW w:w="0" w:type="auto"/>
          </w:tcPr>
          <w:p w14:paraId="1C3E4B27" w14:textId="18393BA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-29.2 - 97.0</w:t>
            </w:r>
          </w:p>
        </w:tc>
      </w:tr>
      <w:tr w:rsidR="00A27431" w:rsidRPr="00BE5726" w14:paraId="60981441" w14:textId="77777777" w:rsidTr="00BE5726">
        <w:trPr>
          <w:trHeight w:val="113"/>
        </w:trPr>
        <w:tc>
          <w:tcPr>
            <w:tcW w:w="0" w:type="auto"/>
          </w:tcPr>
          <w:p w14:paraId="53610FDE" w14:textId="66B1A44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4DAA9C47" w14:textId="47F8C76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47 (12.8%)</w:t>
            </w:r>
          </w:p>
        </w:tc>
        <w:tc>
          <w:tcPr>
            <w:tcW w:w="0" w:type="auto"/>
          </w:tcPr>
          <w:p w14:paraId="253A2776" w14:textId="2E06CBC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308A146" w14:textId="55C479D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13 (3.6%)</w:t>
            </w:r>
          </w:p>
        </w:tc>
        <w:tc>
          <w:tcPr>
            <w:tcW w:w="0" w:type="auto"/>
          </w:tcPr>
          <w:p w14:paraId="3D1FD83E" w14:textId="6D822F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(4.1%)</w:t>
            </w:r>
          </w:p>
        </w:tc>
        <w:tc>
          <w:tcPr>
            <w:tcW w:w="0" w:type="auto"/>
          </w:tcPr>
          <w:p w14:paraId="09B785E3" w14:textId="366BD72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19 (5.2%)</w:t>
            </w:r>
          </w:p>
        </w:tc>
      </w:tr>
      <w:tr w:rsidR="00A27431" w:rsidRPr="00BE5726" w14:paraId="08EA4791" w14:textId="77777777" w:rsidTr="00BE5726">
        <w:trPr>
          <w:trHeight w:val="113"/>
        </w:trPr>
        <w:tc>
          <w:tcPr>
            <w:tcW w:w="0" w:type="auto"/>
          </w:tcPr>
          <w:p w14:paraId="454DE3B2" w14:textId="548C4A7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Albumin at 24 hours</w:t>
            </w:r>
          </w:p>
        </w:tc>
        <w:tc>
          <w:tcPr>
            <w:tcW w:w="0" w:type="auto"/>
          </w:tcPr>
          <w:p w14:paraId="5824F496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CC7FEE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8B9B2C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9CCAEFD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C620F1A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10E2F2EB" w14:textId="77777777" w:rsidTr="00BE5726">
        <w:trPr>
          <w:trHeight w:val="113"/>
        </w:trPr>
        <w:tc>
          <w:tcPr>
            <w:tcW w:w="0" w:type="auto"/>
          </w:tcPr>
          <w:p w14:paraId="5C2C2C0E" w14:textId="2512548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25A301A9" w14:textId="4B42BF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37.5 (4.8)</w:t>
            </w:r>
          </w:p>
        </w:tc>
        <w:tc>
          <w:tcPr>
            <w:tcW w:w="0" w:type="auto"/>
          </w:tcPr>
          <w:p w14:paraId="79836B6F" w14:textId="5AC4EA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37.2 (3.0)</w:t>
            </w:r>
          </w:p>
        </w:tc>
        <w:tc>
          <w:tcPr>
            <w:tcW w:w="0" w:type="auto"/>
          </w:tcPr>
          <w:p w14:paraId="41BD869F" w14:textId="4F6E81F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37.2 (5.6)</w:t>
            </w:r>
          </w:p>
        </w:tc>
        <w:tc>
          <w:tcPr>
            <w:tcW w:w="0" w:type="auto"/>
          </w:tcPr>
          <w:p w14:paraId="1EE260FF" w14:textId="5D7CE6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39.2 (4.7)</w:t>
            </w:r>
          </w:p>
        </w:tc>
        <w:tc>
          <w:tcPr>
            <w:tcW w:w="0" w:type="auto"/>
          </w:tcPr>
          <w:p w14:paraId="6DAFEB4E" w14:textId="1B94599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35.8 (4.0)</w:t>
            </w:r>
          </w:p>
        </w:tc>
      </w:tr>
      <w:tr w:rsidR="00A27431" w:rsidRPr="00BE5726" w14:paraId="2A591176" w14:textId="77777777" w:rsidTr="00BE5726">
        <w:trPr>
          <w:trHeight w:val="113"/>
        </w:trPr>
        <w:tc>
          <w:tcPr>
            <w:tcW w:w="0" w:type="auto"/>
          </w:tcPr>
          <w:p w14:paraId="6D8DE448" w14:textId="253D25F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777B7FDC" w14:textId="35E6F6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 (35.0, 40.0)</w:t>
            </w:r>
          </w:p>
        </w:tc>
        <w:tc>
          <w:tcPr>
            <w:tcW w:w="0" w:type="auto"/>
          </w:tcPr>
          <w:p w14:paraId="57E515BA" w14:textId="7882274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37.0 (35.0, 39.0)</w:t>
            </w:r>
          </w:p>
        </w:tc>
        <w:tc>
          <w:tcPr>
            <w:tcW w:w="0" w:type="auto"/>
          </w:tcPr>
          <w:p w14:paraId="0A7F75B0" w14:textId="3429BED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38.0 (35.0, 41.0)</w:t>
            </w:r>
          </w:p>
        </w:tc>
        <w:tc>
          <w:tcPr>
            <w:tcW w:w="0" w:type="auto"/>
          </w:tcPr>
          <w:p w14:paraId="56D290BE" w14:textId="4089FA5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40.0 (38.0, 41.0)</w:t>
            </w:r>
          </w:p>
        </w:tc>
        <w:tc>
          <w:tcPr>
            <w:tcW w:w="0" w:type="auto"/>
          </w:tcPr>
          <w:p w14:paraId="67079E84" w14:textId="0854DD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36.0 (33.0, 39.0)</w:t>
            </w:r>
          </w:p>
        </w:tc>
      </w:tr>
      <w:tr w:rsidR="00A27431" w:rsidRPr="00BE5726" w14:paraId="080B9924" w14:textId="77777777" w:rsidTr="00BE5726">
        <w:trPr>
          <w:trHeight w:val="113"/>
        </w:trPr>
        <w:tc>
          <w:tcPr>
            <w:tcW w:w="0" w:type="auto"/>
          </w:tcPr>
          <w:p w14:paraId="35FF97BC" w14:textId="3AC53CA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96CE628" w14:textId="3BB57E6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0.8 - 48.0</w:t>
            </w:r>
          </w:p>
        </w:tc>
        <w:tc>
          <w:tcPr>
            <w:tcW w:w="0" w:type="auto"/>
          </w:tcPr>
          <w:p w14:paraId="51C664B9" w14:textId="3CBE3EA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31.0 - 48.0</w:t>
            </w:r>
          </w:p>
        </w:tc>
        <w:tc>
          <w:tcPr>
            <w:tcW w:w="0" w:type="auto"/>
          </w:tcPr>
          <w:p w14:paraId="4312DF07" w14:textId="697690B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0.8 - 46.0</w:t>
            </w:r>
          </w:p>
        </w:tc>
        <w:tc>
          <w:tcPr>
            <w:tcW w:w="0" w:type="auto"/>
          </w:tcPr>
          <w:p w14:paraId="4602F6DE" w14:textId="0499B21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2.2 - 47.0</w:t>
            </w:r>
          </w:p>
        </w:tc>
        <w:tc>
          <w:tcPr>
            <w:tcW w:w="0" w:type="auto"/>
          </w:tcPr>
          <w:p w14:paraId="7AC58EFE" w14:textId="1751E36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27.0 - 45.0</w:t>
            </w:r>
          </w:p>
        </w:tc>
      </w:tr>
      <w:tr w:rsidR="00A27431" w:rsidRPr="00BE5726" w14:paraId="2C72FF42" w14:textId="77777777" w:rsidTr="00BE5726">
        <w:trPr>
          <w:trHeight w:val="113"/>
        </w:trPr>
        <w:tc>
          <w:tcPr>
            <w:tcW w:w="0" w:type="auto"/>
          </w:tcPr>
          <w:p w14:paraId="3FFEBF16" w14:textId="3B8D2E4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2AF593FF" w14:textId="3235F1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(3.8%)</w:t>
            </w:r>
          </w:p>
        </w:tc>
        <w:tc>
          <w:tcPr>
            <w:tcW w:w="0" w:type="auto"/>
          </w:tcPr>
          <w:p w14:paraId="2A3B71C8" w14:textId="5A8177A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4588DED2" w14:textId="33D941E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2ED8FDF9" w14:textId="30C1FFC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55941192" w14:textId="1D7E4C5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698661DE" w14:textId="77777777" w:rsidTr="00BE5726">
        <w:trPr>
          <w:trHeight w:val="113"/>
        </w:trPr>
        <w:tc>
          <w:tcPr>
            <w:tcW w:w="0" w:type="auto"/>
          </w:tcPr>
          <w:p w14:paraId="52B74C0F" w14:textId="37CA9E6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Calcium at 24 hours</w:t>
            </w:r>
          </w:p>
        </w:tc>
        <w:tc>
          <w:tcPr>
            <w:tcW w:w="0" w:type="auto"/>
          </w:tcPr>
          <w:p w14:paraId="5CEDC76B" w14:textId="4B1F0F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9084A42" w14:textId="3210D7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E159F84" w14:textId="696A677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E95671D" w14:textId="69F4A4F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4A1AD69" w14:textId="4DDE732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087FD68A" w14:textId="77777777" w:rsidTr="00BE5726">
        <w:trPr>
          <w:trHeight w:val="113"/>
        </w:trPr>
        <w:tc>
          <w:tcPr>
            <w:tcW w:w="0" w:type="auto"/>
          </w:tcPr>
          <w:p w14:paraId="636581D9" w14:textId="732B0ED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83359DE" w14:textId="55E4FD8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750B7309" w14:textId="4CDF49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534914DB" w14:textId="2D2155A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35B207AD" w14:textId="72DF2A7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09DD43D4" w14:textId="766C6E9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</w:tr>
      <w:tr w:rsidR="00A27431" w:rsidRPr="00BE5726" w14:paraId="687EDD46" w14:textId="77777777" w:rsidTr="00BE5726">
        <w:trPr>
          <w:trHeight w:val="113"/>
        </w:trPr>
        <w:tc>
          <w:tcPr>
            <w:tcW w:w="0" w:type="auto"/>
          </w:tcPr>
          <w:p w14:paraId="2B561A4A" w14:textId="38DC928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213B5E87" w14:textId="00EDBA2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7DA62C1E" w14:textId="3B0C43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2.3)</w:t>
            </w:r>
          </w:p>
        </w:tc>
        <w:tc>
          <w:tcPr>
            <w:tcW w:w="0" w:type="auto"/>
          </w:tcPr>
          <w:p w14:paraId="6AF77B40" w14:textId="6089B94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334025EF" w14:textId="1E9560F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3EFC1A04" w14:textId="63B58F7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(2.1, 2.2)</w:t>
            </w:r>
          </w:p>
        </w:tc>
      </w:tr>
      <w:tr w:rsidR="00A27431" w:rsidRPr="00BE5726" w14:paraId="1C7ED74C" w14:textId="77777777" w:rsidTr="00BE5726">
        <w:trPr>
          <w:trHeight w:val="113"/>
        </w:trPr>
        <w:tc>
          <w:tcPr>
            <w:tcW w:w="0" w:type="auto"/>
          </w:tcPr>
          <w:p w14:paraId="65FBADC1" w14:textId="474E8B3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0345B177" w14:textId="2B40CBC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1.7 - 2.6</w:t>
            </w:r>
          </w:p>
        </w:tc>
        <w:tc>
          <w:tcPr>
            <w:tcW w:w="0" w:type="auto"/>
          </w:tcPr>
          <w:p w14:paraId="23B5C85F" w14:textId="6FD552B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1.8 - 2.4</w:t>
            </w:r>
          </w:p>
        </w:tc>
        <w:tc>
          <w:tcPr>
            <w:tcW w:w="0" w:type="auto"/>
          </w:tcPr>
          <w:p w14:paraId="0FD4A974" w14:textId="65D46CF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1.7 - 2.6</w:t>
            </w:r>
          </w:p>
        </w:tc>
        <w:tc>
          <w:tcPr>
            <w:tcW w:w="0" w:type="auto"/>
          </w:tcPr>
          <w:p w14:paraId="6C756F73" w14:textId="2164F1B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1.7 - 2.5</w:t>
            </w:r>
          </w:p>
        </w:tc>
        <w:tc>
          <w:tcPr>
            <w:tcW w:w="0" w:type="auto"/>
          </w:tcPr>
          <w:p w14:paraId="70418456" w14:textId="38998C8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1.7 - 2.4</w:t>
            </w:r>
          </w:p>
        </w:tc>
      </w:tr>
      <w:tr w:rsidR="00A27431" w:rsidRPr="00BE5726" w14:paraId="3815BE45" w14:textId="77777777" w:rsidTr="00BE5726">
        <w:trPr>
          <w:trHeight w:val="113"/>
        </w:trPr>
        <w:tc>
          <w:tcPr>
            <w:tcW w:w="0" w:type="auto"/>
          </w:tcPr>
          <w:p w14:paraId="4916426B" w14:textId="75B05C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75FEEB78" w14:textId="09E01F9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(2.5%)</w:t>
            </w:r>
          </w:p>
        </w:tc>
        <w:tc>
          <w:tcPr>
            <w:tcW w:w="0" w:type="auto"/>
          </w:tcPr>
          <w:p w14:paraId="4F9C4A50" w14:textId="76285C9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9DBB24F" w14:textId="0574CEF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C5452F9" w14:textId="6D33D57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09FFDEDF" w14:textId="7891B9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18C6CE0B" w14:textId="77777777" w:rsidTr="00BE5726">
        <w:trPr>
          <w:trHeight w:val="113"/>
        </w:trPr>
        <w:tc>
          <w:tcPr>
            <w:tcW w:w="0" w:type="auto"/>
          </w:tcPr>
          <w:p w14:paraId="35312BD1" w14:textId="3F85C01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Corrected calcium at 24 hours</w:t>
            </w:r>
          </w:p>
        </w:tc>
        <w:tc>
          <w:tcPr>
            <w:tcW w:w="0" w:type="auto"/>
          </w:tcPr>
          <w:p w14:paraId="3A6AC718" w14:textId="19C279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D64B937" w14:textId="507453D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C223020" w14:textId="1243DCA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69CF77F" w14:textId="50F997D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CF7BA3" w14:textId="5B8D260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29342E3" w14:textId="77777777" w:rsidTr="00BE5726">
        <w:trPr>
          <w:trHeight w:val="113"/>
        </w:trPr>
        <w:tc>
          <w:tcPr>
            <w:tcW w:w="0" w:type="auto"/>
          </w:tcPr>
          <w:p w14:paraId="1DDB4DD2" w14:textId="0927BCF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01453242" w14:textId="54889AC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56A5AD98" w14:textId="17A5CE3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(0.1)</w:t>
            </w:r>
          </w:p>
        </w:tc>
        <w:tc>
          <w:tcPr>
            <w:tcW w:w="0" w:type="auto"/>
          </w:tcPr>
          <w:p w14:paraId="2D019316" w14:textId="4EE496E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  <w:tc>
          <w:tcPr>
            <w:tcW w:w="0" w:type="auto"/>
          </w:tcPr>
          <w:p w14:paraId="30748364" w14:textId="327DF8F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(0.1)</w:t>
            </w:r>
          </w:p>
        </w:tc>
        <w:tc>
          <w:tcPr>
            <w:tcW w:w="0" w:type="auto"/>
          </w:tcPr>
          <w:p w14:paraId="00E1695A" w14:textId="25C57F9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(0.2)</w:t>
            </w:r>
          </w:p>
        </w:tc>
      </w:tr>
      <w:tr w:rsidR="00A27431" w:rsidRPr="00BE5726" w14:paraId="437BE977" w14:textId="77777777" w:rsidTr="00BE5726">
        <w:trPr>
          <w:trHeight w:val="113"/>
        </w:trPr>
        <w:tc>
          <w:tcPr>
            <w:tcW w:w="0" w:type="auto"/>
          </w:tcPr>
          <w:p w14:paraId="4679EA36" w14:textId="24BC857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4E1B0690" w14:textId="6F5A11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7DD7A032" w14:textId="6D4F2CF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(1.9, 2.2)</w:t>
            </w:r>
          </w:p>
        </w:tc>
        <w:tc>
          <w:tcPr>
            <w:tcW w:w="0" w:type="auto"/>
          </w:tcPr>
          <w:p w14:paraId="54298EDB" w14:textId="117C2EB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  <w:tc>
          <w:tcPr>
            <w:tcW w:w="0" w:type="auto"/>
          </w:tcPr>
          <w:p w14:paraId="595A4897" w14:textId="6419AEA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2.0 (1.9, 2.1)</w:t>
            </w:r>
          </w:p>
        </w:tc>
        <w:tc>
          <w:tcPr>
            <w:tcW w:w="0" w:type="auto"/>
          </w:tcPr>
          <w:p w14:paraId="779FAB4F" w14:textId="484DF3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2.1 (2.0, 2.2)</w:t>
            </w:r>
          </w:p>
        </w:tc>
      </w:tr>
      <w:tr w:rsidR="00A27431" w:rsidRPr="00BE5726" w14:paraId="65684146" w14:textId="77777777" w:rsidTr="00BE5726">
        <w:trPr>
          <w:trHeight w:val="113"/>
        </w:trPr>
        <w:tc>
          <w:tcPr>
            <w:tcW w:w="0" w:type="auto"/>
          </w:tcPr>
          <w:p w14:paraId="03B84623" w14:textId="7189A70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4F676044" w14:textId="48D9DBC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1.6 - 2.7</w:t>
            </w:r>
          </w:p>
        </w:tc>
        <w:tc>
          <w:tcPr>
            <w:tcW w:w="0" w:type="auto"/>
          </w:tcPr>
          <w:p w14:paraId="4BE4E958" w14:textId="68D18DD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1.7 - 2.4</w:t>
            </w:r>
          </w:p>
        </w:tc>
        <w:tc>
          <w:tcPr>
            <w:tcW w:w="0" w:type="auto"/>
          </w:tcPr>
          <w:p w14:paraId="27D8AA3D" w14:textId="4A3BCA3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1.7 - 2.7</w:t>
            </w:r>
          </w:p>
        </w:tc>
        <w:tc>
          <w:tcPr>
            <w:tcW w:w="0" w:type="auto"/>
          </w:tcPr>
          <w:p w14:paraId="3E07B4C3" w14:textId="72CABBD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1.7 - 2.7</w:t>
            </w:r>
          </w:p>
        </w:tc>
        <w:tc>
          <w:tcPr>
            <w:tcW w:w="0" w:type="auto"/>
          </w:tcPr>
          <w:p w14:paraId="48AE6512" w14:textId="6695D3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1.6 - 2.4</w:t>
            </w:r>
          </w:p>
        </w:tc>
      </w:tr>
      <w:tr w:rsidR="00A27431" w:rsidRPr="00BE5726" w14:paraId="74F69AE9" w14:textId="77777777" w:rsidTr="00BE5726">
        <w:trPr>
          <w:trHeight w:val="113"/>
        </w:trPr>
        <w:tc>
          <w:tcPr>
            <w:tcW w:w="0" w:type="auto"/>
          </w:tcPr>
          <w:p w14:paraId="6B9CFD2F" w14:textId="1CD10AD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0A9DD5A" w14:textId="1A99343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14 (3.8%)</w:t>
            </w:r>
          </w:p>
        </w:tc>
        <w:tc>
          <w:tcPr>
            <w:tcW w:w="0" w:type="auto"/>
          </w:tcPr>
          <w:p w14:paraId="0F9D811E" w14:textId="0274191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286F10F3" w14:textId="3AF3404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7EA1055" w14:textId="20F6A59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79816B19" w14:textId="313C482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 (0.5%)</w:t>
            </w:r>
          </w:p>
        </w:tc>
      </w:tr>
      <w:tr w:rsidR="00A27431" w:rsidRPr="00BE5726" w14:paraId="0D93DC15" w14:textId="77777777" w:rsidTr="00BE5726">
        <w:trPr>
          <w:trHeight w:val="113"/>
        </w:trPr>
        <w:tc>
          <w:tcPr>
            <w:tcW w:w="0" w:type="auto"/>
          </w:tcPr>
          <w:p w14:paraId="5A7005B2" w14:textId="70A820D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orrected calcium</w:t>
            </w:r>
          </w:p>
        </w:tc>
        <w:tc>
          <w:tcPr>
            <w:tcW w:w="0" w:type="auto"/>
          </w:tcPr>
          <w:p w14:paraId="16975BDA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7AB7A09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8757BD2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BE4E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28716B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53A1DEDA" w14:textId="77777777" w:rsidTr="00BE5726">
        <w:trPr>
          <w:trHeight w:val="113"/>
        </w:trPr>
        <w:tc>
          <w:tcPr>
            <w:tcW w:w="0" w:type="auto"/>
          </w:tcPr>
          <w:p w14:paraId="7C6ECCAB" w14:textId="7D016FF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41AEC16B" w14:textId="3B311AB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(6.5)</w:t>
            </w:r>
          </w:p>
        </w:tc>
        <w:tc>
          <w:tcPr>
            <w:tcW w:w="0" w:type="auto"/>
          </w:tcPr>
          <w:p w14:paraId="683F051A" w14:textId="65D9C88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8.6 (6.6)</w:t>
            </w:r>
          </w:p>
        </w:tc>
        <w:tc>
          <w:tcPr>
            <w:tcW w:w="0" w:type="auto"/>
          </w:tcPr>
          <w:p w14:paraId="54B3B17A" w14:textId="6EEF914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7.9 (6.5)</w:t>
            </w:r>
          </w:p>
        </w:tc>
        <w:tc>
          <w:tcPr>
            <w:tcW w:w="0" w:type="auto"/>
          </w:tcPr>
          <w:p w14:paraId="0CAC78E7" w14:textId="77A62D2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(6.9)</w:t>
            </w:r>
          </w:p>
        </w:tc>
        <w:tc>
          <w:tcPr>
            <w:tcW w:w="0" w:type="auto"/>
          </w:tcPr>
          <w:p w14:paraId="4FA6F8C1" w14:textId="3D1E5C6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6.4 (5.7)</w:t>
            </w:r>
          </w:p>
        </w:tc>
      </w:tr>
      <w:tr w:rsidR="00A27431" w:rsidRPr="00BE5726" w14:paraId="2ABB1343" w14:textId="77777777" w:rsidTr="00BE5726">
        <w:trPr>
          <w:trHeight w:val="113"/>
        </w:trPr>
        <w:tc>
          <w:tcPr>
            <w:tcW w:w="0" w:type="auto"/>
          </w:tcPr>
          <w:p w14:paraId="03EF29C4" w14:textId="50CC8A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921EC25" w14:textId="51F5C612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7.3 (4.1, 11.7)</w:t>
            </w:r>
          </w:p>
        </w:tc>
        <w:tc>
          <w:tcPr>
            <w:tcW w:w="0" w:type="auto"/>
          </w:tcPr>
          <w:p w14:paraId="756CF3CC" w14:textId="5CBC741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8.3 (4.5, 12.6)</w:t>
            </w:r>
          </w:p>
        </w:tc>
        <w:tc>
          <w:tcPr>
            <w:tcW w:w="0" w:type="auto"/>
          </w:tcPr>
          <w:p w14:paraId="6FD1C754" w14:textId="44BE37C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8.2 (4.7, 11.5)</w:t>
            </w:r>
          </w:p>
        </w:tc>
        <w:tc>
          <w:tcPr>
            <w:tcW w:w="0" w:type="auto"/>
          </w:tcPr>
          <w:p w14:paraId="5DD8C2D9" w14:textId="506E813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7.6 (4.2, 12.1)</w:t>
            </w:r>
          </w:p>
        </w:tc>
        <w:tc>
          <w:tcPr>
            <w:tcW w:w="0" w:type="auto"/>
          </w:tcPr>
          <w:p w14:paraId="5FB7D6DF" w14:textId="3A6016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6.1 (3.0, 9.1)</w:t>
            </w:r>
          </w:p>
        </w:tc>
      </w:tr>
      <w:tr w:rsidR="00A27431" w:rsidRPr="00BE5726" w14:paraId="1E919D73" w14:textId="77777777" w:rsidTr="00BE5726">
        <w:trPr>
          <w:trHeight w:val="113"/>
        </w:trPr>
        <w:tc>
          <w:tcPr>
            <w:tcW w:w="0" w:type="auto"/>
          </w:tcPr>
          <w:p w14:paraId="65DEBA8B" w14:textId="134A93E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2CA75218" w14:textId="2F1888A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-29.8 - 23.1</w:t>
            </w:r>
          </w:p>
        </w:tc>
        <w:tc>
          <w:tcPr>
            <w:tcW w:w="0" w:type="auto"/>
          </w:tcPr>
          <w:p w14:paraId="2A053644" w14:textId="5B3FBEB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-6.0 - 23.1</w:t>
            </w:r>
          </w:p>
        </w:tc>
        <w:tc>
          <w:tcPr>
            <w:tcW w:w="0" w:type="auto"/>
          </w:tcPr>
          <w:p w14:paraId="24FF967D" w14:textId="378568D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-27.7 - 21.0</w:t>
            </w:r>
          </w:p>
        </w:tc>
        <w:tc>
          <w:tcPr>
            <w:tcW w:w="0" w:type="auto"/>
          </w:tcPr>
          <w:p w14:paraId="7C3CED55" w14:textId="14132C6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-29.8 - 22.5</w:t>
            </w:r>
          </w:p>
        </w:tc>
        <w:tc>
          <w:tcPr>
            <w:tcW w:w="0" w:type="auto"/>
          </w:tcPr>
          <w:p w14:paraId="4869D15C" w14:textId="3E9B961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-5.5 - 18.0</w:t>
            </w:r>
          </w:p>
        </w:tc>
      </w:tr>
      <w:tr w:rsidR="00A27431" w:rsidRPr="00BE5726" w14:paraId="2CF2FC43" w14:textId="77777777" w:rsidTr="00BE5726">
        <w:trPr>
          <w:trHeight w:val="113"/>
        </w:trPr>
        <w:tc>
          <w:tcPr>
            <w:tcW w:w="0" w:type="auto"/>
          </w:tcPr>
          <w:p w14:paraId="53521540" w14:textId="71DA5B1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0F06153D" w14:textId="60E5F7B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33 (9.0%)</w:t>
            </w:r>
          </w:p>
        </w:tc>
        <w:tc>
          <w:tcPr>
            <w:tcW w:w="0" w:type="auto"/>
          </w:tcPr>
          <w:p w14:paraId="77698898" w14:textId="715D30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(1.4%)</w:t>
            </w:r>
          </w:p>
        </w:tc>
        <w:tc>
          <w:tcPr>
            <w:tcW w:w="0" w:type="auto"/>
          </w:tcPr>
          <w:p w14:paraId="26AA1B58" w14:textId="1F2126B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66E7B6A3" w14:textId="55D78B4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625689D8" w14:textId="4908121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18 (4.9%)</w:t>
            </w:r>
          </w:p>
        </w:tc>
      </w:tr>
      <w:tr w:rsidR="00A27431" w:rsidRPr="00BE5726" w14:paraId="312AC75F" w14:textId="77777777" w:rsidTr="00BE5726">
        <w:trPr>
          <w:trHeight w:val="113"/>
        </w:trPr>
        <w:tc>
          <w:tcPr>
            <w:tcW w:w="0" w:type="auto"/>
          </w:tcPr>
          <w:p w14:paraId="2B142D09" w14:textId="55AAE5A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</w:rPr>
              <w:t>ΔC</w:t>
            </w: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alcium</w:t>
            </w:r>
          </w:p>
        </w:tc>
        <w:tc>
          <w:tcPr>
            <w:tcW w:w="0" w:type="auto"/>
          </w:tcPr>
          <w:p w14:paraId="40107555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2720728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B897C18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46A9A8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8B63561" w14:textId="7777777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7431" w:rsidRPr="00BE5726" w14:paraId="62E8F5D4" w14:textId="77777777" w:rsidTr="00BE5726">
        <w:trPr>
          <w:trHeight w:val="113"/>
        </w:trPr>
        <w:tc>
          <w:tcPr>
            <w:tcW w:w="0" w:type="auto"/>
          </w:tcPr>
          <w:p w14:paraId="512F4806" w14:textId="1838333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Mean (SD)</w:t>
            </w:r>
          </w:p>
        </w:tc>
        <w:tc>
          <w:tcPr>
            <w:tcW w:w="0" w:type="auto"/>
          </w:tcPr>
          <w:p w14:paraId="1DEAF715" w14:textId="3F10D99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10.6 (6.2)</w:t>
            </w:r>
          </w:p>
        </w:tc>
        <w:tc>
          <w:tcPr>
            <w:tcW w:w="0" w:type="auto"/>
          </w:tcPr>
          <w:p w14:paraId="5A159F7E" w14:textId="0479045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 (7.2)</w:t>
            </w:r>
          </w:p>
        </w:tc>
        <w:tc>
          <w:tcPr>
            <w:tcW w:w="0" w:type="auto"/>
          </w:tcPr>
          <w:p w14:paraId="0A948DD4" w14:textId="31A8998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11.0 (6.0)</w:t>
            </w:r>
          </w:p>
        </w:tc>
        <w:tc>
          <w:tcPr>
            <w:tcW w:w="0" w:type="auto"/>
          </w:tcPr>
          <w:p w14:paraId="0011A475" w14:textId="2C16D006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10.6 (6.1)</w:t>
            </w:r>
          </w:p>
        </w:tc>
        <w:tc>
          <w:tcPr>
            <w:tcW w:w="0" w:type="auto"/>
          </w:tcPr>
          <w:p w14:paraId="3FDED6F3" w14:textId="023732F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9.1 (5.6)</w:t>
            </w:r>
          </w:p>
        </w:tc>
      </w:tr>
      <w:tr w:rsidR="00A27431" w:rsidRPr="00BE5726" w14:paraId="266A70AA" w14:textId="77777777" w:rsidTr="00BE5726">
        <w:trPr>
          <w:trHeight w:val="113"/>
        </w:trPr>
        <w:tc>
          <w:tcPr>
            <w:tcW w:w="0" w:type="auto"/>
          </w:tcPr>
          <w:p w14:paraId="1E2BAD6B" w14:textId="1AAA53AB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Median (Q1, Q3)</w:t>
            </w:r>
          </w:p>
        </w:tc>
        <w:tc>
          <w:tcPr>
            <w:tcW w:w="0" w:type="auto"/>
          </w:tcPr>
          <w:p w14:paraId="0CA8AED3" w14:textId="1358943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10.1 (6.7, 14.2)</w:t>
            </w:r>
          </w:p>
        </w:tc>
        <w:tc>
          <w:tcPr>
            <w:tcW w:w="0" w:type="auto"/>
          </w:tcPr>
          <w:p w14:paraId="3E479D09" w14:textId="483B3C0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11.7 (6.7, 17.0)</w:t>
            </w:r>
          </w:p>
        </w:tc>
        <w:tc>
          <w:tcPr>
            <w:tcW w:w="0" w:type="auto"/>
          </w:tcPr>
          <w:p w14:paraId="5C602794" w14:textId="237AB2E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10.8 (8.1, 14.5)</w:t>
            </w:r>
          </w:p>
        </w:tc>
        <w:tc>
          <w:tcPr>
            <w:tcW w:w="0" w:type="auto"/>
          </w:tcPr>
          <w:p w14:paraId="6FDB3347" w14:textId="352E4A5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10.0 (6.7, 13.8)</w:t>
            </w:r>
          </w:p>
        </w:tc>
        <w:tc>
          <w:tcPr>
            <w:tcW w:w="0" w:type="auto"/>
          </w:tcPr>
          <w:p w14:paraId="474B14D1" w14:textId="4BE7DB0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8.9 (6.3, 12.4)</w:t>
            </w:r>
          </w:p>
        </w:tc>
      </w:tr>
      <w:tr w:rsidR="00A27431" w:rsidRPr="00BE5726" w14:paraId="23E4EF90" w14:textId="77777777" w:rsidTr="00BE5726">
        <w:trPr>
          <w:trHeight w:val="113"/>
        </w:trPr>
        <w:tc>
          <w:tcPr>
            <w:tcW w:w="0" w:type="auto"/>
          </w:tcPr>
          <w:p w14:paraId="5C710252" w14:textId="18CB78F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Min - Max</w:t>
            </w:r>
          </w:p>
        </w:tc>
        <w:tc>
          <w:tcPr>
            <w:tcW w:w="0" w:type="auto"/>
          </w:tcPr>
          <w:p w14:paraId="7672F873" w14:textId="50EB424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-8.4 - 27.0</w:t>
            </w:r>
          </w:p>
        </w:tc>
        <w:tc>
          <w:tcPr>
            <w:tcW w:w="0" w:type="auto"/>
          </w:tcPr>
          <w:p w14:paraId="33B24CDD" w14:textId="6C5AE61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-8.4 - 27.0</w:t>
            </w:r>
          </w:p>
        </w:tc>
        <w:tc>
          <w:tcPr>
            <w:tcW w:w="0" w:type="auto"/>
          </w:tcPr>
          <w:p w14:paraId="5A3B8224" w14:textId="763954E5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-3.5 - 25.1</w:t>
            </w:r>
          </w:p>
        </w:tc>
        <w:tc>
          <w:tcPr>
            <w:tcW w:w="0" w:type="auto"/>
          </w:tcPr>
          <w:p w14:paraId="37FC8056" w14:textId="107AC7E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-3.4 - 25.7</w:t>
            </w:r>
          </w:p>
        </w:tc>
        <w:tc>
          <w:tcPr>
            <w:tcW w:w="0" w:type="auto"/>
          </w:tcPr>
          <w:p w14:paraId="6CD4343D" w14:textId="5153ECB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-6.6 - 22.1</w:t>
            </w:r>
          </w:p>
        </w:tc>
      </w:tr>
      <w:tr w:rsidR="00A27431" w:rsidRPr="00BE5726" w14:paraId="7F8CDA6E" w14:textId="77777777" w:rsidTr="00BE5726">
        <w:trPr>
          <w:trHeight w:val="113"/>
        </w:trPr>
        <w:tc>
          <w:tcPr>
            <w:tcW w:w="0" w:type="auto"/>
          </w:tcPr>
          <w:p w14:paraId="20C73444" w14:textId="1BAD15BA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   Missing</w:t>
            </w:r>
          </w:p>
        </w:tc>
        <w:tc>
          <w:tcPr>
            <w:tcW w:w="0" w:type="auto"/>
          </w:tcPr>
          <w:p w14:paraId="152CDD16" w14:textId="5A2753F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26 (7.1%)</w:t>
            </w:r>
          </w:p>
        </w:tc>
        <w:tc>
          <w:tcPr>
            <w:tcW w:w="0" w:type="auto"/>
          </w:tcPr>
          <w:p w14:paraId="752A5A4C" w14:textId="31CD0AF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74D7167C" w14:textId="22297BB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(0.8%)</w:t>
            </w:r>
          </w:p>
        </w:tc>
        <w:tc>
          <w:tcPr>
            <w:tcW w:w="0" w:type="auto"/>
          </w:tcPr>
          <w:p w14:paraId="7A867D11" w14:textId="2C7C1637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7 (1.9%)</w:t>
            </w:r>
          </w:p>
        </w:tc>
        <w:tc>
          <w:tcPr>
            <w:tcW w:w="0" w:type="auto"/>
          </w:tcPr>
          <w:p w14:paraId="1478F648" w14:textId="2F6D03B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16 (4.4%)</w:t>
            </w:r>
          </w:p>
        </w:tc>
      </w:tr>
      <w:tr w:rsidR="00A27431" w:rsidRPr="00BE5726" w14:paraId="358C4AB1" w14:textId="77777777" w:rsidTr="00BE5726">
        <w:trPr>
          <w:trHeight w:val="113"/>
        </w:trPr>
        <w:tc>
          <w:tcPr>
            <w:tcW w:w="0" w:type="auto"/>
          </w:tcPr>
          <w:p w14:paraId="44DA326E" w14:textId="234F7620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Readmissions related to hypocalcemia</w:t>
            </w:r>
          </w:p>
        </w:tc>
        <w:tc>
          <w:tcPr>
            <w:tcW w:w="0" w:type="auto"/>
          </w:tcPr>
          <w:p w14:paraId="01CD8DBE" w14:textId="3A736B43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27 (7.4%)</w:t>
            </w:r>
          </w:p>
        </w:tc>
        <w:tc>
          <w:tcPr>
            <w:tcW w:w="0" w:type="auto"/>
          </w:tcPr>
          <w:p w14:paraId="45C35517" w14:textId="78E6C7AC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3 (4.8%)</w:t>
            </w:r>
          </w:p>
        </w:tc>
        <w:tc>
          <w:tcPr>
            <w:tcW w:w="0" w:type="auto"/>
          </w:tcPr>
          <w:p w14:paraId="71A42D7E" w14:textId="4887059F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(8.2%)</w:t>
            </w:r>
          </w:p>
        </w:tc>
        <w:tc>
          <w:tcPr>
            <w:tcW w:w="0" w:type="auto"/>
          </w:tcPr>
          <w:p w14:paraId="42723F52" w14:textId="7EEF9394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5 (4.3%)</w:t>
            </w:r>
          </w:p>
        </w:tc>
        <w:tc>
          <w:tcPr>
            <w:tcW w:w="0" w:type="auto"/>
          </w:tcPr>
          <w:p w14:paraId="33F41311" w14:textId="47FD876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10 (12.8%)</w:t>
            </w:r>
          </w:p>
        </w:tc>
      </w:tr>
      <w:tr w:rsidR="00A27431" w:rsidRPr="00BE5726" w14:paraId="77F4814A" w14:textId="77777777" w:rsidTr="00BE5726">
        <w:trPr>
          <w:trHeight w:val="113"/>
        </w:trPr>
        <w:tc>
          <w:tcPr>
            <w:tcW w:w="0" w:type="auto"/>
          </w:tcPr>
          <w:p w14:paraId="5725FEDD" w14:textId="781B29C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Long-term hypoparathyroidism</w:t>
            </w:r>
          </w:p>
        </w:tc>
        <w:tc>
          <w:tcPr>
            <w:tcW w:w="0" w:type="auto"/>
          </w:tcPr>
          <w:p w14:paraId="67AF3FFF" w14:textId="451F9129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44 (12.0%)</w:t>
            </w:r>
          </w:p>
        </w:tc>
        <w:tc>
          <w:tcPr>
            <w:tcW w:w="0" w:type="auto"/>
          </w:tcPr>
          <w:p w14:paraId="49370010" w14:textId="6710BD1D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12 (19.4%)</w:t>
            </w:r>
          </w:p>
        </w:tc>
        <w:tc>
          <w:tcPr>
            <w:tcW w:w="0" w:type="auto"/>
          </w:tcPr>
          <w:p w14:paraId="5E0A4B44" w14:textId="0833FEF8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9 (8.2%)</w:t>
            </w:r>
          </w:p>
        </w:tc>
        <w:tc>
          <w:tcPr>
            <w:tcW w:w="0" w:type="auto"/>
          </w:tcPr>
          <w:p w14:paraId="4BF6474B" w14:textId="4DC9261E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15 (12.9%)</w:t>
            </w:r>
          </w:p>
        </w:tc>
        <w:tc>
          <w:tcPr>
            <w:tcW w:w="0" w:type="auto"/>
          </w:tcPr>
          <w:p w14:paraId="4219EF0C" w14:textId="38C82551" w:rsidR="00A27431" w:rsidRPr="00BA56BC" w:rsidRDefault="00A27431" w:rsidP="00A27431">
            <w:pPr>
              <w:pStyle w:val="Compact"/>
              <w:spacing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A56BC">
              <w:rPr>
                <w:rFonts w:ascii="Times New Roman" w:hAnsi="Times New Roman" w:cs="Times New Roman"/>
                <w:sz w:val="20"/>
                <w:szCs w:val="20"/>
              </w:rPr>
              <w:t>8 (10.3%)</w:t>
            </w:r>
          </w:p>
        </w:tc>
      </w:tr>
      <w:tr w:rsidR="00A27431" w:rsidRPr="00A97A6B" w14:paraId="5916C832" w14:textId="77777777" w:rsidTr="00BE5726">
        <w:trPr>
          <w:trHeight w:val="113"/>
        </w:trPr>
        <w:tc>
          <w:tcPr>
            <w:tcW w:w="0" w:type="auto"/>
            <w:gridSpan w:val="6"/>
          </w:tcPr>
          <w:p w14:paraId="43F6408A" w14:textId="145CEF44" w:rsidR="00A27431" w:rsidRPr="00BA56BC" w:rsidRDefault="00A27431" w:rsidP="00BA56BC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Abbreviations: PTH, parathyroid hormone;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PTH, (PTH at baseline - postoperative PTH after 24 hours) / (PTH at baseline) x 100%; Corrected calcium, measured calcium (mmol/L) + 0.016 x (34 - albumin (g/L));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ΔCorrected calcium,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 (corrected calcium  at baseline – postoperative corrected calcium after 24 hours) / (corrected 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 xml:space="preserve">100%; 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>ΔC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alcium, (calcium at baseline – postoperative calcium after 24 hours) / (calcium at baseline) x</w:t>
            </w:r>
            <w:r w:rsidRPr="00BE5726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r w:rsidRPr="00BE572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BA56BC">
              <w:rPr>
                <w:rFonts w:ascii="Times New Roman" w:hAnsi="Times New Roman" w:cs="Times New Roman"/>
                <w:sz w:val="18"/>
                <w:szCs w:val="18"/>
              </w:rPr>
              <w:t>0%; LND, lymph node dissection.</w:t>
            </w:r>
          </w:p>
        </w:tc>
      </w:tr>
    </w:tbl>
    <w:p w14:paraId="18193F20" w14:textId="5B76B196" w:rsidR="003A1AE4" w:rsidRPr="00921179" w:rsidRDefault="00A27431" w:rsidP="00921179">
      <w:pPr>
        <w:tabs>
          <w:tab w:val="left" w:pos="2540"/>
        </w:tabs>
        <w:rPr>
          <w:rFonts w:ascii="Arial" w:hAnsi="Arial" w:cs="Arial"/>
        </w:rPr>
        <w:sectPr w:rsidR="003A1AE4" w:rsidRPr="00921179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ab/>
      </w:r>
    </w:p>
    <w:p w14:paraId="3CA0DCF5" w14:textId="77777777" w:rsidR="00D81D99" w:rsidRDefault="00D81D99" w:rsidP="00C80640">
      <w:pPr>
        <w:spacing w:after="0"/>
        <w:rPr>
          <w:rFonts w:ascii="Arial" w:hAnsi="Arial" w:cs="Arial"/>
        </w:rPr>
      </w:pPr>
    </w:p>
    <w:tbl>
      <w:tblPr>
        <w:tblW w:w="966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0"/>
        <w:gridCol w:w="618"/>
        <w:gridCol w:w="1095"/>
        <w:gridCol w:w="513"/>
        <w:gridCol w:w="650"/>
        <w:gridCol w:w="1105"/>
        <w:gridCol w:w="512"/>
        <w:gridCol w:w="10"/>
        <w:gridCol w:w="636"/>
        <w:gridCol w:w="1110"/>
        <w:gridCol w:w="512"/>
        <w:gridCol w:w="17"/>
      </w:tblGrid>
      <w:tr w:rsidR="002A661F" w:rsidRPr="00C31BAC" w14:paraId="20090392" w14:textId="77777777" w:rsidTr="00C31BAC">
        <w:trPr>
          <w:trHeight w:val="57"/>
        </w:trPr>
        <w:tc>
          <w:tcPr>
            <w:tcW w:w="9668" w:type="dxa"/>
            <w:gridSpan w:val="12"/>
            <w:shd w:val="clear" w:color="auto" w:fill="auto"/>
            <w:noWrap/>
            <w:vAlign w:val="center"/>
          </w:tcPr>
          <w:p w14:paraId="76546DE6" w14:textId="21950588" w:rsidR="002A661F" w:rsidRPr="00C31BAC" w:rsidRDefault="002A661F" w:rsidP="002A661F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31BA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2. </w:t>
            </w:r>
            <w:r w:rsidRPr="00C31BAC">
              <w:rPr>
                <w:rFonts w:ascii="Times New Roman" w:hAnsi="Times New Roman" w:cs="Times New Roman"/>
                <w:sz w:val="20"/>
                <w:szCs w:val="20"/>
              </w:rPr>
              <w:t xml:space="preserve">Full, final, and simple model predicting hypoparathyroidism with a uniform shrinkage factor of 0.868. </w:t>
            </w:r>
          </w:p>
        </w:tc>
      </w:tr>
      <w:tr w:rsidR="00BA56BC" w:rsidRPr="00C31BAC" w14:paraId="0544BF25" w14:textId="77777777" w:rsidTr="00C31BAC">
        <w:trPr>
          <w:trHeight w:val="57"/>
        </w:trPr>
        <w:tc>
          <w:tcPr>
            <w:tcW w:w="2890" w:type="dxa"/>
            <w:shd w:val="clear" w:color="auto" w:fill="auto"/>
            <w:noWrap/>
            <w:vAlign w:val="center"/>
          </w:tcPr>
          <w:p w14:paraId="27EDB1A8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226" w:type="dxa"/>
            <w:gridSpan w:val="3"/>
            <w:shd w:val="clear" w:color="auto" w:fill="auto"/>
            <w:noWrap/>
            <w:vAlign w:val="center"/>
          </w:tcPr>
          <w:p w14:paraId="6D8FC56D" w14:textId="30806EDB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Full model</w:t>
            </w:r>
          </w:p>
        </w:tc>
        <w:tc>
          <w:tcPr>
            <w:tcW w:w="2277" w:type="dxa"/>
            <w:gridSpan w:val="4"/>
            <w:shd w:val="clear" w:color="auto" w:fill="auto"/>
            <w:noWrap/>
            <w:vAlign w:val="center"/>
          </w:tcPr>
          <w:p w14:paraId="66E17113" w14:textId="26C3477B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Final model</w:t>
            </w:r>
          </w:p>
        </w:tc>
        <w:tc>
          <w:tcPr>
            <w:tcW w:w="2275" w:type="dxa"/>
            <w:gridSpan w:val="4"/>
            <w:shd w:val="clear" w:color="auto" w:fill="auto"/>
            <w:noWrap/>
            <w:vAlign w:val="center"/>
          </w:tcPr>
          <w:p w14:paraId="502A63D5" w14:textId="2D0E40C2" w:rsidR="00BA56BC" w:rsidRPr="00C31BAC" w:rsidRDefault="00BA56BC" w:rsidP="00D132B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nl-NL"/>
              </w:rPr>
              <w:t>Simple model</w:t>
            </w:r>
          </w:p>
        </w:tc>
      </w:tr>
      <w:tr w:rsidR="00BC4C97" w:rsidRPr="00C31BAC" w14:paraId="506EA806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333FC1D9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95% </w:t>
            </w:r>
            <w:commentRangeStart w:id="0"/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CI</w:t>
            </w:r>
            <w:commentRangeEnd w:id="0"/>
            <w:r w:rsidRPr="00C31BAC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0"/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  <w:tc>
          <w:tcPr>
            <w:tcW w:w="64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OR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95% CI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BA56BC" w:rsidRPr="00C31BAC" w:rsidRDefault="00BA56BC" w:rsidP="00D132B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Imp.</w:t>
            </w:r>
          </w:p>
        </w:tc>
      </w:tr>
      <w:tr w:rsidR="00C31BAC" w:rsidRPr="00C31BAC" w14:paraId="3E0622C9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4030C120" w14:textId="5446C6C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Intercept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DC563" w14:textId="00E7FC4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A3BDB" w14:textId="0599529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[1.82; 3.48]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7390C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437D5" w14:textId="09166A7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EC23E" w14:textId="68F935E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[1.36; 2.54]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E928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7FBE5" w14:textId="73A823A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7322B" w14:textId="387E274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[0.00; 0.00]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C7B6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</w:tr>
      <w:tr w:rsidR="00C31BAC" w:rsidRPr="00C31BAC" w14:paraId="7D8386D7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60A075A2" w14:textId="36DD01E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val="nl-NL" w:eastAsia="nl-NL"/>
              </w:rPr>
              <w:t>Δ</w:t>
            </w: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PTH</w:t>
            </w:r>
          </w:p>
          <w:p w14:paraId="0C715E1A" w14:textId="58E4E2B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(1% increase)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3C031" w14:textId="6B9BF15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11336" w14:textId="3F5FA8D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AB864" w14:textId="69F6088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08988" w14:textId="058DE4F2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8E6EC" w14:textId="78B63F3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FAE45" w14:textId="055F27F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D724C" w14:textId="711EEDC4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6905F" w14:textId="3AEF05A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[1.05; 1.12]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D6048" w14:textId="28604FC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28.3</w:t>
            </w:r>
          </w:p>
        </w:tc>
      </w:tr>
      <w:tr w:rsidR="00C31BAC" w:rsidRPr="00C31BAC" w14:paraId="1B38FC15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093D15FA" w14:textId="09F932D6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Corrected calcium at 24 hours</w:t>
            </w:r>
          </w:p>
          <w:p w14:paraId="55D7C852" w14:textId="014E465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(0.2 versus 0.1)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CE5C7" w14:textId="32BD466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7E407" w14:textId="5D1C7DE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[1.13; 1.92]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3A720" w14:textId="716819B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F5482" w14:textId="14E3F1F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9EFEC" w14:textId="6BC0A3C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[1.11; 1.87]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5EB67" w14:textId="6DE2E19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4B0DF" w14:textId="50394E7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4EC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4F43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38D409F2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5803E6E5" w14:textId="1CDE4E2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Parathyroid gland not seen during surgery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C240" w14:textId="08D2D36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1D789" w14:textId="455D2DC5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[1.46; 9.23]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64C9" w14:textId="1904880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80621" w14:textId="0E63CA56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FEA2B" w14:textId="6E4D5B5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[1.63; 9.53]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75DB8" w14:textId="7881A92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A3ECC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7EAE9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B951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45F49F68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7999C89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Age in years</w:t>
            </w:r>
          </w:p>
          <w:p w14:paraId="742B63E7" w14:textId="6CBDBC2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 xml:space="preserve">   (i.q.r. 69 versus 42 years)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4908D" w14:textId="3DCF857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A3FF9" w14:textId="5319F353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[0.61; 2.11]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099F" w14:textId="6CD365D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F149F" w14:textId="2E51957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6D4E7" w14:textId="0AE03F1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28427" w14:textId="57E2148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484AB" w14:textId="755DB87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245F2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24D1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3E809BB9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54944520" w14:textId="56377CC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Males versus females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CCF7D" w14:textId="116F55D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0D9B4" w14:textId="0D7CAB0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[0.45; 2.02]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CD2CB" w14:textId="3A5859A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F67B9" w14:textId="0BDAA7D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B03F8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3F9D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38DA9" w14:textId="33FB674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E51DB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700A5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6E99B2E3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66E2E39E" w14:textId="16CFE16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Completion surgery versus total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31551" w14:textId="645B3654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9401" w14:textId="278A5E30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[0.44; 4.91]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B9A18" w14:textId="3D8FFF0C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3593E" w14:textId="7837FBD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38726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49EA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79BC6" w14:textId="4BA36C6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FE7BA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99A84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1BAC" w:rsidRPr="00C31BAC" w14:paraId="74ECC96A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  <w:hideMark/>
          </w:tcPr>
          <w:p w14:paraId="19708EE6" w14:textId="66BA77C2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nl-NL"/>
              </w:rPr>
              <w:t>Central LND = Yes versus No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6DEB5" w14:textId="00CD842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A6E5E" w14:textId="3580F1D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[0.61; 2.87]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D0DB" w14:textId="37F6EBB8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1510D" w14:textId="3F2A4ED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F4459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E0870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67F24" w14:textId="547037AB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8425F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1C7D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3F4A0507" w14:textId="77777777" w:rsidTr="00C31BAC">
        <w:trPr>
          <w:gridAfter w:val="1"/>
          <w:wAfter w:w="17" w:type="dxa"/>
          <w:trHeight w:val="57"/>
        </w:trPr>
        <w:tc>
          <w:tcPr>
            <w:tcW w:w="2890" w:type="dxa"/>
            <w:shd w:val="clear" w:color="auto" w:fill="auto"/>
            <w:noWrap/>
            <w:vAlign w:val="center"/>
          </w:tcPr>
          <w:p w14:paraId="3AF7D7D3" w14:textId="0D9F2E1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  <w:lang w:val="nl-NL" w:eastAsia="nl-NL"/>
              </w:rPr>
            </w:pPr>
            <w:r w:rsidRPr="00C31BAC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nl-NL" w:eastAsia="nl-NL"/>
              </w:rPr>
              <w:t>C-index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F9E48" w14:textId="0AA065B9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807D3" w14:textId="17AEE51E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[0.85; 0.92]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0F10F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CAA42" w14:textId="12932FBF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8FB3" w14:textId="6B018811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[0.84; 0.92]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1AB42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3C5AB" w14:textId="5B8CA5EA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2D78F" w14:textId="6AD2028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C31B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[0.81; 0.90]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469C1" w14:textId="77777777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C31BAC" w:rsidRPr="00C31BAC" w14:paraId="1F9E5925" w14:textId="77777777" w:rsidTr="00C31BAC">
        <w:trPr>
          <w:trHeight w:val="57"/>
        </w:trPr>
        <w:tc>
          <w:tcPr>
            <w:tcW w:w="9668" w:type="dxa"/>
            <w:gridSpan w:val="12"/>
            <w:shd w:val="clear" w:color="auto" w:fill="auto"/>
            <w:noWrap/>
            <w:vAlign w:val="center"/>
          </w:tcPr>
          <w:p w14:paraId="0612F06E" w14:textId="349A683D" w:rsidR="00C31BAC" w:rsidRPr="00C31BAC" w:rsidRDefault="00C31BAC" w:rsidP="00C31BA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Table displays odds ratios and the 95% confidence intervals of the logistic regression model predicting the probability of hypoparathyroidism. The final model is selected using backward selection with p-values &lt; 0.05. The coefficients are averaged over the ten imputed data sets. The C-index is corrected for optimism by bootstrapping. Abbreviations: OR, odds ratio; CI, confidence interval, Imp., importance defined by the Chi-square of the Wald-statistic; PTH, parathyroid hormone; </w:t>
            </w: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Δ</w:t>
            </w:r>
            <w:r w:rsidRPr="00C31BAC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PTH, (PTH at baseline - postoperative PTH after 24 hours) /(PTH at baseline) x 100%; Corrected calcium, measured calcium (mmol/L) + 0.016 x (34 - albumin (g/L)); LND, lymph node dissection.</w:t>
            </w:r>
          </w:p>
        </w:tc>
      </w:tr>
    </w:tbl>
    <w:p w14:paraId="05641191" w14:textId="0CCA896B" w:rsidR="00AE021C" w:rsidRDefault="00AE021C" w:rsidP="00C80640">
      <w:pPr>
        <w:spacing w:after="0"/>
        <w:rPr>
          <w:rFonts w:ascii="Arial" w:eastAsiaTheme="minorEastAsia" w:hAnsi="Arial" w:cs="Arial"/>
        </w:rPr>
      </w:pPr>
    </w:p>
    <w:p w14:paraId="032C58A1" w14:textId="65741024" w:rsidR="008723FD" w:rsidRDefault="008723FD" w:rsidP="00C80640">
      <w:pPr>
        <w:spacing w:after="0"/>
        <w:rPr>
          <w:rFonts w:ascii="Arial" w:hAnsi="Arial" w:cs="Arial"/>
        </w:rPr>
      </w:pPr>
    </w:p>
    <w:p w14:paraId="4EC23607" w14:textId="77777777" w:rsidR="008723FD" w:rsidRDefault="008723FD" w:rsidP="00C80640">
      <w:pPr>
        <w:spacing w:after="0"/>
        <w:rPr>
          <w:rFonts w:ascii="Arial" w:hAnsi="Arial" w:cs="Arial"/>
        </w:rPr>
      </w:pPr>
    </w:p>
    <w:tbl>
      <w:tblPr>
        <w:tblStyle w:val="TableGrid"/>
        <w:tblW w:w="8363" w:type="dxa"/>
        <w:tblLook w:val="04A0" w:firstRow="1" w:lastRow="0" w:firstColumn="1" w:lastColumn="0" w:noHBand="0" w:noVBand="1"/>
      </w:tblPr>
      <w:tblGrid>
        <w:gridCol w:w="3397"/>
        <w:gridCol w:w="1418"/>
        <w:gridCol w:w="1843"/>
        <w:gridCol w:w="1705"/>
      </w:tblGrid>
      <w:tr w:rsidR="008723FD" w14:paraId="07D89031" w14:textId="77777777" w:rsidTr="005A6ED4">
        <w:tc>
          <w:tcPr>
            <w:tcW w:w="8363" w:type="dxa"/>
            <w:gridSpan w:val="4"/>
          </w:tcPr>
          <w:p w14:paraId="22EA0BEF" w14:textId="51B55F9A" w:rsidR="008723FD" w:rsidRPr="002A661F" w:rsidRDefault="008723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6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Table 3. </w:t>
            </w:r>
            <w:r w:rsidRPr="002A661F">
              <w:rPr>
                <w:rFonts w:ascii="Times New Roman" w:hAnsi="Times New Roman" w:cs="Times New Roman"/>
                <w:sz w:val="20"/>
                <w:szCs w:val="20"/>
              </w:rPr>
              <w:t>Predictions of hypothyroidism and readmission for all patients.</w:t>
            </w:r>
          </w:p>
        </w:tc>
      </w:tr>
      <w:tr w:rsidR="008723FD" w14:paraId="6B888B0B" w14:textId="77777777" w:rsidTr="005A6ED4">
        <w:tc>
          <w:tcPr>
            <w:tcW w:w="3397" w:type="dxa"/>
          </w:tcPr>
          <w:p w14:paraId="1A205C67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4966" w:type="dxa"/>
            <w:gridSpan w:val="3"/>
          </w:tcPr>
          <w:p w14:paraId="1F988556" w14:textId="4C4EFB5F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Predicted probability of hypoparathyroidism</w:t>
            </w:r>
          </w:p>
        </w:tc>
      </w:tr>
      <w:tr w:rsidR="008723FD" w14:paraId="11DE377A" w14:textId="77777777" w:rsidTr="005A6ED4">
        <w:tc>
          <w:tcPr>
            <w:tcW w:w="3397" w:type="dxa"/>
          </w:tcPr>
          <w:p w14:paraId="704B0979" w14:textId="77777777" w:rsidR="008723FD" w:rsidRDefault="008723FD" w:rsidP="008723FD">
            <w:pPr>
              <w:rPr>
                <w:rFonts w:ascii="Arial" w:hAnsi="Arial" w:cs="Arial"/>
                <w:b/>
              </w:rPr>
            </w:pPr>
          </w:p>
        </w:tc>
        <w:tc>
          <w:tcPr>
            <w:tcW w:w="1418" w:type="dxa"/>
          </w:tcPr>
          <w:p w14:paraId="486B0987" w14:textId="722F2E7E" w:rsidR="008723FD" w:rsidRPr="008723FD" w:rsidRDefault="00266AB3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Low </w:t>
            </w:r>
            <w:r w:rsidR="008723FD"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risk</w:t>
            </w:r>
          </w:p>
          <w:p w14:paraId="73C1E247" w14:textId="7A6F2706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&lt; 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B75721" w14:textId="2447FE52" w:rsidR="008723FD" w:rsidRDefault="00C563F9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n=229</w:t>
            </w:r>
          </w:p>
        </w:tc>
        <w:tc>
          <w:tcPr>
            <w:tcW w:w="1843" w:type="dxa"/>
          </w:tcPr>
          <w:p w14:paraId="4F3F7CAF" w14:textId="0A0CFD53" w:rsidR="008723FD" w:rsidRPr="008723FD" w:rsidRDefault="005A6ED4" w:rsidP="008723FD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>Intermediate</w:t>
            </w:r>
            <w:r w:rsidR="008723FD" w:rsidRPr="008723FD"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  <w:t xml:space="preserve"> risk</w:t>
            </w:r>
          </w:p>
          <w:p w14:paraId="15F0C0C6" w14:textId="637BD509" w:rsidR="008723FD" w:rsidRDefault="008723FD" w:rsidP="008723F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eastAsiaTheme="minorEastAsia" w:hAnsi="Times New Roman" w:cs="Times New Roman"/>
                <w:sz w:val="20"/>
                <w:szCs w:val="20"/>
              </w:rPr>
              <w:t>10% ≤ p ≤ 30%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  <w:p w14:paraId="73BB2C55" w14:textId="7F45287D" w:rsidR="008723FD" w:rsidRDefault="00C563F9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n=74</w:t>
            </w:r>
          </w:p>
        </w:tc>
        <w:tc>
          <w:tcPr>
            <w:tcW w:w="1701" w:type="dxa"/>
          </w:tcPr>
          <w:p w14:paraId="237701B8" w14:textId="77777777" w:rsidR="008723FD" w:rsidRPr="008723FD" w:rsidRDefault="008723FD" w:rsidP="00872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23FD">
              <w:rPr>
                <w:rFonts w:ascii="Times New Roman" w:hAnsi="Times New Roman" w:cs="Times New Roman"/>
                <w:b/>
                <w:sz w:val="20"/>
                <w:szCs w:val="20"/>
              </w:rPr>
              <w:t>High risk</w:t>
            </w:r>
          </w:p>
          <w:p w14:paraId="7DC30F08" w14:textId="693C7093" w:rsidR="008723FD" w:rsidRDefault="008723FD" w:rsidP="008723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C4C97">
              <w:rPr>
                <w:rFonts w:ascii="Times New Roman" w:hAnsi="Times New Roman" w:cs="Times New Roman"/>
                <w:sz w:val="20"/>
                <w:szCs w:val="20"/>
              </w:rPr>
              <w:t>p &gt; 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094D7C" w14:textId="3F24AE5A" w:rsidR="008723FD" w:rsidRDefault="008723FD" w:rsidP="008723F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n=63</w:t>
            </w:r>
          </w:p>
        </w:tc>
      </w:tr>
      <w:tr w:rsidR="008723FD" w:rsidRPr="00C563F9" w14:paraId="689622DB" w14:textId="77777777" w:rsidTr="005A6ED4">
        <w:tc>
          <w:tcPr>
            <w:tcW w:w="3397" w:type="dxa"/>
          </w:tcPr>
          <w:p w14:paraId="1502F8F9" w14:textId="7D4183B0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Long-term hypoparathyroidism</w:t>
            </w:r>
          </w:p>
        </w:tc>
        <w:tc>
          <w:tcPr>
            <w:tcW w:w="1418" w:type="dxa"/>
          </w:tcPr>
          <w:p w14:paraId="2E161E08" w14:textId="1D0665A7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4 (1.7%)</w:t>
            </w:r>
          </w:p>
        </w:tc>
        <w:tc>
          <w:tcPr>
            <w:tcW w:w="1843" w:type="dxa"/>
          </w:tcPr>
          <w:p w14:paraId="69D48376" w14:textId="28F406DA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12 (16.2%)</w:t>
            </w:r>
          </w:p>
        </w:tc>
        <w:tc>
          <w:tcPr>
            <w:tcW w:w="1701" w:type="dxa"/>
          </w:tcPr>
          <w:p w14:paraId="3C95D427" w14:textId="59CF9BC5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28 (44.4%)</w:t>
            </w:r>
          </w:p>
        </w:tc>
      </w:tr>
      <w:tr w:rsidR="00275592" w:rsidRPr="00C563F9" w14:paraId="09EEFC97" w14:textId="77777777" w:rsidTr="005A6ED4">
        <w:tc>
          <w:tcPr>
            <w:tcW w:w="3397" w:type="dxa"/>
          </w:tcPr>
          <w:p w14:paraId="09461180" w14:textId="6E015B0D" w:rsidR="00275592" w:rsidRPr="00C563F9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No long-term hypoparathyroidism</w:t>
            </w:r>
          </w:p>
        </w:tc>
        <w:tc>
          <w:tcPr>
            <w:tcW w:w="1418" w:type="dxa"/>
          </w:tcPr>
          <w:p w14:paraId="601A1724" w14:textId="39779D43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225 (98.3%)</w:t>
            </w:r>
          </w:p>
        </w:tc>
        <w:tc>
          <w:tcPr>
            <w:tcW w:w="1843" w:type="dxa"/>
          </w:tcPr>
          <w:p w14:paraId="63F6B065" w14:textId="29D90F45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62 (83.8%)</w:t>
            </w:r>
          </w:p>
        </w:tc>
        <w:tc>
          <w:tcPr>
            <w:tcW w:w="1701" w:type="dxa"/>
          </w:tcPr>
          <w:p w14:paraId="09D9F740" w14:textId="33965FA6" w:rsidR="00275592" w:rsidRPr="00C563F9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35 (55.6%)</w:t>
            </w:r>
          </w:p>
        </w:tc>
      </w:tr>
      <w:tr w:rsidR="008723FD" w:rsidRPr="00C563F9" w14:paraId="0B85D7FD" w14:textId="77777777" w:rsidTr="005A6ED4">
        <w:tc>
          <w:tcPr>
            <w:tcW w:w="3397" w:type="dxa"/>
          </w:tcPr>
          <w:p w14:paraId="62C42012" w14:textId="61DFE401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Readmission</w:t>
            </w:r>
          </w:p>
        </w:tc>
        <w:tc>
          <w:tcPr>
            <w:tcW w:w="1418" w:type="dxa"/>
          </w:tcPr>
          <w:p w14:paraId="190F3DB0" w14:textId="653AD4E0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2 (0.9%)</w:t>
            </w:r>
          </w:p>
        </w:tc>
        <w:tc>
          <w:tcPr>
            <w:tcW w:w="1843" w:type="dxa"/>
          </w:tcPr>
          <w:p w14:paraId="396A8EC7" w14:textId="6DF6B18A" w:rsidR="008723FD" w:rsidRPr="00C563F9" w:rsidRDefault="00C563F9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7 (9.5</w:t>
            </w:r>
            <w:r w:rsidR="008723FD" w:rsidRPr="00C563F9"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701" w:type="dxa"/>
          </w:tcPr>
          <w:p w14:paraId="0054E722" w14:textId="76F546B7" w:rsidR="008723FD" w:rsidRPr="00C563F9" w:rsidRDefault="008723FD" w:rsidP="008723FD">
            <w:pPr>
              <w:rPr>
                <w:rFonts w:ascii="Arial" w:hAnsi="Arial" w:cs="Arial"/>
                <w:b/>
              </w:rPr>
            </w:pPr>
            <w:r w:rsidRPr="00C563F9">
              <w:rPr>
                <w:rFonts w:ascii="Times New Roman" w:hAnsi="Times New Roman" w:cs="Times New Roman"/>
                <w:sz w:val="20"/>
                <w:szCs w:val="20"/>
              </w:rPr>
              <w:t>18 (28.6%)</w:t>
            </w:r>
          </w:p>
        </w:tc>
      </w:tr>
      <w:tr w:rsidR="00275592" w14:paraId="61C5A44F" w14:textId="77777777" w:rsidTr="005A6ED4">
        <w:tc>
          <w:tcPr>
            <w:tcW w:w="3397" w:type="dxa"/>
          </w:tcPr>
          <w:p w14:paraId="358EB75B" w14:textId="447F0B2A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readmission</w:t>
            </w:r>
          </w:p>
        </w:tc>
        <w:tc>
          <w:tcPr>
            <w:tcW w:w="1418" w:type="dxa"/>
          </w:tcPr>
          <w:p w14:paraId="3F1CF859" w14:textId="7FDFFC24" w:rsidR="00275592" w:rsidRPr="00BC4C97" w:rsidRDefault="00C563F9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227 (99</w:t>
            </w:r>
            <w:r w:rsidR="00275592">
              <w:rPr>
                <w:rFonts w:ascii="Times New Roman" w:hAnsi="Times New Roman" w:cs="Times New Roman"/>
                <w:sz w:val="20"/>
                <w:szCs w:val="20"/>
              </w:rPr>
              <w:t>.1%)</w:t>
            </w:r>
          </w:p>
        </w:tc>
        <w:tc>
          <w:tcPr>
            <w:tcW w:w="1843" w:type="dxa"/>
          </w:tcPr>
          <w:p w14:paraId="55704373" w14:textId="086C01A7" w:rsidR="00275592" w:rsidRPr="00BC4C97" w:rsidRDefault="00275592" w:rsidP="00C563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C563F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563F9">
              <w:rPr>
                <w:rFonts w:ascii="Times New Roman" w:hAnsi="Times New Roman" w:cs="Times New Roman"/>
                <w:sz w:val="20"/>
                <w:szCs w:val="20"/>
              </w:rPr>
              <w:t>(90.5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701" w:type="dxa"/>
          </w:tcPr>
          <w:p w14:paraId="4ED879CE" w14:textId="6FA487C1" w:rsidR="00275592" w:rsidRPr="00BC4C97" w:rsidRDefault="00275592" w:rsidP="008723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 (71.4%)</w:t>
            </w:r>
          </w:p>
        </w:tc>
      </w:tr>
      <w:tr w:rsidR="008723FD" w14:paraId="3A3612D6" w14:textId="77777777" w:rsidTr="005A6ED4">
        <w:tc>
          <w:tcPr>
            <w:tcW w:w="8363" w:type="dxa"/>
            <w:gridSpan w:val="4"/>
          </w:tcPr>
          <w:p w14:paraId="5D69AD9C" w14:textId="6E334540" w:rsidR="008723FD" w:rsidRDefault="008723FD" w:rsidP="008723FD">
            <w:pPr>
              <w:rPr>
                <w:rFonts w:ascii="Arial" w:hAnsi="Arial" w:cs="Arial"/>
                <w:b/>
              </w:rPr>
            </w:pPr>
            <w:r w:rsidRPr="00303900">
              <w:rPr>
                <w:rFonts w:ascii="Times New Roman" w:hAnsi="Times New Roman" w:cs="Times New Roman"/>
                <w:sz w:val="18"/>
                <w:szCs w:val="18"/>
              </w:rPr>
              <w:t>The predictions are averaged over the ten imputed data sets.</w:t>
            </w:r>
          </w:p>
        </w:tc>
      </w:tr>
    </w:tbl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9922567" w14:textId="6C9E5868" w:rsidR="00AE021C" w:rsidRPr="00BC4C97" w:rsidRDefault="00AE021C" w:rsidP="00AE021C">
      <w:pPr>
        <w:rPr>
          <w:rFonts w:ascii="Times New Roman" w:hAnsi="Times New Roman" w:cs="Times New Roman"/>
          <w:b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1. </w:t>
      </w:r>
      <w:r w:rsidRPr="00BC4C97">
        <w:rPr>
          <w:rFonts w:ascii="Times New Roman" w:hAnsi="Times New Roman" w:cs="Times New Roman"/>
          <w:sz w:val="22"/>
          <w:szCs w:val="22"/>
        </w:rPr>
        <w:t>Patient enrollment process flowchart</w:t>
      </w:r>
      <w:r w:rsidR="00BC4C97">
        <w:rPr>
          <w:rFonts w:ascii="Times New Roman" w:hAnsi="Times New Roman" w:cs="Times New Roman"/>
          <w:sz w:val="22"/>
          <w:szCs w:val="22"/>
        </w:rPr>
        <w:t>.</w:t>
      </w:r>
    </w:p>
    <w:p w14:paraId="705199B9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58339CF" w14:textId="1D10E00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27583" wp14:editId="286746B9">
                <wp:simplePos x="0" y="0"/>
                <wp:positionH relativeFrom="column">
                  <wp:posOffset>-434975</wp:posOffset>
                </wp:positionH>
                <wp:positionV relativeFrom="paragraph">
                  <wp:posOffset>530225</wp:posOffset>
                </wp:positionV>
                <wp:extent cx="1276985" cy="391160"/>
                <wp:effectExtent l="12700" t="12700" r="15240" b="15240"/>
                <wp:wrapNone/>
                <wp:docPr id="35" name="Flowchart: Alternate Proce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276985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75A17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2758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-34.25pt;margin-top:41.75pt;width:100.55pt;height:30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" fillcolor="#93cddd" strokeweight="2pt">
                <v:textbox style="layout-flow:vertical;mso-layout-flow-alt:bottom-to-top">
                  <w:txbxContent>
                    <w:p w14:paraId="20F75A17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E53BC" wp14:editId="721C83BA">
                <wp:simplePos x="0" y="0"/>
                <wp:positionH relativeFrom="column">
                  <wp:posOffset>557530</wp:posOffset>
                </wp:positionH>
                <wp:positionV relativeFrom="paragraph">
                  <wp:posOffset>78105</wp:posOffset>
                </wp:positionV>
                <wp:extent cx="2009775" cy="1362075"/>
                <wp:effectExtent l="0" t="0" r="9525" b="9525"/>
                <wp:wrapNone/>
                <wp:docPr id="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13620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44C0FA" w14:textId="77777777" w:rsidR="00145558" w:rsidRPr="00BC4C97" w:rsidRDefault="00145558" w:rsidP="00574C0C">
                            <w:pPr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1280 patients with total or completion thyroidectomy identified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53BC" id="Rectangle 1" o:spid="_x0000_s1027" style="position:absolute;margin-left:43.9pt;margin-top:6.15pt;width:158.2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" filled="f" strokecolor="windowText" strokeweight="2pt">
                <v:path arrowok="t"/>
                <v:textbox>
                  <w:txbxContent>
                    <w:p w14:paraId="4444C0FA" w14:textId="77777777" w:rsidR="00145558" w:rsidRPr="00BC4C97" w:rsidRDefault="00145558" w:rsidP="00574C0C">
                      <w:pPr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1280 patients with total or completion thyroidectomy identified </w:t>
                      </w:r>
                    </w:p>
                  </w:txbxContent>
                </v:textbox>
              </v:rect>
            </w:pict>
          </mc:Fallback>
        </mc:AlternateContent>
      </w:r>
    </w:p>
    <w:p w14:paraId="164D6762" w14:textId="06AA39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4D19E" wp14:editId="0DE0DDD0">
                <wp:simplePos x="0" y="0"/>
                <wp:positionH relativeFrom="column">
                  <wp:posOffset>3286760</wp:posOffset>
                </wp:positionH>
                <wp:positionV relativeFrom="paragraph">
                  <wp:posOffset>10160</wp:posOffset>
                </wp:positionV>
                <wp:extent cx="1887220" cy="1242695"/>
                <wp:effectExtent l="0" t="0" r="0" b="0"/>
                <wp:wrapNone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AC001A" w14:textId="77777777" w:rsidR="00145558" w:rsidRPr="00BC4C97" w:rsidRDefault="00145558" w:rsidP="00574C0C">
                            <w:pPr>
                              <w:pStyle w:val="ListParagraph"/>
                              <w:ind w:left="284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897 patients excluded due to ineligibility </w:t>
                            </w:r>
                          </w:p>
                          <w:p w14:paraId="0D8CB1A7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no PTH measurements</w:t>
                            </w:r>
                          </w:p>
                          <w:p w14:paraId="6987FCBA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less than one year follow-up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4D19E" id="Rectangle 17" o:spid="_x0000_s1028" style="position:absolute;margin-left:258.8pt;margin-top:.8pt;width:148.6pt;height:9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" filled="f" strokecolor="windowText" strokeweight="2pt">
                <v:path arrowok="t"/>
                <v:textbox>
                  <w:txbxContent>
                    <w:p w14:paraId="1CAC001A" w14:textId="77777777" w:rsidR="00145558" w:rsidRPr="00BC4C97" w:rsidRDefault="00145558" w:rsidP="00574C0C">
                      <w:pPr>
                        <w:pStyle w:val="Lijstalinea"/>
                        <w:ind w:left="284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897 patients excluded due to ineligibility </w:t>
                      </w:r>
                    </w:p>
                    <w:p w14:paraId="0D8CB1A7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no PTH measurements</w:t>
                      </w:r>
                    </w:p>
                    <w:p w14:paraId="6987FCBA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less than one year follow-up</w:t>
                      </w:r>
                    </w:p>
                  </w:txbxContent>
                </v:textbox>
              </v:rect>
            </w:pict>
          </mc:Fallback>
        </mc:AlternateContent>
      </w:r>
    </w:p>
    <w:p w14:paraId="3283E262" w14:textId="5AD6F5D4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890A3E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FEC36F3" w14:textId="1ED570A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4FA0D96D" wp14:editId="54B0D482">
                <wp:simplePos x="0" y="0"/>
                <wp:positionH relativeFrom="column">
                  <wp:posOffset>2616835</wp:posOffset>
                </wp:positionH>
                <wp:positionV relativeFrom="paragraph">
                  <wp:posOffset>19049</wp:posOffset>
                </wp:positionV>
                <wp:extent cx="563245" cy="0"/>
                <wp:effectExtent l="0" t="76200" r="8255" b="76200"/>
                <wp:wrapNone/>
                <wp:docPr id="2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318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6.05pt;margin-top:1.5pt;width:44.3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" strokecolor="windowText">
                <v:stroke endarrow="block"/>
                <o:lock v:ext="edit" shapetype="f"/>
              </v:shape>
            </w:pict>
          </mc:Fallback>
        </mc:AlternateContent>
      </w:r>
    </w:p>
    <w:p w14:paraId="1404C8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169D9607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36914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D7DD20E" w14:textId="177658E9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3D2C888F" wp14:editId="38079F48">
                <wp:simplePos x="0" y="0"/>
                <wp:positionH relativeFrom="column">
                  <wp:posOffset>1523999</wp:posOffset>
                </wp:positionH>
                <wp:positionV relativeFrom="paragraph">
                  <wp:posOffset>8255</wp:posOffset>
                </wp:positionV>
                <wp:extent cx="0" cy="746125"/>
                <wp:effectExtent l="76200" t="0" r="38100" b="34925"/>
                <wp:wrapNone/>
                <wp:docPr id="28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0E85" id="Straight Arrow Connector 19" o:spid="_x0000_s1026" type="#_x0000_t32" style="position:absolute;margin-left:120pt;margin-top:.65pt;width:0;height:58.7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gJ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5EF04F35" w14:textId="070F0C8C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6D0EE" wp14:editId="28EF8005">
                <wp:simplePos x="0" y="0"/>
                <wp:positionH relativeFrom="column">
                  <wp:posOffset>-849630</wp:posOffset>
                </wp:positionH>
                <wp:positionV relativeFrom="paragraph">
                  <wp:posOffset>1040130</wp:posOffset>
                </wp:positionV>
                <wp:extent cx="2096770" cy="381000"/>
                <wp:effectExtent l="12700" t="20320" r="15875" b="16510"/>
                <wp:wrapNone/>
                <wp:docPr id="27" name="Flowchart: Alternate Proces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2096770" cy="38100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FFE11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Screening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D0EE" id="Flowchart: Alternate Process 32" o:spid="_x0000_s1029" type="#_x0000_t176" style="position:absolute;margin-left:-66.9pt;margin-top:81.9pt;width:165.1pt;height:30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" fillcolor="#93cddd" strokeweight="2pt">
                <v:textbox style="layout-flow:vertical;mso-layout-flow-alt:bottom-to-top">
                  <w:txbxContent>
                    <w:p w14:paraId="371FFE11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14:paraId="441B824A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6E622925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6D16F98" w14:textId="634A73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1F329" wp14:editId="460FB2C8">
                <wp:simplePos x="0" y="0"/>
                <wp:positionH relativeFrom="column">
                  <wp:posOffset>3215005</wp:posOffset>
                </wp:positionH>
                <wp:positionV relativeFrom="paragraph">
                  <wp:posOffset>150495</wp:posOffset>
                </wp:positionV>
                <wp:extent cx="2038350" cy="1152525"/>
                <wp:effectExtent l="0" t="0" r="0" b="9525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8350" cy="11525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79BB24" w14:textId="77777777" w:rsidR="00145558" w:rsidRPr="00BC4C97" w:rsidRDefault="00145558" w:rsidP="00574C0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17 patients excluded based on exclusion criteria</w:t>
                            </w:r>
                          </w:p>
                          <w:p w14:paraId="590D169D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16 patients with central lymph node dissection within one year</w:t>
                            </w:r>
                          </w:p>
                          <w:p w14:paraId="66296A43" w14:textId="77777777" w:rsidR="00145558" w:rsidRPr="00BC4C97" w:rsidRDefault="00145558" w:rsidP="00574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16"/>
                                <w:szCs w:val="16"/>
                              </w:rPr>
                              <w:t>1 patients with external neck radiation within one year</w:t>
                            </w:r>
                          </w:p>
                          <w:p w14:paraId="5DDE80DA" w14:textId="77777777" w:rsidR="00145558" w:rsidRPr="00574C0C" w:rsidRDefault="00145558" w:rsidP="00574C0C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1F329" id="Rectangle 6" o:spid="_x0000_s1030" style="position:absolute;margin-left:253.15pt;margin-top:11.85pt;width:160.5pt;height:9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" filled="f" strokecolor="windowText" strokeweight="2pt">
                <v:path arrowok="t"/>
                <v:textbox>
                  <w:txbxContent>
                    <w:p w14:paraId="0079BB24" w14:textId="77777777" w:rsidR="00145558" w:rsidRPr="00BC4C97" w:rsidRDefault="00145558" w:rsidP="00574C0C">
                      <w:pP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17 patients excluded based on exclusion criteria</w:t>
                      </w:r>
                    </w:p>
                    <w:p w14:paraId="590D169D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16 patients with central lymph node dissection within one year</w:t>
                      </w:r>
                    </w:p>
                    <w:p w14:paraId="66296A43" w14:textId="77777777" w:rsidR="00145558" w:rsidRPr="00BC4C97" w:rsidRDefault="00145558" w:rsidP="00574C0C">
                      <w:pPr>
                        <w:pStyle w:val="Lijstalinea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16"/>
                          <w:szCs w:val="16"/>
                        </w:rPr>
                        <w:t>1 patients with external neck radiation within one year</w:t>
                      </w:r>
                    </w:p>
                    <w:p w14:paraId="5DDE80DA" w14:textId="77777777" w:rsidR="00145558" w:rsidRPr="00574C0C" w:rsidRDefault="00145558" w:rsidP="00574C0C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65567" wp14:editId="6ABDBC21">
                <wp:simplePos x="0" y="0"/>
                <wp:positionH relativeFrom="column">
                  <wp:posOffset>526415</wp:posOffset>
                </wp:positionH>
                <wp:positionV relativeFrom="paragraph">
                  <wp:posOffset>83820</wp:posOffset>
                </wp:positionV>
                <wp:extent cx="2039620" cy="1038225"/>
                <wp:effectExtent l="0" t="0" r="0" b="9525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9620" cy="10382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021658" w14:textId="77777777" w:rsidR="00145558" w:rsidRPr="00BC4C97" w:rsidRDefault="00145558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BC4C97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383 eligible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65567" id="Rectangle 3" o:spid="_x0000_s1031" style="position:absolute;margin-left:41.45pt;margin-top:6.6pt;width:160.6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" filled="f" strokecolor="windowText" strokeweight="2pt">
                <v:path arrowok="t"/>
                <v:textbox>
                  <w:txbxContent>
                    <w:p w14:paraId="3C021658" w14:textId="77777777" w:rsidR="00145558" w:rsidRPr="00BC4C97" w:rsidRDefault="00145558" w:rsidP="00574C0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BC4C97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383 eligible patients</w:t>
                      </w:r>
                    </w:p>
                  </w:txbxContent>
                </v:textbox>
              </v:rect>
            </w:pict>
          </mc:Fallback>
        </mc:AlternateContent>
      </w:r>
    </w:p>
    <w:p w14:paraId="6BB2FD7F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CB3E4D3" w14:textId="084E41D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2C5E5DE0" w14:textId="0BEBC447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7D13DA38" wp14:editId="71595A58">
                <wp:simplePos x="0" y="0"/>
                <wp:positionH relativeFrom="column">
                  <wp:posOffset>2614295</wp:posOffset>
                </wp:positionH>
                <wp:positionV relativeFrom="paragraph">
                  <wp:posOffset>134619</wp:posOffset>
                </wp:positionV>
                <wp:extent cx="563245" cy="0"/>
                <wp:effectExtent l="0" t="76200" r="8255" b="76200"/>
                <wp:wrapNone/>
                <wp:docPr id="23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D2856" id="Straight Arrow Connector 16" o:spid="_x0000_s1026" type="#_x0000_t32" style="position:absolute;margin-left:205.85pt;margin-top:10.6pt;width:44.3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3B443171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2299870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50C9D91A" w14:textId="323E3CF4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3EA92112" wp14:editId="394F4CB3">
                <wp:simplePos x="0" y="0"/>
                <wp:positionH relativeFrom="column">
                  <wp:posOffset>1515109</wp:posOffset>
                </wp:positionH>
                <wp:positionV relativeFrom="paragraph">
                  <wp:posOffset>161925</wp:posOffset>
                </wp:positionV>
                <wp:extent cx="0" cy="746125"/>
                <wp:effectExtent l="76200" t="0" r="38100" b="34925"/>
                <wp:wrapNone/>
                <wp:docPr id="22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6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4B380" id="Straight Arrow Connector 19" o:spid="_x0000_s1026" type="#_x0000_t32" style="position:absolute;margin-left:119.3pt;margin-top:12.75pt;width:0;height:58.75pt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" strokecolor="windowText">
                <v:stroke endarrow="block"/>
                <o:lock v:ext="edit" shapetype="f"/>
              </v:shape>
            </w:pict>
          </mc:Fallback>
        </mc:AlternateContent>
      </w:r>
    </w:p>
    <w:p w14:paraId="6A9AA12B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925EF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4F73046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0A7C0BE8" w14:textId="6B21E741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B0C60" wp14:editId="5574565C">
                <wp:simplePos x="0" y="0"/>
                <wp:positionH relativeFrom="column">
                  <wp:posOffset>-226060</wp:posOffset>
                </wp:positionH>
                <wp:positionV relativeFrom="paragraph">
                  <wp:posOffset>400050</wp:posOffset>
                </wp:positionV>
                <wp:extent cx="859790" cy="391160"/>
                <wp:effectExtent l="12700" t="21590" r="15240" b="13970"/>
                <wp:wrapNone/>
                <wp:docPr id="21" name="Flowchart: Alternate Proces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859790" cy="391160"/>
                        </a:xfrm>
                        <a:prstGeom prst="flowChartAlternateProcess">
                          <a:avLst/>
                        </a:prstGeom>
                        <a:solidFill>
                          <a:srgbClr val="93CDDD"/>
                        </a:solidFill>
                        <a:ln w="254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36048" w14:textId="77777777" w:rsidR="00145558" w:rsidRPr="00574C0C" w:rsidRDefault="00145558" w:rsidP="00574C0C">
                            <w:pPr>
                              <w:jc w:val="center"/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4C0C">
                              <w:rPr>
                                <w:rFonts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Included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0C60" id="Flowchart: Alternate Process 33" o:spid="_x0000_s1032" type="#_x0000_t176" style="position:absolute;margin-left:-17.8pt;margin-top:31.5pt;width:67.7pt;height:30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" fillcolor="#93cddd" strokeweight="2pt">
                <v:textbox style="layout-flow:vertical;mso-layout-flow-alt:bottom-to-top">
                  <w:txbxContent>
                    <w:p w14:paraId="66C36048" w14:textId="77777777" w:rsidR="00145558" w:rsidRPr="00574C0C" w:rsidRDefault="00145558" w:rsidP="00574C0C">
                      <w:pPr>
                        <w:jc w:val="center"/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74C0C">
                        <w:rPr>
                          <w:rFonts w:cs="Calibri"/>
                          <w:b/>
                          <w:color w:val="000000"/>
                          <w:sz w:val="22"/>
                          <w:szCs w:val="22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53E170C3" w14:textId="5E8F27DE" w:rsidR="00574C0C" w:rsidRPr="00574C0C" w:rsidRDefault="00976639" w:rsidP="00574C0C">
      <w:pPr>
        <w:spacing w:after="0"/>
        <w:rPr>
          <w:rFonts w:ascii="Calibri" w:eastAsia="Calibri" w:hAnsi="Calibri" w:cs="Calibri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BED3E" wp14:editId="0577C362">
                <wp:simplePos x="0" y="0"/>
                <wp:positionH relativeFrom="column">
                  <wp:posOffset>559435</wp:posOffset>
                </wp:positionH>
                <wp:positionV relativeFrom="paragraph">
                  <wp:posOffset>20955</wp:posOffset>
                </wp:positionV>
                <wp:extent cx="1887220" cy="723900"/>
                <wp:effectExtent l="0" t="0" r="0" b="0"/>
                <wp:wrapNone/>
                <wp:docPr id="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6DBB9E" w14:textId="77777777" w:rsidR="00145558" w:rsidRPr="00BC4C97" w:rsidRDefault="00145558" w:rsidP="00574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C4C9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  <w:t>366 patients 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BED3E" id="Rectangle 13" o:spid="_x0000_s1033" style="position:absolute;margin-left:44.05pt;margin-top:1.65pt;width:148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" filled="f" strokecolor="windowText" strokeweight="2pt">
                <v:path arrowok="t"/>
                <v:textbox>
                  <w:txbxContent>
                    <w:p w14:paraId="226DBB9E" w14:textId="77777777" w:rsidR="00145558" w:rsidRPr="00BC4C97" w:rsidRDefault="00145558" w:rsidP="00574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BC4C97">
                        <w:rPr>
                          <w:rFonts w:ascii="Times New Roman" w:hAnsi="Times New Roman" w:cs="Times New Roman"/>
                          <w:b/>
                          <w:color w:val="000000"/>
                          <w:sz w:val="22"/>
                          <w:szCs w:val="22"/>
                        </w:rPr>
                        <w:t>366 patients included</w:t>
                      </w:r>
                    </w:p>
                  </w:txbxContent>
                </v:textbox>
              </v:rect>
            </w:pict>
          </mc:Fallback>
        </mc:AlternateContent>
      </w:r>
    </w:p>
    <w:p w14:paraId="0AAFCC80" w14:textId="4B4DA38B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  <w:r w:rsidRPr="00574C0C">
        <w:rPr>
          <w:rFonts w:ascii="Calibri" w:eastAsia="Calibri" w:hAnsi="Calibri" w:cs="Calibri"/>
        </w:rPr>
        <w:br/>
      </w:r>
    </w:p>
    <w:p w14:paraId="1544EDF2" w14:textId="77777777" w:rsidR="00574C0C" w:rsidRPr="00574C0C" w:rsidRDefault="00574C0C" w:rsidP="00574C0C">
      <w:pPr>
        <w:spacing w:after="0"/>
        <w:rPr>
          <w:rFonts w:ascii="Calibri" w:eastAsia="Calibri" w:hAnsi="Calibri" w:cs="Calibri"/>
        </w:rPr>
      </w:pPr>
    </w:p>
    <w:p w14:paraId="76B1E14B" w14:textId="4AF634C3" w:rsidR="00AE021C" w:rsidRDefault="00AE021C" w:rsidP="00AE021C">
      <w:pPr>
        <w:rPr>
          <w:rFonts w:ascii="Arial" w:hAnsi="Arial" w:cs="Arial"/>
          <w:b/>
        </w:rPr>
      </w:pPr>
    </w:p>
    <w:p w14:paraId="6252EA77" w14:textId="21F9B7F7" w:rsidR="00574C0C" w:rsidRDefault="00574C0C" w:rsidP="00AE021C">
      <w:pPr>
        <w:rPr>
          <w:rFonts w:ascii="Arial" w:hAnsi="Arial" w:cs="Arial"/>
          <w:b/>
        </w:rPr>
      </w:pPr>
    </w:p>
    <w:p w14:paraId="04134551" w14:textId="7256EBF2" w:rsidR="00574C0C" w:rsidRDefault="00574C0C" w:rsidP="00AE021C">
      <w:pPr>
        <w:rPr>
          <w:rFonts w:ascii="Arial" w:hAnsi="Arial" w:cs="Arial"/>
          <w:b/>
        </w:rPr>
      </w:pPr>
    </w:p>
    <w:p w14:paraId="0BA6939C" w14:textId="10798258" w:rsidR="00574C0C" w:rsidRDefault="00574C0C" w:rsidP="00AE021C">
      <w:pPr>
        <w:rPr>
          <w:rFonts w:ascii="Arial" w:hAnsi="Arial" w:cs="Arial"/>
          <w:b/>
        </w:rPr>
      </w:pPr>
    </w:p>
    <w:p w14:paraId="208A2610" w14:textId="6EE30136" w:rsidR="00574C0C" w:rsidRDefault="00574C0C" w:rsidP="00AE021C">
      <w:pPr>
        <w:rPr>
          <w:rFonts w:ascii="Arial" w:hAnsi="Arial" w:cs="Arial"/>
          <w:b/>
        </w:rPr>
      </w:pPr>
    </w:p>
    <w:p w14:paraId="15B266D0" w14:textId="781EE624" w:rsidR="00574C0C" w:rsidRDefault="00574C0C" w:rsidP="00AE021C">
      <w:pPr>
        <w:rPr>
          <w:rFonts w:ascii="Arial" w:hAnsi="Arial" w:cs="Arial"/>
          <w:b/>
        </w:rPr>
      </w:pPr>
    </w:p>
    <w:p w14:paraId="546FF634" w14:textId="6644FDEF" w:rsidR="00574C0C" w:rsidRDefault="00574C0C" w:rsidP="00AE021C">
      <w:pPr>
        <w:rPr>
          <w:rFonts w:ascii="Arial" w:hAnsi="Arial" w:cs="Arial"/>
          <w:b/>
        </w:rPr>
      </w:pPr>
    </w:p>
    <w:p w14:paraId="5C508C66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07864EF2" w14:textId="77777777" w:rsidR="00574C0C" w:rsidRDefault="00574C0C" w:rsidP="00C80640">
      <w:pPr>
        <w:spacing w:after="0"/>
        <w:rPr>
          <w:rFonts w:ascii="Arial" w:hAnsi="Arial" w:cs="Arial"/>
          <w:b/>
        </w:rPr>
      </w:pPr>
    </w:p>
    <w:p w14:paraId="650678ED" w14:textId="33AE7C01" w:rsidR="00B37F4B" w:rsidRPr="00BC4C97" w:rsidRDefault="00B37F4B" w:rsidP="00C80640">
      <w:pPr>
        <w:spacing w:after="0"/>
        <w:rPr>
          <w:rFonts w:ascii="Times New Roman" w:hAnsi="Times New Roman" w:cs="Times New Roman"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</w:t>
      </w:r>
      <w:r w:rsidR="0004429A" w:rsidRPr="00BC4C97">
        <w:rPr>
          <w:rFonts w:ascii="Times New Roman" w:hAnsi="Times New Roman" w:cs="Times New Roman"/>
          <w:b/>
          <w:sz w:val="22"/>
          <w:szCs w:val="22"/>
        </w:rPr>
        <w:t>2</w:t>
      </w:r>
      <w:r w:rsidRPr="00BC4C97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Pr="00BC4C97">
        <w:rPr>
          <w:rFonts w:ascii="Times New Roman" w:hAnsi="Times New Roman" w:cs="Times New Roman"/>
          <w:sz w:val="22"/>
          <w:szCs w:val="22"/>
        </w:rPr>
        <w:t>Internal-external model performance</w:t>
      </w:r>
      <w:r w:rsidR="001D5749" w:rsidRPr="00BC4C97">
        <w:rPr>
          <w:rFonts w:ascii="Times New Roman" w:hAnsi="Times New Roman" w:cs="Times New Roman"/>
          <w:sz w:val="22"/>
          <w:szCs w:val="22"/>
        </w:rPr>
        <w:t xml:space="preserve"> </w:t>
      </w:r>
      <w:r w:rsidR="002627C6" w:rsidRPr="00BC4C97">
        <w:rPr>
          <w:rFonts w:ascii="Times New Roman" w:hAnsi="Times New Roman" w:cs="Times New Roman"/>
          <w:sz w:val="22"/>
          <w:szCs w:val="22"/>
        </w:rPr>
        <w:t>of</w:t>
      </w:r>
      <w:r w:rsidR="001D5749" w:rsidRPr="00BC4C97">
        <w:rPr>
          <w:rFonts w:ascii="Times New Roman" w:hAnsi="Times New Roman" w:cs="Times New Roman"/>
          <w:sz w:val="22"/>
          <w:szCs w:val="22"/>
        </w:rPr>
        <w:t xml:space="preserve"> the final model</w:t>
      </w:r>
      <w:r w:rsidR="00F835ED" w:rsidRPr="00BC4C97">
        <w:rPr>
          <w:rFonts w:ascii="Times New Roman" w:hAnsi="Times New Roman" w:cs="Times New Roman"/>
          <w:sz w:val="22"/>
          <w:szCs w:val="22"/>
        </w:rPr>
        <w:t xml:space="preserve"> </w:t>
      </w:r>
      <w:commentRangeStart w:id="1"/>
      <w:r w:rsidR="00F835ED" w:rsidRPr="00BC4C97">
        <w:rPr>
          <w:rFonts w:ascii="Times New Roman" w:hAnsi="Times New Roman" w:cs="Times New Roman"/>
          <w:sz w:val="22"/>
          <w:szCs w:val="22"/>
        </w:rPr>
        <w:t xml:space="preserve">without </w:t>
      </w:r>
      <w:commentRangeEnd w:id="1"/>
      <w:r w:rsidR="00F835ED" w:rsidRPr="00BC4C97">
        <w:rPr>
          <w:rStyle w:val="CommentReference"/>
          <w:rFonts w:ascii="Times New Roman" w:hAnsi="Times New Roman" w:cs="Times New Roman"/>
          <w:sz w:val="22"/>
          <w:szCs w:val="22"/>
        </w:rPr>
        <w:commentReference w:id="1"/>
      </w:r>
      <w:r w:rsidR="00906854">
        <w:rPr>
          <w:rFonts w:ascii="Times New Roman" w:hAnsi="Times New Roman" w:cs="Times New Roman"/>
          <w:sz w:val="22"/>
          <w:szCs w:val="22"/>
        </w:rPr>
        <w:t xml:space="preserve">shrinkage averaged over </w:t>
      </w:r>
      <w:r w:rsidR="005623B8">
        <w:rPr>
          <w:rFonts w:ascii="Times New Roman" w:hAnsi="Times New Roman" w:cs="Times New Roman"/>
          <w:sz w:val="22"/>
          <w:szCs w:val="22"/>
        </w:rPr>
        <w:t>ten</w:t>
      </w:r>
      <w:r w:rsidR="00F835ED" w:rsidRPr="00BC4C97">
        <w:rPr>
          <w:rFonts w:ascii="Times New Roman" w:hAnsi="Times New Roman" w:cs="Times New Roman"/>
          <w:sz w:val="22"/>
          <w:szCs w:val="22"/>
        </w:rPr>
        <w:t xml:space="preserve"> imputed data set</w:t>
      </w:r>
      <w:r w:rsidR="005623B8">
        <w:rPr>
          <w:rFonts w:ascii="Times New Roman" w:hAnsi="Times New Roman" w:cs="Times New Roman"/>
          <w:sz w:val="22"/>
          <w:szCs w:val="22"/>
        </w:rPr>
        <w:t>s</w:t>
      </w:r>
      <w:r w:rsidRPr="00BC4C97">
        <w:rPr>
          <w:rFonts w:ascii="Times New Roman" w:hAnsi="Times New Roman" w:cs="Times New Roman"/>
          <w:sz w:val="22"/>
          <w:szCs w:val="22"/>
        </w:rPr>
        <w:t>.</w:t>
      </w:r>
    </w:p>
    <w:p w14:paraId="445A1050" w14:textId="5D7F8ABA" w:rsidR="00B37F4B" w:rsidRDefault="00804DBD" w:rsidP="00C80640">
      <w:pPr>
        <w:spacing w:after="0"/>
        <w:rPr>
          <w:rFonts w:ascii="Arial" w:hAnsi="Arial" w:cs="Arial"/>
        </w:rPr>
      </w:pPr>
      <w:r w:rsidRPr="00804DBD">
        <w:rPr>
          <w:rFonts w:ascii="Arial" w:hAnsi="Arial" w:cs="Arial"/>
          <w:noProof/>
          <w:lang w:val="nl-NL" w:eastAsia="nl-NL"/>
        </w:rPr>
        <w:drawing>
          <wp:inline distT="0" distB="0" distL="0" distR="0" wp14:anchorId="10FB51B5" wp14:editId="6FC46C66">
            <wp:extent cx="5753100" cy="5753100"/>
            <wp:effectExtent l="0" t="0" r="0" b="0"/>
            <wp:docPr id="1" name="Afbeelding 1" descr="Z:\Project Predict Hypoparathyroidism\Development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Development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89BA" w14:textId="70256CE0" w:rsidR="0004429A" w:rsidRDefault="0004429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29287E7" w14:textId="77777777" w:rsidR="0004429A" w:rsidRPr="00BC4C97" w:rsidRDefault="0004429A" w:rsidP="0004429A">
      <w:pPr>
        <w:rPr>
          <w:rFonts w:ascii="Times New Roman" w:hAnsi="Times New Roman" w:cs="Times New Roman"/>
          <w:b/>
          <w:sz w:val="22"/>
          <w:szCs w:val="22"/>
        </w:rPr>
      </w:pPr>
      <w:r w:rsidRPr="00BC4C9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Figure 3. </w:t>
      </w:r>
      <w:r w:rsidRPr="00BC4C97">
        <w:rPr>
          <w:rFonts w:ascii="Times New Roman" w:hAnsi="Times New Roman" w:cs="Times New Roman"/>
          <w:sz w:val="22"/>
          <w:szCs w:val="22"/>
        </w:rPr>
        <w:t>Proposed use of prediction model in clinical practice</w:t>
      </w:r>
    </w:p>
    <w:p w14:paraId="6A746C34" w14:textId="77777777" w:rsidR="0004429A" w:rsidRDefault="0004429A" w:rsidP="0004429A">
      <w:pPr>
        <w:rPr>
          <w:rFonts w:ascii="Arial" w:hAnsi="Arial" w:cs="Arial"/>
          <w:b/>
        </w:rPr>
      </w:pPr>
      <w:r>
        <w:rPr>
          <w:noProof/>
          <w:lang w:val="nl-NL" w:eastAsia="nl-NL"/>
        </w:rPr>
        <w:drawing>
          <wp:inline distT="0" distB="0" distL="0" distR="0" wp14:anchorId="0F67E514" wp14:editId="1FCBF01B">
            <wp:extent cx="5972810" cy="6120130"/>
            <wp:effectExtent l="0" t="0" r="0" b="0"/>
            <wp:docPr id="24" name="Picture 24" descr="C:\Users\041709\AppData\Local\Microsoft\Windows\INetCache\Content.MSO\1990D7F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041709\AppData\Local\Microsoft\Windows\INetCache\Content.MSO\1990D7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br w:type="page"/>
      </w:r>
    </w:p>
    <w:p w14:paraId="64487537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lastRenderedPageBreak/>
        <w:t>Supplemental table 1.</w:t>
      </w:r>
      <w:r>
        <w:rPr>
          <w:rFonts w:ascii="Arial" w:eastAsiaTheme="minorEastAsia" w:hAnsi="Arial" w:cs="Arial"/>
          <w:b/>
        </w:rPr>
        <w:t xml:space="preserve"> Comparison of functional form of PTH and calcium in the full model 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877EFC" w:rsidRPr="00B01AFB" w14:paraId="149B3863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B0B9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1978B5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86E0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B01AFB" w:rsidRPr="00B01AFB" w14:paraId="0D234F4F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EEE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AB0E672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56FEB" w14:textId="7CAB3A5D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205.9</w:t>
            </w:r>
          </w:p>
        </w:tc>
      </w:tr>
      <w:tr w:rsidR="00B01AFB" w:rsidRPr="00B01AFB" w14:paraId="100020EA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A6416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vAlign w:val="center"/>
          </w:tcPr>
          <w:p w14:paraId="6B26B1C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EF815" w14:textId="035C73D2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200.7</w:t>
            </w:r>
          </w:p>
        </w:tc>
      </w:tr>
      <w:tr w:rsidR="00B01AFB" w:rsidRPr="00B01AFB" w14:paraId="6805A007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FB57F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vAlign w:val="center"/>
          </w:tcPr>
          <w:p w14:paraId="186AB052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AEA91" w14:textId="38858CD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211.1</w:t>
            </w:r>
          </w:p>
        </w:tc>
      </w:tr>
      <w:tr w:rsidR="00B01AFB" w:rsidRPr="00B01AFB" w14:paraId="08BE2454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D9273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vAlign w:val="center"/>
          </w:tcPr>
          <w:p w14:paraId="37C1B6A1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ΔCorrCa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815EF" w14:textId="29168D3F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207.9</w:t>
            </w:r>
          </w:p>
        </w:tc>
      </w:tr>
      <w:tr w:rsidR="00B01AFB" w:rsidRPr="00B01AFB" w14:paraId="7687D93A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846E5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50894EC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0B78" w14:textId="59903055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186.7</w:t>
            </w:r>
          </w:p>
        </w:tc>
      </w:tr>
      <w:tr w:rsidR="00B01AFB" w:rsidRPr="00B01AFB" w14:paraId="3DD411B7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A56FB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69BBC42D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E67C" w14:textId="5706FF60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182.7</w:t>
            </w:r>
          </w:p>
        </w:tc>
      </w:tr>
      <w:tr w:rsidR="00B01AFB" w:rsidRPr="00B01AFB" w14:paraId="6DAEF99A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87E3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3FCDAFB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9C67" w14:textId="3F3A7B34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190.4</w:t>
            </w:r>
          </w:p>
        </w:tc>
      </w:tr>
      <w:tr w:rsidR="00B01AFB" w:rsidRPr="00B01AFB" w14:paraId="0A8BC2DB" w14:textId="77777777" w:rsidTr="00B01AFB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6F2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176D55A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ΔCorrCa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3C1BA" w14:textId="18FEFB81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188.3</w:t>
            </w:r>
          </w:p>
        </w:tc>
      </w:tr>
    </w:tbl>
    <w:p w14:paraId="2EBF0D92" w14:textId="77777777" w:rsidR="00877EFC" w:rsidRDefault="00877EFC" w:rsidP="00877EFC">
      <w:pPr>
        <w:spacing w:after="0"/>
        <w:rPr>
          <w:rFonts w:ascii="Arial" w:hAnsi="Arial" w:cs="Arial"/>
          <w:b/>
        </w:rPr>
      </w:pPr>
    </w:p>
    <w:p w14:paraId="727874D9" w14:textId="77777777" w:rsidR="00877EFC" w:rsidRDefault="00877EFC" w:rsidP="00877EFC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Flexibility of ΔPTH, calcium, and age in the full model</w:t>
      </w:r>
      <w:r w:rsidRPr="007A3FF3"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/>
        </w:rPr>
        <w:t>without shrinkage in one single imputed data set.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877EFC" w:rsidRPr="00B01AFB" w14:paraId="60642E4A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AEBB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70631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53980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CA13" w14:textId="77777777" w:rsidR="00877EFC" w:rsidRPr="00B01AFB" w:rsidRDefault="00877EFC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B01AFB" w:rsidRPr="00B01AFB" w14:paraId="3D2983A7" w14:textId="77777777" w:rsidTr="00B01AFB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C29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4628C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96E89B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5076" w14:textId="61DD53E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182.7</w:t>
            </w:r>
          </w:p>
        </w:tc>
      </w:tr>
      <w:tr w:rsidR="00B01AFB" w:rsidRPr="00B01AFB" w14:paraId="50CCAFBB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AC6DC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3)</w:t>
            </w:r>
          </w:p>
        </w:tc>
        <w:tc>
          <w:tcPr>
            <w:tcW w:w="0" w:type="auto"/>
            <w:vAlign w:val="center"/>
          </w:tcPr>
          <w:p w14:paraId="7DFBD8B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41B5962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66DA" w14:textId="439215AB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183.9</w:t>
            </w:r>
          </w:p>
        </w:tc>
      </w:tr>
      <w:tr w:rsidR="00B01AFB" w:rsidRPr="00B01AFB" w14:paraId="7E18783D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7E808F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vAlign w:val="center"/>
          </w:tcPr>
          <w:p w14:paraId="2B16CFCF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252EF43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CEC7" w14:textId="3D6CB98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b/>
                <w:color w:val="000000"/>
              </w:rPr>
              <w:t>182.4</w:t>
            </w:r>
          </w:p>
        </w:tc>
      </w:tr>
      <w:tr w:rsidR="00B01AFB" w:rsidRPr="00B01AFB" w14:paraId="6097873C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C9B51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5)</w:t>
            </w:r>
          </w:p>
        </w:tc>
        <w:tc>
          <w:tcPr>
            <w:tcW w:w="0" w:type="auto"/>
            <w:vAlign w:val="center"/>
          </w:tcPr>
          <w:p w14:paraId="54353A2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1904BB3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00187" w14:textId="73E9CA52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184.9</w:t>
            </w:r>
          </w:p>
        </w:tc>
      </w:tr>
      <w:tr w:rsidR="00B01AFB" w:rsidRPr="00B01AFB" w14:paraId="64A6D791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2BF7EB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21D2B42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vAlign w:val="center"/>
          </w:tcPr>
          <w:p w14:paraId="2B564EC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FA5F" w14:textId="0380285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B01AFB" w:rsidRPr="00B01AFB" w14:paraId="7A7B072B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A8B35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35F4C60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  <w:vAlign w:val="center"/>
          </w:tcPr>
          <w:p w14:paraId="0A5DE80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A364" w14:textId="79A213AE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185.9</w:t>
            </w:r>
          </w:p>
        </w:tc>
      </w:tr>
      <w:tr w:rsidR="00B01AFB" w:rsidRPr="00B01AFB" w14:paraId="63D071B4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CF06A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0D3E8B8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  <w:vAlign w:val="center"/>
          </w:tcPr>
          <w:p w14:paraId="337BC4F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E211" w14:textId="17326B3F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187.6</w:t>
            </w:r>
          </w:p>
        </w:tc>
      </w:tr>
      <w:tr w:rsidR="00B01AFB" w:rsidRPr="00B01AFB" w14:paraId="65D45D72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A6E3D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737F02E5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6A9F04F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BE8F" w14:textId="7F74BF91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183.8</w:t>
            </w:r>
          </w:p>
        </w:tc>
      </w:tr>
      <w:tr w:rsidR="00B01AFB" w:rsidRPr="00B01AFB" w14:paraId="50D0F075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11D50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0A2635A1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76E40AEC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3EABC" w14:textId="627CB96A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185.8</w:t>
            </w:r>
          </w:p>
        </w:tc>
      </w:tr>
      <w:tr w:rsidR="00B01AFB" w:rsidRPr="00B01AFB" w14:paraId="2BB004DD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A5A140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3F2811E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7F43BC48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0F8A" w14:textId="2836D208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185.0</w:t>
            </w:r>
          </w:p>
        </w:tc>
      </w:tr>
      <w:tr w:rsidR="00B01AFB" w:rsidRPr="00B01AFB" w14:paraId="2E8EA92D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B7630F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vAlign w:val="center"/>
          </w:tcPr>
          <w:p w14:paraId="086008F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vAlign w:val="center"/>
          </w:tcPr>
          <w:p w14:paraId="6744053A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6FB1" w14:textId="3C5AAF01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184.1</w:t>
            </w:r>
          </w:p>
        </w:tc>
      </w:tr>
      <w:tr w:rsidR="00B01AFB" w:rsidRPr="00B01AFB" w14:paraId="0C5D7AC8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FCEEF4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vAlign w:val="center"/>
          </w:tcPr>
          <w:p w14:paraId="4F67C4AE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  <w:vAlign w:val="center"/>
          </w:tcPr>
          <w:p w14:paraId="5AF1305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82702" w14:textId="4173C33F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183.7</w:t>
            </w:r>
          </w:p>
        </w:tc>
      </w:tr>
      <w:tr w:rsidR="00B01AFB" w:rsidRPr="00B01AFB" w14:paraId="2B898A28" w14:textId="77777777" w:rsidTr="00B01AFB">
        <w:trPr>
          <w:trHeight w:val="29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3BF24A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  <w:vAlign w:val="center"/>
          </w:tcPr>
          <w:p w14:paraId="0BCB0476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vAlign w:val="center"/>
          </w:tcPr>
          <w:p w14:paraId="0676D4D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0423B" w14:textId="1ADED9D0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185.1</w:t>
            </w:r>
          </w:p>
        </w:tc>
      </w:tr>
      <w:tr w:rsidR="00B01AFB" w:rsidRPr="00B01AFB" w14:paraId="749B683C" w14:textId="77777777" w:rsidTr="00B01AFB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E743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rcs(ΔPTH,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05E129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9BCA57" w14:textId="77777777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B01AFB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AE73C0" w14:textId="035CB446" w:rsidR="00B01AFB" w:rsidRPr="00B01AFB" w:rsidRDefault="00B01AFB" w:rsidP="00B01AFB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B01AFB">
              <w:rPr>
                <w:rFonts w:ascii="Arial" w:hAnsi="Arial" w:cs="Arial"/>
                <w:color w:val="000000"/>
              </w:rPr>
              <w:t>185.3</w:t>
            </w:r>
          </w:p>
        </w:tc>
      </w:tr>
    </w:tbl>
    <w:p w14:paraId="08FABDB0" w14:textId="77777777" w:rsidR="00877EFC" w:rsidRPr="00ED2EE1" w:rsidRDefault="00877EFC" w:rsidP="00877EFC">
      <w:pPr>
        <w:spacing w:after="0"/>
        <w:rPr>
          <w:rFonts w:ascii="Arial" w:hAnsi="Arial" w:cs="Arial"/>
        </w:rPr>
      </w:pPr>
      <w:r w:rsidRPr="00ED2EE1">
        <w:rPr>
          <w:rFonts w:ascii="Arial" w:hAnsi="Arial" w:cs="Arial"/>
        </w:rPr>
        <w:t>L</w:t>
      </w:r>
      <w:r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=4.3;</m:t>
        </m:r>
        <m:r>
          <w:rPr>
            <w:rFonts w:ascii="Cambria Math" w:eastAsiaTheme="minorEastAsia" w:hAnsi="Cambria Math" w:cs="Arial"/>
          </w:rPr>
          <m:t>p=0.115</m:t>
        </m:r>
      </m:oMath>
      <w:r>
        <w:rPr>
          <w:rFonts w:ascii="Arial" w:eastAsiaTheme="minorEastAsia" w:hAnsi="Arial" w:cs="Arial"/>
        </w:rPr>
        <w:t>.</w:t>
      </w:r>
    </w:p>
    <w:p w14:paraId="164BAE08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70601902" w14:textId="77777777" w:rsidR="00877EFC" w:rsidRDefault="00877EFC" w:rsidP="00877EFC">
      <w:pPr>
        <w:spacing w:after="0"/>
        <w:rPr>
          <w:rFonts w:ascii="Arial" w:eastAsiaTheme="minorEastAsia" w:hAnsi="Arial" w:cs="Arial"/>
        </w:rPr>
      </w:pPr>
      <w:r w:rsidRPr="00D749C5">
        <w:rPr>
          <w:rFonts w:ascii="Arial" w:hAnsi="Arial" w:cs="Arial"/>
          <w:b/>
        </w:rPr>
        <w:t xml:space="preserve">Supplemental </w:t>
      </w:r>
      <w:r w:rsidRPr="00D749C5">
        <w:rPr>
          <w:rFonts w:ascii="Arial" w:eastAsiaTheme="minorEastAsia" w:hAnsi="Arial" w:cs="Arial"/>
          <w:b/>
        </w:rPr>
        <w:t>tab</w:t>
      </w:r>
      <w:r>
        <w:rPr>
          <w:rFonts w:ascii="Arial" w:eastAsiaTheme="minorEastAsia" w:hAnsi="Arial" w:cs="Arial"/>
          <w:b/>
        </w:rPr>
        <w:t xml:space="preserve">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 and readmission</w:t>
      </w:r>
      <w:r>
        <w:rPr>
          <w:rFonts w:ascii="Arial" w:eastAsiaTheme="minorEastAsia" w:hAnsi="Arial" w:cs="Arial"/>
        </w:rPr>
        <w:t xml:space="preserve">. </w:t>
      </w:r>
      <w:r w:rsidRPr="00F94E86">
        <w:rPr>
          <w:rFonts w:ascii="Arial" w:eastAsiaTheme="minorEastAsia" w:hAnsi="Arial" w:cs="Arial"/>
        </w:rPr>
        <w:t>ΔPTH</w:t>
      </w:r>
      <w:r>
        <w:rPr>
          <w:rFonts w:ascii="Arial" w:eastAsiaTheme="minorEastAsia" w:hAnsi="Arial" w:cs="Arial"/>
        </w:rPr>
        <w:t xml:space="preserve"> is averaged over the ten imputed data sets.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2"/>
        <w:gridCol w:w="1593"/>
        <w:gridCol w:w="1633"/>
      </w:tblGrid>
      <w:tr w:rsidR="00877EFC" w14:paraId="3B7776FE" w14:textId="77777777" w:rsidTr="00BE5726">
        <w:tc>
          <w:tcPr>
            <w:tcW w:w="0" w:type="auto"/>
          </w:tcPr>
          <w:p w14:paraId="31AC5318" w14:textId="77777777" w:rsidR="00877EFC" w:rsidRDefault="00877EFC" w:rsidP="00BE57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FC92D1" w14:textId="0D58EB26" w:rsidR="00877EFC" w:rsidRDefault="00877EFC" w:rsidP="00E6724B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w:r w:rsidR="00E6724B">
              <w:rPr>
                <w:rFonts w:ascii="Arial" w:eastAsiaTheme="minorEastAsia" w:hAnsi="Arial" w:cs="Arial"/>
              </w:rPr>
              <w:t>&lt;</w:t>
            </w:r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992044" w14:textId="125EB52D" w:rsidR="00877EFC" w:rsidRDefault="00877EFC" w:rsidP="00E6724B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≥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</w:tr>
      <w:tr w:rsidR="00C563F9" w14:paraId="2DE081DE" w14:textId="77777777" w:rsidTr="00C563F9">
        <w:tc>
          <w:tcPr>
            <w:tcW w:w="0" w:type="auto"/>
          </w:tcPr>
          <w:p w14:paraId="00409CBC" w14:textId="07BDFA03" w:rsidR="00C563F9" w:rsidRDefault="00C563F9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Long-term hypoparathyroidism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9C996A3" w14:textId="081E2DA5" w:rsidR="00C563F9" w:rsidRDefault="00EE2545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5A4C9DA" w14:textId="6CD842BB" w:rsidR="00C563F9" w:rsidRDefault="00C563F9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4</w:t>
            </w:r>
            <w:r w:rsidR="00EE2545">
              <w:rPr>
                <w:rFonts w:ascii="Arial" w:eastAsia="Cambria" w:hAnsi="Arial" w:cs="Arial"/>
              </w:rPr>
              <w:t>2</w:t>
            </w:r>
          </w:p>
        </w:tc>
      </w:tr>
      <w:tr w:rsidR="00C563F9" w14:paraId="79DA34D1" w14:textId="77777777" w:rsidTr="00C563F9">
        <w:tc>
          <w:tcPr>
            <w:tcW w:w="0" w:type="auto"/>
          </w:tcPr>
          <w:p w14:paraId="17CD8FD8" w14:textId="62A1BAB7" w:rsidR="00C563F9" w:rsidRDefault="00C563F9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long-term hypoparathyroidism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414023F" w14:textId="32EC303C" w:rsidR="00C563F9" w:rsidRDefault="00F503E4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214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EA70E3E" w14:textId="3074051D" w:rsidR="00C563F9" w:rsidRDefault="00F503E4" w:rsidP="00BE5726">
            <w:pPr>
              <w:jc w:val="center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108</w:t>
            </w:r>
          </w:p>
        </w:tc>
      </w:tr>
      <w:tr w:rsidR="00C563F9" w14:paraId="45BC611D" w14:textId="77777777" w:rsidTr="00C563F9">
        <w:tc>
          <w:tcPr>
            <w:tcW w:w="0" w:type="auto"/>
          </w:tcPr>
          <w:p w14:paraId="373B460E" w14:textId="13F38E1F" w:rsidR="00C563F9" w:rsidRDefault="00266AB3" w:rsidP="00266A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Hypocalcemia-related r</w:t>
            </w:r>
            <w:r w:rsidR="00C563F9">
              <w:rPr>
                <w:rFonts w:ascii="Arial" w:hAnsi="Arial" w:cs="Arial"/>
              </w:rPr>
              <w:t>eadmission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7FB62DF" w14:textId="77777777" w:rsidR="00C563F9" w:rsidRDefault="00C563F9" w:rsidP="001455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20CF269" w14:textId="77777777" w:rsidR="00C563F9" w:rsidRDefault="00C563F9" w:rsidP="001455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877EFC" w14:paraId="21448942" w14:textId="77777777" w:rsidTr="00C563F9">
        <w:tc>
          <w:tcPr>
            <w:tcW w:w="0" w:type="auto"/>
          </w:tcPr>
          <w:p w14:paraId="711CC124" w14:textId="4F83B123" w:rsidR="00877EFC" w:rsidRDefault="00877EFC" w:rsidP="00C56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r w:rsidR="00D90AAF">
              <w:rPr>
                <w:rFonts w:ascii="Arial" w:hAnsi="Arial" w:cs="Arial"/>
              </w:rPr>
              <w:t>h</w:t>
            </w:r>
            <w:r w:rsidR="00266AB3">
              <w:rPr>
                <w:rFonts w:ascii="Arial" w:hAnsi="Arial" w:cs="Arial"/>
              </w:rPr>
              <w:t xml:space="preserve">ypocalcemia-related </w:t>
            </w: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  <w:tcBorders>
              <w:top w:val="nil"/>
            </w:tcBorders>
          </w:tcPr>
          <w:p w14:paraId="772A7E3B" w14:textId="6D453A66" w:rsidR="00877EFC" w:rsidRDefault="008C2E4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216</w:t>
            </w:r>
          </w:p>
        </w:tc>
        <w:tc>
          <w:tcPr>
            <w:tcW w:w="0" w:type="auto"/>
            <w:tcBorders>
              <w:top w:val="nil"/>
            </w:tcBorders>
          </w:tcPr>
          <w:p w14:paraId="34399CE3" w14:textId="59A3A3B0" w:rsidR="00877EFC" w:rsidRDefault="008C2E4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</w:t>
            </w:r>
            <w:bookmarkStart w:id="2" w:name="_GoBack"/>
            <w:bookmarkEnd w:id="2"/>
          </w:p>
        </w:tc>
      </w:tr>
    </w:tbl>
    <w:p w14:paraId="58CD9E86" w14:textId="77777777" w:rsidR="00877EFC" w:rsidRDefault="00877EFC" w:rsidP="00877EFC">
      <w:pPr>
        <w:spacing w:after="0"/>
        <w:rPr>
          <w:rFonts w:ascii="Arial" w:hAnsi="Arial" w:cs="Arial"/>
        </w:rPr>
      </w:pPr>
    </w:p>
    <w:p w14:paraId="6347732A" w14:textId="77777777" w:rsidR="00877EFC" w:rsidRPr="00D749C5" w:rsidRDefault="00877EFC" w:rsidP="00877EFC">
      <w:pPr>
        <w:spacing w:after="0"/>
        <w:rPr>
          <w:rFonts w:ascii="Arial" w:hAnsi="Arial" w:cs="Arial"/>
        </w:rPr>
      </w:pPr>
    </w:p>
    <w:p w14:paraId="48F64795" w14:textId="77777777" w:rsidR="00877EFC" w:rsidRDefault="00877E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533B52C" w14:textId="000AB58B" w:rsidR="008F11BB" w:rsidRPr="000440B9" w:rsidRDefault="003D5BB5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lastRenderedPageBreak/>
        <w:t>Supplemental figure 1</w:t>
      </w:r>
      <w:r w:rsidR="008F11BB">
        <w:rPr>
          <w:rFonts w:ascii="Arial" w:eastAsiaTheme="minorEastAsia" w:hAnsi="Arial" w:cs="Arial"/>
          <w:b/>
        </w:rPr>
        <w:t>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r w:rsidR="000440B9">
        <w:rPr>
          <w:rFonts w:ascii="Arial" w:eastAsiaTheme="minorEastAsia" w:hAnsi="Arial" w:cs="Arial"/>
          <w:b/>
        </w:rPr>
        <w:t xml:space="preserve"> of one single </w:t>
      </w:r>
      <w:r w:rsidR="009665E4">
        <w:rPr>
          <w:rFonts w:ascii="Arial" w:eastAsiaTheme="minorEastAsia" w:hAnsi="Arial" w:cs="Arial"/>
          <w:b/>
        </w:rPr>
        <w:t>imputed</w:t>
      </w:r>
      <w:r w:rsidR="000440B9">
        <w:rPr>
          <w:rFonts w:ascii="Arial" w:eastAsiaTheme="minorEastAsia" w:hAnsi="Arial" w:cs="Arial"/>
          <w:b/>
        </w:rPr>
        <w:t xml:space="preserve"> data set</w:t>
      </w:r>
      <w:r w:rsidR="008F11BB">
        <w:rPr>
          <w:rFonts w:ascii="Arial" w:eastAsiaTheme="minorEastAsia" w:hAnsi="Arial" w:cs="Arial"/>
          <w:b/>
        </w:rPr>
        <w:t>.</w:t>
      </w:r>
    </w:p>
    <w:p w14:paraId="7CE00467" w14:textId="07093545" w:rsidR="008F11BB" w:rsidRDefault="0081784D" w:rsidP="00C80640">
      <w:pPr>
        <w:spacing w:after="0"/>
        <w:rPr>
          <w:rFonts w:ascii="Arial" w:eastAsiaTheme="minorEastAsia" w:hAnsi="Arial" w:cs="Arial"/>
          <w:b/>
        </w:rPr>
      </w:pPr>
      <w:r w:rsidRPr="0081784D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67119EBA" wp14:editId="0F172C3F">
            <wp:extent cx="4572000" cy="4572000"/>
            <wp:effectExtent l="0" t="0" r="0" b="0"/>
            <wp:docPr id="2" name="Afbeelding 2" descr="Z:\Project Predict Hypoparathyroidism\Development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Project Predict Hypoparathyroidism\Development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E35410" w14:textId="14813B9F" w:rsidR="003D5BB5" w:rsidRDefault="00D14FCA" w:rsidP="003D5BB5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lastRenderedPageBreak/>
        <w:t>Supplemental Figure 2</w:t>
      </w:r>
      <w:r w:rsidR="003D5BB5">
        <w:rPr>
          <w:rFonts w:ascii="Arial" w:hAnsi="Arial" w:cs="Arial"/>
          <w:b/>
        </w:rPr>
        <w:t>. Model performance of models uncorrected for optimism</w:t>
      </w:r>
      <w:r w:rsidR="003D5BB5">
        <w:rPr>
          <w:rFonts w:ascii="Arial" w:hAnsi="Arial" w:cs="Arial"/>
        </w:rPr>
        <w:t>. The predicted probabilities were averaged over the ten imputed data sets. No shrinkage was applied to the models.</w:t>
      </w:r>
      <w:r w:rsidR="003D5BB5" w:rsidRPr="0008561D">
        <w:rPr>
          <w:rFonts w:ascii="Arial" w:hAnsi="Arial" w:cs="Arial"/>
        </w:rPr>
        <w:t xml:space="preserve"> </w:t>
      </w:r>
      <w:r w:rsidR="003D5BB5">
        <w:rPr>
          <w:rFonts w:ascii="Arial" w:hAnsi="Arial" w:cs="Arial"/>
        </w:rPr>
        <w:t xml:space="preserve">There is statistical evidence that the final model is better than the simple model (Likelihood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=19.0;p&lt;0.001</m:t>
        </m:r>
      </m:oMath>
      <w:r w:rsidR="003D5BB5">
        <w:rPr>
          <w:rFonts w:ascii="Arial" w:eastAsiaTheme="minorEastAsia" w:hAnsi="Arial" w:cs="Arial"/>
        </w:rPr>
        <w:t>). There is no statistical evidence that the full model is better than the final model, therefore we choose the sparse model (</w:t>
      </w:r>
      <w:r w:rsidR="003D5BB5">
        <w:rPr>
          <w:rFonts w:ascii="Arial" w:hAnsi="Arial" w:cs="Arial"/>
        </w:rPr>
        <w:t xml:space="preserve">Likelihood ratio test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=1.1;p&lt;0.892</m:t>
        </m:r>
      </m:oMath>
      <w:r w:rsidR="003D5BB5">
        <w:rPr>
          <w:rFonts w:ascii="Arial" w:eastAsiaTheme="minorEastAsia" w:hAnsi="Arial" w:cs="Arial"/>
        </w:rPr>
        <w:t>).</w:t>
      </w:r>
    </w:p>
    <w:p w14:paraId="6D1CB6FD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689"/>
      </w:tblGrid>
      <w:tr w:rsidR="00086692" w14:paraId="3FEDBB91" w14:textId="77777777" w:rsidTr="00BE5726">
        <w:tc>
          <w:tcPr>
            <w:tcW w:w="4811" w:type="dxa"/>
          </w:tcPr>
          <w:p w14:paraId="01A4F2D6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3004B703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086692" w14:paraId="4A384FF2" w14:textId="77777777" w:rsidTr="00BE5726">
        <w:tc>
          <w:tcPr>
            <w:tcW w:w="4811" w:type="dxa"/>
          </w:tcPr>
          <w:p w14:paraId="1E4187FA" w14:textId="5CD0FA34" w:rsidR="003D5BB5" w:rsidRDefault="00086692" w:rsidP="00BE5726">
            <w:pPr>
              <w:jc w:val="center"/>
              <w:rPr>
                <w:rFonts w:ascii="Arial" w:hAnsi="Arial" w:cs="Arial"/>
              </w:rPr>
            </w:pPr>
            <w:r w:rsidRPr="00086692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5EC9DC63" wp14:editId="11F406DC">
                  <wp:extent cx="3038475" cy="3038475"/>
                  <wp:effectExtent l="0" t="0" r="9525" b="9525"/>
                  <wp:docPr id="6" name="Afbeelding 6" descr="Z:\Project Predict Hypoparathyroidism\Development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Development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30A38F7" w14:textId="485BCA44" w:rsidR="003D5BB5" w:rsidRDefault="00086692" w:rsidP="00BE5726">
            <w:pPr>
              <w:jc w:val="center"/>
              <w:rPr>
                <w:rFonts w:ascii="Arial" w:hAnsi="Arial" w:cs="Arial"/>
              </w:rPr>
            </w:pPr>
            <w:r w:rsidRPr="00086692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9B0605C" wp14:editId="5F835D1E">
                  <wp:extent cx="3028950" cy="3028950"/>
                  <wp:effectExtent l="0" t="0" r="0" b="0"/>
                  <wp:docPr id="10" name="Afbeelding 10" descr="Z:\Project Predict Hypoparathyroidism\Development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:\Project Predict Hypoparathyroidism\Development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692" w14:paraId="3B649EE7" w14:textId="77777777" w:rsidTr="00BE5726">
        <w:tc>
          <w:tcPr>
            <w:tcW w:w="4811" w:type="dxa"/>
          </w:tcPr>
          <w:p w14:paraId="6D5FC63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0E430006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  <w:tr w:rsidR="00086692" w14:paraId="03856A14" w14:textId="77777777" w:rsidTr="00BE5726">
        <w:tc>
          <w:tcPr>
            <w:tcW w:w="4811" w:type="dxa"/>
          </w:tcPr>
          <w:p w14:paraId="1E30CAA7" w14:textId="428C9A19" w:rsidR="003D5BB5" w:rsidRDefault="00086692" w:rsidP="00BE5726">
            <w:pPr>
              <w:jc w:val="center"/>
              <w:rPr>
                <w:rFonts w:ascii="Arial" w:hAnsi="Arial" w:cs="Arial"/>
              </w:rPr>
            </w:pPr>
            <w:r w:rsidRPr="00086692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F40B0A6" wp14:editId="4D61BE77">
                  <wp:extent cx="3028950" cy="3028950"/>
                  <wp:effectExtent l="0" t="0" r="0" b="0"/>
                  <wp:docPr id="11" name="Afbeelding 11" descr="Z:\Project Predict Hypoparathyroidism\Development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Z:\Project Predict Hypoparathyroidism\Development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50DB2E20" w14:textId="77777777" w:rsidR="003D5BB5" w:rsidRDefault="003D5BB5" w:rsidP="00BE572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433CAF" w14:textId="77777777" w:rsidR="003D5BB5" w:rsidRDefault="003D5BB5" w:rsidP="003D5BB5">
      <w:pPr>
        <w:spacing w:after="0"/>
        <w:rPr>
          <w:rFonts w:ascii="Arial" w:eastAsiaTheme="minorEastAsia" w:hAnsi="Arial" w:cs="Arial"/>
        </w:rPr>
      </w:pPr>
    </w:p>
    <w:p w14:paraId="14EC425D" w14:textId="04AC626C" w:rsidR="00345CC4" w:rsidRDefault="00345CC4">
      <w:pPr>
        <w:rPr>
          <w:rFonts w:ascii="Arial" w:eastAsiaTheme="minorEastAsia" w:hAnsi="Arial" w:cs="Arial"/>
          <w:b/>
        </w:rPr>
      </w:pPr>
    </w:p>
    <w:sectPr w:rsidR="00345CC4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12T15:33:00Z" w:initials="CM">
    <w:p w14:paraId="1A8EFA12" w14:textId="2E5B3A53" w:rsidR="00145558" w:rsidRPr="00145558" w:rsidRDefault="00145558">
      <w:pPr>
        <w:pStyle w:val="CommentText"/>
      </w:pPr>
      <w:r w:rsidRPr="00E26338">
        <w:rPr>
          <w:rStyle w:val="CommentReference"/>
          <w:highlight w:val="magenta"/>
        </w:rPr>
        <w:annotationRef/>
      </w:r>
      <w:r w:rsidRPr="00E26338">
        <w:rPr>
          <w:highlight w:val="magenta"/>
        </w:rPr>
        <w:t xml:space="preserve">@Caro: </w:t>
      </w:r>
      <w:r w:rsidR="00E26338" w:rsidRPr="00E26338">
        <w:rPr>
          <w:highlight w:val="magenta"/>
        </w:rPr>
        <w:t>Check</w:t>
      </w:r>
      <w:r w:rsidRPr="00E26338">
        <w:rPr>
          <w:highlight w:val="magenta"/>
        </w:rPr>
        <w:t xml:space="preserve"> CI of intercept</w:t>
      </w:r>
      <w:r w:rsidR="00E26338" w:rsidRPr="00E26338">
        <w:rPr>
          <w:highlight w:val="magenta"/>
        </w:rPr>
        <w:t xml:space="preserve"> with David</w:t>
      </w:r>
    </w:p>
  </w:comment>
  <w:comment w:id="1" w:author="C.H.M. Maas [2]" w:date="2023-07-13T13:29:00Z" w:initials="CM">
    <w:p w14:paraId="43459B83" w14:textId="1E0EFF48" w:rsidR="00145558" w:rsidRPr="00145558" w:rsidRDefault="00145558">
      <w:pPr>
        <w:pStyle w:val="CommentText"/>
      </w:pPr>
      <w:r w:rsidRPr="00F835ED">
        <w:rPr>
          <w:rStyle w:val="CommentReference"/>
          <w:highlight w:val="magenta"/>
        </w:rPr>
        <w:annotationRef/>
      </w:r>
      <w:r w:rsidRPr="00145558">
        <w:rPr>
          <w:highlight w:val="magenta"/>
        </w:rPr>
        <w:t>@Caro: discuss with David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8EFA12" w15:done="0"/>
  <w15:commentEx w15:paraId="43459B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145558" w:rsidRDefault="00145558">
      <w:pPr>
        <w:spacing w:after="0"/>
      </w:pPr>
      <w:r>
        <w:separator/>
      </w:r>
    </w:p>
  </w:endnote>
  <w:endnote w:type="continuationSeparator" w:id="0">
    <w:p w14:paraId="28CA1898" w14:textId="77777777" w:rsidR="00145558" w:rsidRDefault="001455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145558" w:rsidRDefault="00145558">
      <w:r>
        <w:separator/>
      </w:r>
    </w:p>
  </w:footnote>
  <w:footnote w:type="continuationSeparator" w:id="0">
    <w:p w14:paraId="665CEE21" w14:textId="77777777" w:rsidR="00145558" w:rsidRDefault="00145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04A3FAB"/>
    <w:multiLevelType w:val="hybridMultilevel"/>
    <w:tmpl w:val="A9386156"/>
    <w:lvl w:ilvl="0" w:tplc="5A9C9C40">
      <w:start w:val="147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  <w15:person w15:author="C.H.M. Maas [2]">
    <w15:presenceInfo w15:providerId="AD" w15:userId="S-1-5-21-932686498-1610486119-1155464205-289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6B"/>
    <w:rsid w:val="00000F49"/>
    <w:rsid w:val="00003E26"/>
    <w:rsid w:val="00004CB2"/>
    <w:rsid w:val="00012B03"/>
    <w:rsid w:val="000271C5"/>
    <w:rsid w:val="0002763B"/>
    <w:rsid w:val="000440B9"/>
    <w:rsid w:val="0004429A"/>
    <w:rsid w:val="00056234"/>
    <w:rsid w:val="00057B70"/>
    <w:rsid w:val="000628E5"/>
    <w:rsid w:val="00066986"/>
    <w:rsid w:val="00073F10"/>
    <w:rsid w:val="00076990"/>
    <w:rsid w:val="0008541E"/>
    <w:rsid w:val="000855C2"/>
    <w:rsid w:val="0008561D"/>
    <w:rsid w:val="00086692"/>
    <w:rsid w:val="000926BF"/>
    <w:rsid w:val="00093E48"/>
    <w:rsid w:val="00095994"/>
    <w:rsid w:val="000A1B5E"/>
    <w:rsid w:val="000A2405"/>
    <w:rsid w:val="000A5181"/>
    <w:rsid w:val="000A6EDC"/>
    <w:rsid w:val="000B0DB8"/>
    <w:rsid w:val="000B2E74"/>
    <w:rsid w:val="000B3ABC"/>
    <w:rsid w:val="000B7D76"/>
    <w:rsid w:val="000C10BF"/>
    <w:rsid w:val="000D5FF2"/>
    <w:rsid w:val="000E3F32"/>
    <w:rsid w:val="000E4281"/>
    <w:rsid w:val="000E50DE"/>
    <w:rsid w:val="000E6665"/>
    <w:rsid w:val="000E7EC2"/>
    <w:rsid w:val="000F085D"/>
    <w:rsid w:val="000F23B7"/>
    <w:rsid w:val="000F5DA3"/>
    <w:rsid w:val="0010083A"/>
    <w:rsid w:val="00105C02"/>
    <w:rsid w:val="001124C1"/>
    <w:rsid w:val="001269DA"/>
    <w:rsid w:val="00133162"/>
    <w:rsid w:val="00143EC1"/>
    <w:rsid w:val="001451E4"/>
    <w:rsid w:val="00145558"/>
    <w:rsid w:val="00146401"/>
    <w:rsid w:val="00150C44"/>
    <w:rsid w:val="001740E0"/>
    <w:rsid w:val="00177066"/>
    <w:rsid w:val="001838DB"/>
    <w:rsid w:val="00191551"/>
    <w:rsid w:val="001953D4"/>
    <w:rsid w:val="001B7C95"/>
    <w:rsid w:val="001B7D0D"/>
    <w:rsid w:val="001C0BDC"/>
    <w:rsid w:val="001C2379"/>
    <w:rsid w:val="001C3828"/>
    <w:rsid w:val="001D2CAE"/>
    <w:rsid w:val="001D5749"/>
    <w:rsid w:val="001E2061"/>
    <w:rsid w:val="001E619B"/>
    <w:rsid w:val="001E792D"/>
    <w:rsid w:val="001F06E6"/>
    <w:rsid w:val="001F6B64"/>
    <w:rsid w:val="001F6F4D"/>
    <w:rsid w:val="00200250"/>
    <w:rsid w:val="00204977"/>
    <w:rsid w:val="00212518"/>
    <w:rsid w:val="0023137F"/>
    <w:rsid w:val="00233FAA"/>
    <w:rsid w:val="0024021F"/>
    <w:rsid w:val="00242DCE"/>
    <w:rsid w:val="00252BC4"/>
    <w:rsid w:val="00260E00"/>
    <w:rsid w:val="002627C6"/>
    <w:rsid w:val="00262C9B"/>
    <w:rsid w:val="00262D35"/>
    <w:rsid w:val="00266AB3"/>
    <w:rsid w:val="0026734D"/>
    <w:rsid w:val="00273393"/>
    <w:rsid w:val="00275592"/>
    <w:rsid w:val="00277A8C"/>
    <w:rsid w:val="0029579C"/>
    <w:rsid w:val="002A5EEE"/>
    <w:rsid w:val="002A661F"/>
    <w:rsid w:val="002B3F86"/>
    <w:rsid w:val="002C2D31"/>
    <w:rsid w:val="002C3AEF"/>
    <w:rsid w:val="002C63FC"/>
    <w:rsid w:val="002D2C01"/>
    <w:rsid w:val="002E0FA2"/>
    <w:rsid w:val="002F1D4F"/>
    <w:rsid w:val="002F1F9E"/>
    <w:rsid w:val="002F3C4F"/>
    <w:rsid w:val="002F44B9"/>
    <w:rsid w:val="00300CE7"/>
    <w:rsid w:val="00303900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4717E"/>
    <w:rsid w:val="003503B3"/>
    <w:rsid w:val="00357633"/>
    <w:rsid w:val="00364B58"/>
    <w:rsid w:val="00367B3C"/>
    <w:rsid w:val="00380EDE"/>
    <w:rsid w:val="00382B65"/>
    <w:rsid w:val="003932B3"/>
    <w:rsid w:val="00393DF7"/>
    <w:rsid w:val="003965B3"/>
    <w:rsid w:val="003A1AE4"/>
    <w:rsid w:val="003A4354"/>
    <w:rsid w:val="003A4AE2"/>
    <w:rsid w:val="003A54C2"/>
    <w:rsid w:val="003A5F28"/>
    <w:rsid w:val="003C02FE"/>
    <w:rsid w:val="003C1D7F"/>
    <w:rsid w:val="003C3375"/>
    <w:rsid w:val="003D03AA"/>
    <w:rsid w:val="003D5BB5"/>
    <w:rsid w:val="003D747E"/>
    <w:rsid w:val="003E5200"/>
    <w:rsid w:val="003F2881"/>
    <w:rsid w:val="003F4DED"/>
    <w:rsid w:val="003F5177"/>
    <w:rsid w:val="003F56F6"/>
    <w:rsid w:val="003F6B85"/>
    <w:rsid w:val="00400BFD"/>
    <w:rsid w:val="004029A5"/>
    <w:rsid w:val="00402F37"/>
    <w:rsid w:val="004112EE"/>
    <w:rsid w:val="00414F2E"/>
    <w:rsid w:val="004150B7"/>
    <w:rsid w:val="00424F10"/>
    <w:rsid w:val="00435D44"/>
    <w:rsid w:val="004369CE"/>
    <w:rsid w:val="00440B6E"/>
    <w:rsid w:val="00453560"/>
    <w:rsid w:val="00461C5A"/>
    <w:rsid w:val="004657E3"/>
    <w:rsid w:val="00466EA7"/>
    <w:rsid w:val="00470C87"/>
    <w:rsid w:val="004817F1"/>
    <w:rsid w:val="0049274F"/>
    <w:rsid w:val="00496A1B"/>
    <w:rsid w:val="004A1BDF"/>
    <w:rsid w:val="004A4FDD"/>
    <w:rsid w:val="004B2134"/>
    <w:rsid w:val="004C07E5"/>
    <w:rsid w:val="004D2FA3"/>
    <w:rsid w:val="004E4682"/>
    <w:rsid w:val="004E669E"/>
    <w:rsid w:val="004F2A66"/>
    <w:rsid w:val="004F410D"/>
    <w:rsid w:val="004F43D4"/>
    <w:rsid w:val="004F7EBB"/>
    <w:rsid w:val="00500AEE"/>
    <w:rsid w:val="00502455"/>
    <w:rsid w:val="00513017"/>
    <w:rsid w:val="00515DE4"/>
    <w:rsid w:val="005171C8"/>
    <w:rsid w:val="005209FA"/>
    <w:rsid w:val="00520D83"/>
    <w:rsid w:val="005218D5"/>
    <w:rsid w:val="005319C0"/>
    <w:rsid w:val="00550A67"/>
    <w:rsid w:val="00555AAB"/>
    <w:rsid w:val="00561557"/>
    <w:rsid w:val="005623B8"/>
    <w:rsid w:val="00570E69"/>
    <w:rsid w:val="00571790"/>
    <w:rsid w:val="00574C0C"/>
    <w:rsid w:val="0059060A"/>
    <w:rsid w:val="00591A0B"/>
    <w:rsid w:val="00597E89"/>
    <w:rsid w:val="005A22D0"/>
    <w:rsid w:val="005A5DB0"/>
    <w:rsid w:val="005A6ED4"/>
    <w:rsid w:val="005B3487"/>
    <w:rsid w:val="005B4881"/>
    <w:rsid w:val="005D1363"/>
    <w:rsid w:val="005D1635"/>
    <w:rsid w:val="005D25A6"/>
    <w:rsid w:val="005D3A70"/>
    <w:rsid w:val="005E4A36"/>
    <w:rsid w:val="005E63AC"/>
    <w:rsid w:val="005F0666"/>
    <w:rsid w:val="005F278B"/>
    <w:rsid w:val="005F4A3A"/>
    <w:rsid w:val="005F776F"/>
    <w:rsid w:val="006015DA"/>
    <w:rsid w:val="00601C4F"/>
    <w:rsid w:val="00615E0F"/>
    <w:rsid w:val="006167E6"/>
    <w:rsid w:val="00635E4F"/>
    <w:rsid w:val="0064229D"/>
    <w:rsid w:val="00646837"/>
    <w:rsid w:val="0065074C"/>
    <w:rsid w:val="00652F6E"/>
    <w:rsid w:val="00660499"/>
    <w:rsid w:val="00674220"/>
    <w:rsid w:val="00691F4C"/>
    <w:rsid w:val="00696911"/>
    <w:rsid w:val="006A0CEB"/>
    <w:rsid w:val="006A35F0"/>
    <w:rsid w:val="006A4844"/>
    <w:rsid w:val="006B2F6A"/>
    <w:rsid w:val="006B4D84"/>
    <w:rsid w:val="006B4F77"/>
    <w:rsid w:val="006C1484"/>
    <w:rsid w:val="006C5242"/>
    <w:rsid w:val="006C5CA4"/>
    <w:rsid w:val="006D2C79"/>
    <w:rsid w:val="006E54E9"/>
    <w:rsid w:val="006E78C1"/>
    <w:rsid w:val="00700D8A"/>
    <w:rsid w:val="00706675"/>
    <w:rsid w:val="00707810"/>
    <w:rsid w:val="00710440"/>
    <w:rsid w:val="007107E4"/>
    <w:rsid w:val="0071725C"/>
    <w:rsid w:val="00721450"/>
    <w:rsid w:val="00724131"/>
    <w:rsid w:val="0072434F"/>
    <w:rsid w:val="00727A23"/>
    <w:rsid w:val="00730E34"/>
    <w:rsid w:val="00737990"/>
    <w:rsid w:val="00740F14"/>
    <w:rsid w:val="00742C6F"/>
    <w:rsid w:val="007447FC"/>
    <w:rsid w:val="00760AA0"/>
    <w:rsid w:val="00767127"/>
    <w:rsid w:val="00770E06"/>
    <w:rsid w:val="00771DB2"/>
    <w:rsid w:val="0078257F"/>
    <w:rsid w:val="00791085"/>
    <w:rsid w:val="007926EF"/>
    <w:rsid w:val="007966BD"/>
    <w:rsid w:val="007A1D03"/>
    <w:rsid w:val="007A3FF3"/>
    <w:rsid w:val="007A48E5"/>
    <w:rsid w:val="007B3E78"/>
    <w:rsid w:val="007B571F"/>
    <w:rsid w:val="007B6CFE"/>
    <w:rsid w:val="007C69D7"/>
    <w:rsid w:val="007D5A41"/>
    <w:rsid w:val="007E6F59"/>
    <w:rsid w:val="007F178E"/>
    <w:rsid w:val="007F5CC7"/>
    <w:rsid w:val="00804DBD"/>
    <w:rsid w:val="0081784D"/>
    <w:rsid w:val="008178AD"/>
    <w:rsid w:val="00841645"/>
    <w:rsid w:val="008441D0"/>
    <w:rsid w:val="0085197D"/>
    <w:rsid w:val="00856B7B"/>
    <w:rsid w:val="00856BB6"/>
    <w:rsid w:val="00867622"/>
    <w:rsid w:val="00871F0E"/>
    <w:rsid w:val="008723FD"/>
    <w:rsid w:val="00875DFA"/>
    <w:rsid w:val="00877E41"/>
    <w:rsid w:val="00877EFC"/>
    <w:rsid w:val="008809E0"/>
    <w:rsid w:val="0089237C"/>
    <w:rsid w:val="008932D0"/>
    <w:rsid w:val="00893A20"/>
    <w:rsid w:val="008A5782"/>
    <w:rsid w:val="008A6A5A"/>
    <w:rsid w:val="008B7AF1"/>
    <w:rsid w:val="008B7BA2"/>
    <w:rsid w:val="008C08F8"/>
    <w:rsid w:val="008C2E45"/>
    <w:rsid w:val="008C4A89"/>
    <w:rsid w:val="008C4BC2"/>
    <w:rsid w:val="008D1786"/>
    <w:rsid w:val="008D7E1E"/>
    <w:rsid w:val="008E362D"/>
    <w:rsid w:val="008E685E"/>
    <w:rsid w:val="008F11BB"/>
    <w:rsid w:val="008F1FAA"/>
    <w:rsid w:val="008F5E18"/>
    <w:rsid w:val="008F5FB8"/>
    <w:rsid w:val="0090506B"/>
    <w:rsid w:val="00906854"/>
    <w:rsid w:val="00914975"/>
    <w:rsid w:val="00915F1C"/>
    <w:rsid w:val="00921179"/>
    <w:rsid w:val="009307FD"/>
    <w:rsid w:val="00931ACB"/>
    <w:rsid w:val="00935F29"/>
    <w:rsid w:val="00942929"/>
    <w:rsid w:val="009461AB"/>
    <w:rsid w:val="00953B99"/>
    <w:rsid w:val="00965983"/>
    <w:rsid w:val="009665E4"/>
    <w:rsid w:val="00966D1E"/>
    <w:rsid w:val="0097378B"/>
    <w:rsid w:val="00976639"/>
    <w:rsid w:val="00977F57"/>
    <w:rsid w:val="009B0EEA"/>
    <w:rsid w:val="009B248F"/>
    <w:rsid w:val="009D2949"/>
    <w:rsid w:val="009D4541"/>
    <w:rsid w:val="009E2DAA"/>
    <w:rsid w:val="009E3B7E"/>
    <w:rsid w:val="009F02A0"/>
    <w:rsid w:val="009F3C31"/>
    <w:rsid w:val="009F4696"/>
    <w:rsid w:val="009F715E"/>
    <w:rsid w:val="009F7523"/>
    <w:rsid w:val="00A01645"/>
    <w:rsid w:val="00A01A33"/>
    <w:rsid w:val="00A01FB6"/>
    <w:rsid w:val="00A02354"/>
    <w:rsid w:val="00A1425F"/>
    <w:rsid w:val="00A267A5"/>
    <w:rsid w:val="00A2680E"/>
    <w:rsid w:val="00A27431"/>
    <w:rsid w:val="00A351F3"/>
    <w:rsid w:val="00A41422"/>
    <w:rsid w:val="00A437DB"/>
    <w:rsid w:val="00A4393B"/>
    <w:rsid w:val="00A447D1"/>
    <w:rsid w:val="00A46603"/>
    <w:rsid w:val="00A5494B"/>
    <w:rsid w:val="00A560F8"/>
    <w:rsid w:val="00A63C47"/>
    <w:rsid w:val="00A665E3"/>
    <w:rsid w:val="00A7457C"/>
    <w:rsid w:val="00A76B6F"/>
    <w:rsid w:val="00A812A5"/>
    <w:rsid w:val="00A851FB"/>
    <w:rsid w:val="00A87411"/>
    <w:rsid w:val="00A95D15"/>
    <w:rsid w:val="00A97A6B"/>
    <w:rsid w:val="00AA5951"/>
    <w:rsid w:val="00AA6534"/>
    <w:rsid w:val="00AB48EA"/>
    <w:rsid w:val="00AC3E91"/>
    <w:rsid w:val="00AC4B73"/>
    <w:rsid w:val="00AC53C7"/>
    <w:rsid w:val="00AD5D32"/>
    <w:rsid w:val="00AD632E"/>
    <w:rsid w:val="00AE021C"/>
    <w:rsid w:val="00B010D1"/>
    <w:rsid w:val="00B01AFB"/>
    <w:rsid w:val="00B054A1"/>
    <w:rsid w:val="00B05A18"/>
    <w:rsid w:val="00B12A8E"/>
    <w:rsid w:val="00B3073E"/>
    <w:rsid w:val="00B37F4B"/>
    <w:rsid w:val="00B409CB"/>
    <w:rsid w:val="00B45011"/>
    <w:rsid w:val="00B47AA5"/>
    <w:rsid w:val="00B52458"/>
    <w:rsid w:val="00B62BF2"/>
    <w:rsid w:val="00B8321D"/>
    <w:rsid w:val="00B832CB"/>
    <w:rsid w:val="00B85DE4"/>
    <w:rsid w:val="00B86BF0"/>
    <w:rsid w:val="00B90294"/>
    <w:rsid w:val="00B90913"/>
    <w:rsid w:val="00B96A24"/>
    <w:rsid w:val="00BA0E18"/>
    <w:rsid w:val="00BA1FA9"/>
    <w:rsid w:val="00BA56BC"/>
    <w:rsid w:val="00BA5833"/>
    <w:rsid w:val="00BA678E"/>
    <w:rsid w:val="00BA6CC6"/>
    <w:rsid w:val="00BC10D6"/>
    <w:rsid w:val="00BC4C97"/>
    <w:rsid w:val="00BD19E0"/>
    <w:rsid w:val="00BD1F91"/>
    <w:rsid w:val="00BE2AD4"/>
    <w:rsid w:val="00BE5726"/>
    <w:rsid w:val="00BF11E9"/>
    <w:rsid w:val="00BF49A4"/>
    <w:rsid w:val="00C11893"/>
    <w:rsid w:val="00C154D0"/>
    <w:rsid w:val="00C1685A"/>
    <w:rsid w:val="00C26F9B"/>
    <w:rsid w:val="00C279C1"/>
    <w:rsid w:val="00C27CEC"/>
    <w:rsid w:val="00C31BAC"/>
    <w:rsid w:val="00C33BCE"/>
    <w:rsid w:val="00C355F8"/>
    <w:rsid w:val="00C42B7D"/>
    <w:rsid w:val="00C42BAD"/>
    <w:rsid w:val="00C42CFE"/>
    <w:rsid w:val="00C43F93"/>
    <w:rsid w:val="00C453BC"/>
    <w:rsid w:val="00C546AE"/>
    <w:rsid w:val="00C54774"/>
    <w:rsid w:val="00C563F9"/>
    <w:rsid w:val="00C5756C"/>
    <w:rsid w:val="00C63E6B"/>
    <w:rsid w:val="00C74CB2"/>
    <w:rsid w:val="00C771E7"/>
    <w:rsid w:val="00C80640"/>
    <w:rsid w:val="00C84909"/>
    <w:rsid w:val="00C8546A"/>
    <w:rsid w:val="00C94059"/>
    <w:rsid w:val="00CA00D1"/>
    <w:rsid w:val="00CA1FFF"/>
    <w:rsid w:val="00CA2CB1"/>
    <w:rsid w:val="00CB0077"/>
    <w:rsid w:val="00CB0CFA"/>
    <w:rsid w:val="00CB307D"/>
    <w:rsid w:val="00CB5732"/>
    <w:rsid w:val="00CC4285"/>
    <w:rsid w:val="00CC4CF9"/>
    <w:rsid w:val="00CC608C"/>
    <w:rsid w:val="00CC6F3C"/>
    <w:rsid w:val="00CD3C03"/>
    <w:rsid w:val="00CE0DEE"/>
    <w:rsid w:val="00CE36B2"/>
    <w:rsid w:val="00CF0349"/>
    <w:rsid w:val="00CF2CFD"/>
    <w:rsid w:val="00CF321D"/>
    <w:rsid w:val="00CF642D"/>
    <w:rsid w:val="00CF6F53"/>
    <w:rsid w:val="00CF7108"/>
    <w:rsid w:val="00D001AA"/>
    <w:rsid w:val="00D05759"/>
    <w:rsid w:val="00D064F6"/>
    <w:rsid w:val="00D1041D"/>
    <w:rsid w:val="00D132B6"/>
    <w:rsid w:val="00D14FCA"/>
    <w:rsid w:val="00D167A8"/>
    <w:rsid w:val="00D23260"/>
    <w:rsid w:val="00D332A7"/>
    <w:rsid w:val="00D347D7"/>
    <w:rsid w:val="00D359F4"/>
    <w:rsid w:val="00D36AE7"/>
    <w:rsid w:val="00D41BB2"/>
    <w:rsid w:val="00D42DF6"/>
    <w:rsid w:val="00D431F2"/>
    <w:rsid w:val="00D46B32"/>
    <w:rsid w:val="00D47091"/>
    <w:rsid w:val="00D533BC"/>
    <w:rsid w:val="00D60917"/>
    <w:rsid w:val="00D64740"/>
    <w:rsid w:val="00D71524"/>
    <w:rsid w:val="00D721C9"/>
    <w:rsid w:val="00D749C5"/>
    <w:rsid w:val="00D75AED"/>
    <w:rsid w:val="00D81D99"/>
    <w:rsid w:val="00D8526D"/>
    <w:rsid w:val="00D908BC"/>
    <w:rsid w:val="00D90AAF"/>
    <w:rsid w:val="00D93EA7"/>
    <w:rsid w:val="00D94A26"/>
    <w:rsid w:val="00D96BB1"/>
    <w:rsid w:val="00DA0CCE"/>
    <w:rsid w:val="00DA3BC4"/>
    <w:rsid w:val="00DA61C3"/>
    <w:rsid w:val="00DB40E6"/>
    <w:rsid w:val="00DC3ED7"/>
    <w:rsid w:val="00DD0ADB"/>
    <w:rsid w:val="00DD3B39"/>
    <w:rsid w:val="00DD62ED"/>
    <w:rsid w:val="00DE5C2F"/>
    <w:rsid w:val="00DF370F"/>
    <w:rsid w:val="00E00B99"/>
    <w:rsid w:val="00E02681"/>
    <w:rsid w:val="00E03C90"/>
    <w:rsid w:val="00E06DE8"/>
    <w:rsid w:val="00E120FB"/>
    <w:rsid w:val="00E16BDE"/>
    <w:rsid w:val="00E175DF"/>
    <w:rsid w:val="00E22830"/>
    <w:rsid w:val="00E248EF"/>
    <w:rsid w:val="00E25768"/>
    <w:rsid w:val="00E26338"/>
    <w:rsid w:val="00E26924"/>
    <w:rsid w:val="00E464D9"/>
    <w:rsid w:val="00E500E5"/>
    <w:rsid w:val="00E515A4"/>
    <w:rsid w:val="00E61091"/>
    <w:rsid w:val="00E6724B"/>
    <w:rsid w:val="00E729F0"/>
    <w:rsid w:val="00E73ED2"/>
    <w:rsid w:val="00E74E49"/>
    <w:rsid w:val="00E75C73"/>
    <w:rsid w:val="00E8204F"/>
    <w:rsid w:val="00E8487F"/>
    <w:rsid w:val="00E9331D"/>
    <w:rsid w:val="00E95228"/>
    <w:rsid w:val="00EA65A8"/>
    <w:rsid w:val="00EB236F"/>
    <w:rsid w:val="00EC1066"/>
    <w:rsid w:val="00EC205F"/>
    <w:rsid w:val="00ED2EE1"/>
    <w:rsid w:val="00ED5388"/>
    <w:rsid w:val="00ED750E"/>
    <w:rsid w:val="00EE1466"/>
    <w:rsid w:val="00EE2545"/>
    <w:rsid w:val="00EE3531"/>
    <w:rsid w:val="00EE7258"/>
    <w:rsid w:val="00EF5889"/>
    <w:rsid w:val="00F019E6"/>
    <w:rsid w:val="00F03A02"/>
    <w:rsid w:val="00F03B57"/>
    <w:rsid w:val="00F11450"/>
    <w:rsid w:val="00F2146B"/>
    <w:rsid w:val="00F31622"/>
    <w:rsid w:val="00F4099A"/>
    <w:rsid w:val="00F431FB"/>
    <w:rsid w:val="00F4651A"/>
    <w:rsid w:val="00F473FF"/>
    <w:rsid w:val="00F503E4"/>
    <w:rsid w:val="00F543AC"/>
    <w:rsid w:val="00F64CF2"/>
    <w:rsid w:val="00F651F6"/>
    <w:rsid w:val="00F655B0"/>
    <w:rsid w:val="00F72698"/>
    <w:rsid w:val="00F77F2C"/>
    <w:rsid w:val="00F828C1"/>
    <w:rsid w:val="00F835ED"/>
    <w:rsid w:val="00F87600"/>
    <w:rsid w:val="00F910F6"/>
    <w:rsid w:val="00F91D01"/>
    <w:rsid w:val="00F94E86"/>
    <w:rsid w:val="00FA1129"/>
    <w:rsid w:val="00FA7D2D"/>
    <w:rsid w:val="00FB09D7"/>
    <w:rsid w:val="00FC7ACA"/>
    <w:rsid w:val="00FD737A"/>
    <w:rsid w:val="00FE2B9D"/>
    <w:rsid w:val="00FE4A6D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;v-text-anchor:middle" fillcolor="#93cddd" strokecolor="windowText">
      <v:fill color="#93cddd"/>
      <v:stroke color="windowText" weight="2pt"/>
    </o:shapedefaults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E16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F1489-FF55-45DB-9B14-45DC9D13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1448</Words>
  <Characters>7965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N/A</Company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van Dijk</dc:creator>
  <cp:keywords/>
  <cp:lastModifiedBy>C.H.M. Maas</cp:lastModifiedBy>
  <cp:revision>40</cp:revision>
  <dcterms:created xsi:type="dcterms:W3CDTF">2023-07-18T13:54:00Z</dcterms:created>
  <dcterms:modified xsi:type="dcterms:W3CDTF">2023-07-25T13:56:00Z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