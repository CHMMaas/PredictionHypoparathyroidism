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commentRangeStart w:id="0"/>
      <w:r w:rsidRPr="002440B9">
        <w:rPr>
          <w:rFonts w:ascii="Times New Roman" w:eastAsia="Calibri" w:hAnsi="Times New Roman" w:cs="Times New Roman"/>
          <w:b/>
          <w:lang w:val="en-US"/>
        </w:rPr>
        <w:t>T</w:t>
      </w:r>
      <w:commentRangeEnd w:id="0"/>
      <w:r w:rsidR="00FB557D">
        <w:rPr>
          <w:rStyle w:val="Verwijzingopmerking"/>
        </w:rPr>
        <w:commentReference w:id="0"/>
      </w:r>
      <w:r w:rsidRPr="002440B9">
        <w:rPr>
          <w:rFonts w:ascii="Times New Roman" w:eastAsia="Calibri" w:hAnsi="Times New Roman" w:cs="Times New Roman"/>
          <w:b/>
          <w:lang w:val="en-US"/>
        </w:rPr>
        <w:t xml:space="preserve">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proofErr w:type="spellStart"/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</w:t>
      </w:r>
      <w:proofErr w:type="spellEnd"/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</w:t>
      </w:r>
      <w:proofErr w:type="spellEnd"/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Verhoef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</w:t>
      </w:r>
      <w:commentRangeStart w:id="1"/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.</w:t>
      </w:r>
      <w:commentRangeEnd w:id="1"/>
      <w:r w:rsidR="000E7764">
        <w:rPr>
          <w:rStyle w:val="Verwijzingopmerking"/>
        </w:rPr>
        <w:commentReference w:id="1"/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Department of Research and Development, Netherlands Comprehensive Cancer </w:t>
      </w:r>
      <w:proofErr w:type="spellStart"/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Organisation</w:t>
      </w:r>
      <w:proofErr w:type="spellEnd"/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6E73B0E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705E0B" w:rsidRPr="00F935E0">
        <w:rPr>
          <w:lang w:val="en-GB"/>
        </w:rPr>
        <w:t>s.p.j.vandijk@erasmusmc.nl</w:t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r w:rsidR="0086293F">
        <w:rPr>
          <w:rFonts w:ascii="Times New Roman" w:hAnsi="Times New Roman" w:cs="Times New Roman"/>
          <w:sz w:val="22"/>
          <w:szCs w:val="22"/>
          <w:lang w:val="en-US"/>
        </w:rPr>
        <w:t xml:space="preserve">internal-externally 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192333ED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7BDB5A54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r w:rsidR="00371C09">
        <w:rPr>
          <w:rFonts w:ascii="Times New Roman" w:hAnsi="Times New Roman" w:cs="Times New Roman"/>
          <w:sz w:val="22"/>
          <w:szCs w:val="22"/>
          <w:lang w:val="en-US"/>
        </w:rPr>
        <w:t xml:space="preserve"> percent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43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surgery (OR 3.78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1.58-9.04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0.85-0.92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521A9A1C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7B50C1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AF06E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4F406479" w:rsidR="00227FCE" w:rsidRPr="002440B9" w:rsidRDefault="00CA147E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7B9168D2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5F067230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5CF79921" w14:textId="5F50B468" w:rsidR="00F935E0" w:rsidRDefault="00007957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 The Netherlands.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e Netherlands before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, 2017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, 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30F6D428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Supplement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4100CE80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</w:t>
      </w:r>
    </w:p>
    <w:p w14:paraId="2274F735" w14:textId="0A8462CC" w:rsidR="00EE718F" w:rsidRPr="002440B9" w:rsidRDefault="008429C7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F74F8A" w14:textId="4DB25DF3" w:rsidR="00FD4B27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CE7C025" w14:textId="77777777" w:rsidR="002B4B5B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74A23">
        <w:rPr>
          <w:rFonts w:ascii="Times New Roman" w:hAnsi="Times New Roman" w:cs="Times New Roman"/>
          <w:b/>
          <w:sz w:val="22"/>
          <w:szCs w:val="22"/>
          <w:lang w:val="en-US"/>
        </w:rPr>
        <w:t>Statistical analysis for model development</w:t>
      </w:r>
    </w:p>
    <w:p w14:paraId="02189248" w14:textId="74A3646F" w:rsidR="0012073C" w:rsidRDefault="002B4B5B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face="superscript"&gt;14&lt;/style&gt;&lt;/DisplayText&gt;&lt;record&gt;&lt;rec-number&gt;46&lt;/rec-number&gt;&lt;foreign-keys&gt;&lt;key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face="superscript"&gt;15&lt;/style&gt;&lt;/DisplayText&gt;&lt;record&gt;&lt;rec-number&gt;49&lt;/rec-number&gt;&lt;foreign-keys&gt;&lt;key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 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r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face="superscript"&gt;16&lt;/style&gt;&lt;/DisplayText&gt;&lt;record&gt;&lt;rec-number&gt;22&lt;/rec-number&gt;&lt;foreign-keys&gt;&lt;key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face="superscript"&gt;17&lt;/style&gt;&lt;/DisplayText&gt;&lt;record&gt;&lt;rec-number&gt;56&lt;/rec-number&gt;&lt;foreign-keys&gt;&lt;key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p&lt;0.05</w:t>
      </w:r>
      <w:r w:rsidR="00F10BC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face="superscript"&gt;18, 19&lt;/style&gt;&lt;/DisplayText&gt;&lt;record&gt;&lt;rec-number&gt;29&lt;/rec-number&gt;&lt;foreign-keys&gt;&lt;key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18, 19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Predictions of the final model were made easily accessible through a </w:t>
      </w:r>
      <w:commentRangeStart w:id="2"/>
      <w:r w:rsidR="004A5660">
        <w:rPr>
          <w:rFonts w:ascii="Times New Roman" w:hAnsi="Times New Roman" w:cs="Times New Roman"/>
          <w:sz w:val="22"/>
          <w:szCs w:val="22"/>
          <w:lang w:val="en-US"/>
        </w:rPr>
        <w:t>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20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End w:id="2"/>
      <w:r w:rsidR="00607D88">
        <w:rPr>
          <w:rStyle w:val="Verwijzingopmerking"/>
        </w:rPr>
        <w:commentReference w:id="2"/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>To assess the relationship between the risk of long-term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(0-10%), intermediate </w:t>
      </w:r>
      <w:r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3D887328" w:rsidR="007349DF" w:rsidRDefault="00A43EC2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leaving one center out of 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predictions for the left out center.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1A10F6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lastRenderedPageBreak/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face="superscript"&gt;22&lt;/style&gt;&lt;/DisplayText&gt;&lt;record&gt;&lt;rec-number&gt;59&lt;/rec-number&gt;&lt;foreign-keys&gt;&lt;key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6B69050" w14:textId="77777777" w:rsidR="00E1760D" w:rsidRDefault="00E1760D" w:rsidP="00C408C3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5122F6C" w14:textId="754DD83A" w:rsidR="003962CC" w:rsidRPr="00836C28" w:rsidRDefault="00073A03" w:rsidP="00040C71">
      <w:pPr>
        <w:spacing w:after="200"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5EF6EACF" w:rsidR="008561EE" w:rsidRDefault="00AA2499" w:rsidP="00040C71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3D3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 xml:space="preserve"> 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>PTH at 24 hours,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Table 1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069E1F69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that fits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and is most clinically applicable 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includes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 xml:space="preserve">, age, sex, type of surgery, and indication </w:t>
      </w:r>
      <w:r w:rsidR="00985724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</w:t>
      </w:r>
      <w:del w:id="3" w:author="C.H.M. Maas [2]" w:date="2023-07-19T13:51:00Z">
        <w:r w:rsidR="00246733" w:rsidDel="00B45D1A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delText>, Supplemental Figure 3</w:delText>
        </w:r>
      </w:del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).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seems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there is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test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1.11-1.86),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3.90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1.62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9.37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46733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Table 2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important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1CB8D709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575C39">
        <w:rPr>
          <w:rFonts w:ascii="Times New Roman" w:hAnsi="Times New Roman" w:cs="Times New Roman"/>
          <w:sz w:val="22"/>
          <w:szCs w:val="22"/>
          <w:lang w:val="en-US"/>
        </w:rPr>
        <w:t xml:space="preserve"> (Supplemental Table 3)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228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62.6</w:t>
      </w:r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75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20.2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D030DE" w:rsidRPr="0071703D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17.2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B1028">
        <w:rPr>
          <w:rFonts w:ascii="Times New Roman" w:hAnsi="Times New Roman" w:cs="Times New Roman"/>
          <w:sz w:val="22"/>
          <w:szCs w:val="22"/>
          <w:lang w:val="en-US"/>
        </w:rPr>
        <w:t>classified</w:t>
      </w:r>
      <w:r w:rsidR="009D28E8">
        <w:rPr>
          <w:rFonts w:ascii="Times New Roman" w:hAnsi="Times New Roman" w:cs="Times New Roman"/>
          <w:sz w:val="22"/>
          <w:szCs w:val="22"/>
          <w:lang w:val="en-US"/>
        </w:rPr>
        <w:t xml:space="preserve"> as high risk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Start w:id="4"/>
      <w:commentRangeStart w:id="5"/>
      <w:r w:rsidR="00951F3F">
        <w:rPr>
          <w:rFonts w:ascii="Times New Roman" w:hAnsi="Times New Roman" w:cs="Times New Roman"/>
          <w:sz w:val="22"/>
          <w:szCs w:val="22"/>
          <w:lang w:val="en-US"/>
        </w:rPr>
        <w:t>T</w:t>
      </w:r>
      <w:commentRangeEnd w:id="4"/>
      <w:r w:rsidR="00650135">
        <w:rPr>
          <w:rStyle w:val="Verwijzingopmerking"/>
        </w:rPr>
        <w:commentReference w:id="4"/>
      </w:r>
      <w:commentRangeEnd w:id="5"/>
      <w:r w:rsidR="00957C26">
        <w:rPr>
          <w:rStyle w:val="Verwijzingopmerking"/>
        </w:rPr>
        <w:commentReference w:id="5"/>
      </w:r>
      <w:r w:rsidR="00951F3F">
        <w:rPr>
          <w:rFonts w:ascii="Times New Roman" w:hAnsi="Times New Roman" w:cs="Times New Roman"/>
          <w:sz w:val="22"/>
          <w:szCs w:val="22"/>
          <w:lang w:val="en-US"/>
        </w:rPr>
        <w:t>wo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low-risk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9.3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647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  <w:bookmarkStart w:id="6" w:name="_GoBack"/>
      <w:bookmarkEnd w:id="6"/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5FCA7BA1" w:rsidR="00C52D0D" w:rsidRDefault="00032090" w:rsidP="00040C7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FB113D">
        <w:rPr>
          <w:rFonts w:ascii="Times New Roman" w:hAnsi="Times New Roman" w:cs="Times New Roman"/>
          <w:sz w:val="22"/>
          <w:szCs w:val="22"/>
          <w:lang w:val="en-US"/>
        </w:rPr>
        <w:t>C-index 0.88, 95% CI: 0.84-0.92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A1F2D">
        <w:rPr>
          <w:rFonts w:ascii="Times New Roman" w:hAnsi="Times New Roman" w:cs="Times New Roman"/>
          <w:sz w:val="22"/>
          <w:szCs w:val="22"/>
          <w:lang w:val="en-US"/>
        </w:rPr>
        <w:t xml:space="preserve">enhance accuracy and validate the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current model.</w:t>
      </w:r>
    </w:p>
    <w:p w14:paraId="682DC25E" w14:textId="7F7C6021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face="superscript"&gt;23&lt;/style&gt;&lt;/DisplayText&gt;&lt;record&gt;&lt;rec-number&gt;36&lt;/rec-number&gt;&lt;foreign-keys&gt;&lt;key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390CE4BB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3, 24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lastRenderedPageBreak/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proofErr w:type="spellStart"/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>Loncar</w:t>
      </w:r>
      <w:proofErr w:type="spellEnd"/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 24-hour 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had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This observation 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r w:rsidR="004F6632">
        <w:rPr>
          <w:rFonts w:ascii="Times New Roman" w:hAnsi="Times New Roman" w:cs="Times New Roman"/>
          <w:sz w:val="22"/>
          <w:szCs w:val="22"/>
          <w:lang w:val="en-US"/>
        </w:rPr>
        <w:t xml:space="preserve"> (Table 2)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r w:rsidR="00AC6691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863457">
        <w:rPr>
          <w:rFonts w:ascii="Times New Roman" w:hAnsi="Times New Roman" w:cs="Times New Roman"/>
          <w:sz w:val="22"/>
          <w:szCs w:val="22"/>
          <w:lang w:val="en-US"/>
        </w:rPr>
        <w:t>Supplemental Figure 1)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3B090CF5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long-term hypoparathyroidism, we also observed a notable correlation between a higher risk of long-term hypoparathyroidism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23D374B9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24931" w:rsidRPr="0034215D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model more prone to </w:t>
      </w:r>
      <w:r w:rsidR="00724931">
        <w:rPr>
          <w:rFonts w:ascii="Times New Roman" w:hAnsi="Times New Roman" w:cs="Times New Roman"/>
          <w:sz w:val="22"/>
          <w:szCs w:val="22"/>
          <w:lang w:val="en-US"/>
        </w:rPr>
        <w:t>incidental findings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r w:rsidR="00B57CC3">
        <w:rPr>
          <w:rFonts w:ascii="Times New Roman" w:hAnsi="Times New Roman" w:cs="Times New Roman"/>
          <w:sz w:val="22"/>
          <w:szCs w:val="22"/>
          <w:lang w:val="en-US"/>
        </w:rPr>
        <w:t>used uniform shrinkage obtained by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r w:rsidR="00987E46">
        <w:rPr>
          <w:rFonts w:ascii="Times New Roman" w:hAnsi="Times New Roman" w:cs="Times New Roman"/>
          <w:sz w:val="22"/>
          <w:szCs w:val="22"/>
          <w:lang w:val="en-US"/>
        </w:rPr>
        <w:t xml:space="preserve"> and validated the model using leave-one-center-out cross-validation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E62A37" w:rsidRPr="00E62A3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27, 28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, it is a retrospective cohort study. We carefully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7A741932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4D3E8A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4D3E8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</w:t>
      </w:r>
      <w:ins w:id="7" w:author="C.H.M. Maas [2]" w:date="2023-07-19T13:40:00Z"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556229" w:rsidRPr="002B4B5B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20</w: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</w:ins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7811E67D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12DBC1C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E5A07FA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0EF0E3C1" w14:textId="1C1A6E85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D0EA056" w14:textId="0205D5AD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Availability</w:t>
      </w:r>
    </w:p>
    <w:p w14:paraId="36F96232" w14:textId="4AB3D658" w:rsidR="00B74A23" w:rsidRP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statistical code was made available at </w:t>
      </w:r>
      <w:hyperlink r:id="rId13" w:history="1">
        <w:r w:rsidRPr="00A00CF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https://github.com/CHMMaas/PredictionHypoparathyroidism</w:t>
        </w:r>
      </w:hyperlink>
      <w:commentRangeStart w:id="8"/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8"/>
      <w:r w:rsidR="00866331">
        <w:rPr>
          <w:rStyle w:val="Verwijzingopmerking"/>
        </w:rPr>
        <w:commentReference w:id="8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282D4D9" w14:textId="77777777" w:rsidR="00E2176F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24A071C8" w14:textId="77777777" w:rsidR="00E62A37" w:rsidRPr="00E62A37" w:rsidRDefault="00A804AE" w:rsidP="00E62A37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62A37" w:rsidRPr="00E62A37">
        <w:t>1.</w:t>
      </w:r>
      <w:r w:rsidR="00E62A37" w:rsidRPr="00E62A37">
        <w:tab/>
        <w:t xml:space="preserve">Asari R, Passler C, Kaczirek K, et al. Hypoparathyroidism after total thyroidectomy: a prospective study. </w:t>
      </w:r>
      <w:r w:rsidR="00E62A37" w:rsidRPr="00E62A37">
        <w:rPr>
          <w:i/>
        </w:rPr>
        <w:t>Arch Surg</w:t>
      </w:r>
      <w:r w:rsidR="00E62A37" w:rsidRPr="00E62A37">
        <w:t xml:space="preserve"> 2008; 143(2):132-7; discussion 138.</w:t>
      </w:r>
    </w:p>
    <w:p w14:paraId="3DC204D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2.</w:t>
      </w:r>
      <w:r w:rsidRPr="00E62A37">
        <w:tab/>
        <w:t xml:space="preserve">Kim SM, Kim HK, Kim KJ, et al. Recovery from Permanent Hypoparathyroidism After Total Thyroidectomy. </w:t>
      </w:r>
      <w:r w:rsidRPr="00E62A37">
        <w:rPr>
          <w:i/>
        </w:rPr>
        <w:t>Thyroid</w:t>
      </w:r>
      <w:r w:rsidRPr="00E62A37">
        <w:t xml:space="preserve"> 2015; 25(7):830-3.</w:t>
      </w:r>
    </w:p>
    <w:p w14:paraId="79F96B3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3.</w:t>
      </w:r>
      <w:r w:rsidRPr="00E62A37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62A37">
        <w:rPr>
          <w:i/>
        </w:rPr>
        <w:t>Endocrine</w:t>
      </w:r>
      <w:r w:rsidRPr="00E62A37">
        <w:t xml:space="preserve"> 2019; 66(2):405-415.</w:t>
      </w:r>
    </w:p>
    <w:p w14:paraId="73B948C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4.</w:t>
      </w:r>
      <w:r w:rsidRPr="00E62A37">
        <w:tab/>
        <w:t xml:space="preserve">Almquist M, Hallgrimsson P, Nordenström E, et al. Prediction of permanent hypoparathyroidism after total thyroidectomy. </w:t>
      </w:r>
      <w:r w:rsidRPr="00E62A37">
        <w:rPr>
          <w:i/>
        </w:rPr>
        <w:t>World J Surg</w:t>
      </w:r>
      <w:r w:rsidRPr="00E62A37">
        <w:t xml:space="preserve"> 2014; 38(10):2613-20.</w:t>
      </w:r>
    </w:p>
    <w:p w14:paraId="034F6CBF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5.</w:t>
      </w:r>
      <w:r w:rsidRPr="00E62A37">
        <w:tab/>
        <w:t xml:space="preserve">Siggelkow H, Clarke BL, Germak J, et al. Burden of illness in not adequately controlled chronic hypoparathyroidism: Findings from a 13-country patient and caregiver survey. </w:t>
      </w:r>
      <w:r w:rsidRPr="00F10BC2">
        <w:rPr>
          <w:i/>
          <w:lang w:val="nl-NL"/>
        </w:rPr>
        <w:t>Clin Endocrinol (Oxf)</w:t>
      </w:r>
      <w:r w:rsidRPr="00F10BC2">
        <w:rPr>
          <w:lang w:val="nl-NL"/>
        </w:rPr>
        <w:t xml:space="preserve"> 2020; 92(2):159-168.</w:t>
      </w:r>
    </w:p>
    <w:p w14:paraId="3581A6FC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6.</w:t>
      </w:r>
      <w:r w:rsidRPr="00F10BC2">
        <w:rPr>
          <w:lang w:val="nl-NL"/>
        </w:rPr>
        <w:tab/>
        <w:t xml:space="preserve">Jørgensen CU, Homøe P, Dahl M, et al. </w:t>
      </w:r>
      <w:r w:rsidRPr="00E62A37">
        <w:t xml:space="preserve">Postoperative Chronic Hypoparathyroidism and Quality of Life After Total Thyroidectomy. </w:t>
      </w:r>
      <w:r w:rsidRPr="00E62A37">
        <w:rPr>
          <w:i/>
        </w:rPr>
        <w:t>JBMR Plus</w:t>
      </w:r>
      <w:r w:rsidRPr="00E62A37">
        <w:t xml:space="preserve"> 2021; 5(4):e10479.</w:t>
      </w:r>
    </w:p>
    <w:p w14:paraId="21CB43C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7.</w:t>
      </w:r>
      <w:r w:rsidRPr="00E62A37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62A37">
        <w:rPr>
          <w:i/>
        </w:rPr>
        <w:t>Endokrynol Pol</w:t>
      </w:r>
      <w:r w:rsidRPr="00E62A37">
        <w:t xml:space="preserve"> 2020; 71(2):126-133.</w:t>
      </w:r>
    </w:p>
    <w:p w14:paraId="46B27FE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8.</w:t>
      </w:r>
      <w:r w:rsidRPr="00E62A37">
        <w:tab/>
        <w:t xml:space="preserve">Cho JN, Park WS, Min SY. Predictors and risk factors of hypoparathyroidism after total thyroidectomy. </w:t>
      </w:r>
      <w:r w:rsidRPr="00E62A37">
        <w:rPr>
          <w:i/>
        </w:rPr>
        <w:t>International Journal of Surgery</w:t>
      </w:r>
      <w:r w:rsidRPr="00E62A37">
        <w:t xml:space="preserve"> 2016; 34:47-52.</w:t>
      </w:r>
    </w:p>
    <w:p w14:paraId="1883236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9.</w:t>
      </w:r>
      <w:r w:rsidRPr="00E62A37">
        <w:tab/>
        <w:t xml:space="preserve">Loncar I, Noltes ME, Dickhoff C, et al. Persistent Postthyroidectomy Hypoparathyroidism in the Netherlands. </w:t>
      </w:r>
      <w:r w:rsidRPr="00E62A37">
        <w:rPr>
          <w:i/>
        </w:rPr>
        <w:t>JAMA Otolaryngol Head Neck Surg</w:t>
      </w:r>
      <w:r w:rsidRPr="00E62A37">
        <w:t xml:space="preserve"> 2021; 147(11):959-965.</w:t>
      </w:r>
    </w:p>
    <w:p w14:paraId="24FA534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10.</w:t>
      </w:r>
      <w:r w:rsidRPr="00E62A37">
        <w:tab/>
        <w:t xml:space="preserve">Wang W, Xia F, Meng C, et al. Prediction of permanent hypoparathyroidism by parathyroid hormone and serum calcium 24 h after thyroidectomy. </w:t>
      </w:r>
      <w:r w:rsidRPr="00E62A37">
        <w:rPr>
          <w:i/>
        </w:rPr>
        <w:t>Am J Otolaryngol</w:t>
      </w:r>
      <w:r w:rsidRPr="00E62A37">
        <w:t xml:space="preserve"> 2018; 39(6):746-750.</w:t>
      </w:r>
    </w:p>
    <w:p w14:paraId="538A990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11.</w:t>
      </w:r>
      <w:r w:rsidRPr="00E62A37">
        <w:tab/>
        <w:t xml:space="preserve">Nagel K, Hendricks A, Lenschow C, et al. Definition and diagnosis of postsurgical hypoparathyroidism after thyroid surgery: meta-analysis. </w:t>
      </w:r>
      <w:r w:rsidRPr="00E62A37">
        <w:rPr>
          <w:i/>
        </w:rPr>
        <w:t>BJS Open</w:t>
      </w:r>
      <w:r w:rsidRPr="00E62A37">
        <w:t xml:space="preserve"> 2022; 6(5).</w:t>
      </w:r>
    </w:p>
    <w:p w14:paraId="583A2CA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12.</w:t>
      </w:r>
      <w:r w:rsidRPr="00E62A37">
        <w:tab/>
        <w:t xml:space="preserve">Transparent Reporting of a multivariable prediction model for Individual Prognosis Or Diagnosis (TRIPOD): Explanation and Elaboration. </w:t>
      </w:r>
      <w:r w:rsidRPr="00E62A37">
        <w:rPr>
          <w:i/>
        </w:rPr>
        <w:t>Annals of Internal Medicine</w:t>
      </w:r>
      <w:r w:rsidRPr="00E62A37">
        <w:t xml:space="preserve"> 2015; 162(1):W1-W73.</w:t>
      </w:r>
    </w:p>
    <w:p w14:paraId="2D96959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13.</w:t>
      </w:r>
      <w:r w:rsidRPr="00E62A37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62A37">
        <w:rPr>
          <w:i/>
        </w:rPr>
        <w:t>European Journal of Endocrinology</w:t>
      </w:r>
      <w:r w:rsidRPr="00E62A37">
        <w:t xml:space="preserve"> 2022; 186(2):R33-R63.</w:t>
      </w:r>
    </w:p>
    <w:p w14:paraId="0001CEF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14.</w:t>
      </w:r>
      <w:r w:rsidRPr="00E62A37">
        <w:tab/>
        <w:t xml:space="preserve">van Buuren S, Groothuis-Oudshoorn K. mice: Multivariate Imputation by Chained Equations in R. </w:t>
      </w:r>
      <w:r w:rsidRPr="00E62A37">
        <w:rPr>
          <w:i/>
        </w:rPr>
        <w:t>Journal of Statistical Software</w:t>
      </w:r>
      <w:r w:rsidRPr="00E62A37">
        <w:t xml:space="preserve"> 2011; 45(3):1 - 67.</w:t>
      </w:r>
    </w:p>
    <w:p w14:paraId="531A1362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15.</w:t>
      </w:r>
      <w:r w:rsidRPr="00F10BC2">
        <w:rPr>
          <w:lang w:val="nl-NL"/>
        </w:rPr>
        <w:tab/>
        <w:t xml:space="preserve">Moons KGM, Donders RART, Stijnen T, et al. </w:t>
      </w:r>
      <w:r w:rsidRPr="00E62A37">
        <w:t xml:space="preserve">Using the outcome for imputation of missing predictor values was preferred. </w:t>
      </w:r>
      <w:r w:rsidRPr="00E62A37">
        <w:rPr>
          <w:i/>
        </w:rPr>
        <w:t>Journal of Clinical Epidemiology</w:t>
      </w:r>
      <w:r w:rsidRPr="00E62A37">
        <w:t xml:space="preserve"> 2006; 59(10):1092-1101.</w:t>
      </w:r>
    </w:p>
    <w:p w14:paraId="34DDDAF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16.</w:t>
      </w:r>
      <w:r w:rsidRPr="00E62A37">
        <w:tab/>
        <w:t xml:space="preserve">Rubin DB. Multiple imputation after 18+ years. </w:t>
      </w:r>
      <w:r w:rsidRPr="00E62A37">
        <w:rPr>
          <w:i/>
        </w:rPr>
        <w:t>Journal of the American statistical Association</w:t>
      </w:r>
      <w:r w:rsidRPr="00E62A37">
        <w:t xml:space="preserve"> 1996; 91(434):473-489.</w:t>
      </w:r>
    </w:p>
    <w:p w14:paraId="7EFB045B" w14:textId="5D5951AE" w:rsidR="00E62A37" w:rsidRPr="00E62A37" w:rsidRDefault="00E62A37" w:rsidP="00E62A37">
      <w:pPr>
        <w:pStyle w:val="EndNoteBibliography"/>
        <w:ind w:left="720" w:hanging="720"/>
      </w:pPr>
      <w:r w:rsidRPr="00E62A37">
        <w:t>17.</w:t>
      </w:r>
      <w:r w:rsidRPr="00E62A37">
        <w:tab/>
        <w:t xml:space="preserve">Jr FEH. rms: Regression Modeling Strategies. R package version 6.6-0. 2023. Available at: </w:t>
      </w:r>
      <w:hyperlink r:id="rId14" w:history="1">
        <w:r w:rsidRPr="00E62A37">
          <w:rPr>
            <w:rStyle w:val="Hyperlink"/>
          </w:rPr>
          <w:t>https://CRAN.R-project.org/package=rms</w:t>
        </w:r>
      </w:hyperlink>
      <w:r w:rsidRPr="00E62A37">
        <w:t xml:space="preserve">. </w:t>
      </w:r>
    </w:p>
    <w:p w14:paraId="7768E63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18.</w:t>
      </w:r>
      <w:r w:rsidRPr="00E62A37">
        <w:tab/>
        <w:t xml:space="preserve">Smith GC, Seaman SR, Wood AM, et al. Correcting for optimistic prediction in small data sets. </w:t>
      </w:r>
      <w:r w:rsidRPr="00E62A37">
        <w:rPr>
          <w:i/>
        </w:rPr>
        <w:t>Am J Epidemiol</w:t>
      </w:r>
      <w:r w:rsidRPr="00E62A37">
        <w:t xml:space="preserve"> 2014; 180(3):318-24.</w:t>
      </w:r>
    </w:p>
    <w:p w14:paraId="064FA6A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19.</w:t>
      </w:r>
      <w:r w:rsidRPr="00E62A37">
        <w:tab/>
        <w:t>Steyerberg EW. Clinical Prediction Models: A Practical Approach to Development, Validation, and Updating.: New York: Springer, 2009.</w:t>
      </w:r>
    </w:p>
    <w:p w14:paraId="1E7723E9" w14:textId="1FEFC537" w:rsidR="00E62A37" w:rsidRPr="00E62A37" w:rsidRDefault="00E62A37" w:rsidP="00E62A37">
      <w:pPr>
        <w:pStyle w:val="EndNoteBibliography"/>
        <w:ind w:left="720" w:hanging="720"/>
      </w:pPr>
      <w:r w:rsidRPr="00E62A37">
        <w:t>20.</w:t>
      </w:r>
      <w:r w:rsidRPr="00E62A37">
        <w:tab/>
        <w:t xml:space="preserve">Maas CCHM. Web tool for predicting long-term hypoparathyroidism 2023. Available at: </w:t>
      </w:r>
      <w:hyperlink r:id="rId15" w:history="1">
        <w:r w:rsidRPr="00E62A37">
          <w:rPr>
            <w:rStyle w:val="Hyperlink"/>
          </w:rPr>
          <w:t>https://erasmusmcpublichealth.shinyapps.io/Hypoparathyroidism/</w:t>
        </w:r>
      </w:hyperlink>
      <w:r w:rsidRPr="00E62A37">
        <w:t xml:space="preserve"> </w:t>
      </w:r>
    </w:p>
    <w:p w14:paraId="0E49A8D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21.</w:t>
      </w:r>
      <w:r w:rsidRPr="00E62A37">
        <w:tab/>
        <w:t xml:space="preserve">Harrell FE, Jr., Califf RM, Pryor DB, et al. Evaluating the yield of medical tests. </w:t>
      </w:r>
      <w:r w:rsidRPr="00E62A37">
        <w:rPr>
          <w:i/>
        </w:rPr>
        <w:t>Jama</w:t>
      </w:r>
      <w:r w:rsidRPr="00E62A37">
        <w:t xml:space="preserve"> 1982; 247(18):2543-6.</w:t>
      </w:r>
    </w:p>
    <w:p w14:paraId="1EE48053" w14:textId="069174CB" w:rsidR="00E62A37" w:rsidRPr="00E62A37" w:rsidRDefault="00E62A37" w:rsidP="00E62A37">
      <w:pPr>
        <w:pStyle w:val="EndNoteBibliography"/>
        <w:ind w:left="720" w:hanging="720"/>
      </w:pPr>
      <w:r w:rsidRPr="00E62A37">
        <w:t>22.</w:t>
      </w:r>
      <w:r w:rsidRPr="00E62A37">
        <w:tab/>
        <w:t xml:space="preserve">Team RC. R: A language and environment for statistical computing. R Foundation for Statistical Computing, Vienna, Austria. 2022. Available at: </w:t>
      </w:r>
      <w:hyperlink r:id="rId16" w:history="1">
        <w:r w:rsidRPr="00E62A37">
          <w:rPr>
            <w:rStyle w:val="Hyperlink"/>
          </w:rPr>
          <w:t>https://www.R-project.org/</w:t>
        </w:r>
      </w:hyperlink>
      <w:r w:rsidRPr="00E62A37">
        <w:t xml:space="preserve">. </w:t>
      </w:r>
    </w:p>
    <w:p w14:paraId="60E299F5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23.</w:t>
      </w:r>
      <w:r w:rsidRPr="00E62A37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62A37">
        <w:rPr>
          <w:i/>
        </w:rPr>
        <w:t>Gland Surgery</w:t>
      </w:r>
      <w:r w:rsidRPr="00E62A37">
        <w:t xml:space="preserve"> 2017:S11-S19.</w:t>
      </w:r>
    </w:p>
    <w:p w14:paraId="214E2FF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24.</w:t>
      </w:r>
      <w:r w:rsidRPr="00E62A37">
        <w:tab/>
        <w:t xml:space="preserve">Jørgensen CU, Homøe P, Dahl M, et al. High incidence of chronic hypoparathyroidism secondary to total thyroidectomy. </w:t>
      </w:r>
      <w:r w:rsidRPr="00E62A37">
        <w:rPr>
          <w:i/>
        </w:rPr>
        <w:t>Dan Med J</w:t>
      </w:r>
      <w:r w:rsidRPr="00E62A37">
        <w:t xml:space="preserve"> 2020; 67(5).</w:t>
      </w:r>
    </w:p>
    <w:p w14:paraId="29DA5E3E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25.</w:t>
      </w:r>
      <w:r w:rsidRPr="00E62A37">
        <w:tab/>
        <w:t xml:space="preserve">Lončar I, Dulfer RR, Massolt ET, et al. Postoperative parathyroid hormone levels as a predictor for persistent hypoparathyroidism. </w:t>
      </w:r>
      <w:r w:rsidRPr="00F10BC2">
        <w:rPr>
          <w:i/>
          <w:lang w:val="nl-NL"/>
        </w:rPr>
        <w:t>Eur J Endocrinol</w:t>
      </w:r>
      <w:r w:rsidRPr="00F10BC2">
        <w:rPr>
          <w:lang w:val="nl-NL"/>
        </w:rPr>
        <w:t xml:space="preserve"> 2020; 183(2):149-159.</w:t>
      </w:r>
    </w:p>
    <w:p w14:paraId="0D200C19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F10BC2">
        <w:rPr>
          <w:lang w:val="nl-NL"/>
        </w:rPr>
        <w:t>26.</w:t>
      </w:r>
      <w:r w:rsidRPr="00F10BC2">
        <w:rPr>
          <w:lang w:val="nl-NL"/>
        </w:rPr>
        <w:tab/>
        <w:t xml:space="preserve">Li K, Wang XF, Li DY, et al. </w:t>
      </w:r>
      <w:r w:rsidRPr="00E62A37">
        <w:t xml:space="preserve">The good, the bad, and the ugly of calcium supplementation: a review of calcium intake on human health. </w:t>
      </w:r>
      <w:r w:rsidRPr="00F10BC2">
        <w:rPr>
          <w:i/>
          <w:lang w:val="nl-NL"/>
        </w:rPr>
        <w:t>Clin Interv Aging</w:t>
      </w:r>
      <w:r w:rsidRPr="00F10BC2">
        <w:rPr>
          <w:lang w:val="nl-NL"/>
        </w:rPr>
        <w:t xml:space="preserve"> 2018; 13:2443-2452.</w:t>
      </w:r>
    </w:p>
    <w:p w14:paraId="20A10CEA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27.</w:t>
      </w:r>
      <w:r w:rsidRPr="00F10BC2">
        <w:rPr>
          <w:lang w:val="nl-NL"/>
        </w:rPr>
        <w:tab/>
        <w:t xml:space="preserve">Riley RD, Snell KIE, Ensor J, et al. </w:t>
      </w:r>
      <w:r w:rsidRPr="00E62A37">
        <w:t xml:space="preserve">Minimum sample size for developing a multivariable prediction model: PART II - binary and time-to-event outcomes. </w:t>
      </w:r>
      <w:r w:rsidRPr="00E62A37">
        <w:rPr>
          <w:i/>
        </w:rPr>
        <w:t>Statistics in Medicine</w:t>
      </w:r>
      <w:r w:rsidRPr="00E62A37">
        <w:t xml:space="preserve"> 2019; 38(7):1276-1296.</w:t>
      </w:r>
    </w:p>
    <w:p w14:paraId="0EB43A9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28.</w:t>
      </w:r>
      <w:r w:rsidRPr="00E62A37">
        <w:tab/>
        <w:t xml:space="preserve">Steyerberg EW, Harrell FE, Jr. Prediction models need appropriate internal, internal-external, and external validation. </w:t>
      </w:r>
      <w:r w:rsidRPr="00E62A37">
        <w:rPr>
          <w:i/>
        </w:rPr>
        <w:t>J Clin Epidemiol</w:t>
      </w:r>
      <w:r w:rsidRPr="00E62A37">
        <w:t xml:space="preserve"> 2016; 69:245-7.</w:t>
      </w:r>
    </w:p>
    <w:p w14:paraId="45D12D88" w14:textId="5D793A08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7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.P.J. van Dijk [3]" w:date="2023-07-18T17:46:00Z" w:initials="SvD">
    <w:p w14:paraId="49E789FF" w14:textId="0C41247E" w:rsidR="00FB557D" w:rsidRPr="00290969" w:rsidRDefault="00FB557D">
      <w:pPr>
        <w:pStyle w:val="Tekstopmerking"/>
        <w:rPr>
          <w:highlight w:val="green"/>
        </w:rPr>
      </w:pPr>
      <w:r w:rsidRPr="00290969">
        <w:rPr>
          <w:rStyle w:val="Verwijzingopmerking"/>
          <w:highlight w:val="green"/>
        </w:rPr>
        <w:annotationRef/>
      </w:r>
      <w:r w:rsidRPr="00290969">
        <w:rPr>
          <w:highlight w:val="green"/>
        </w:rPr>
        <w:t>To do:</w:t>
      </w:r>
    </w:p>
    <w:p w14:paraId="3A21A102" w14:textId="74F198D1" w:rsidR="00FB557D" w:rsidRPr="00290969" w:rsidRDefault="00FB557D" w:rsidP="00FB557D">
      <w:pPr>
        <w:pStyle w:val="Tekstopmerking"/>
        <w:numPr>
          <w:ilvl w:val="0"/>
          <w:numId w:val="9"/>
        </w:numPr>
        <w:rPr>
          <w:highlight w:val="green"/>
        </w:rPr>
      </w:pPr>
      <w:r w:rsidRPr="00290969">
        <w:rPr>
          <w:highlight w:val="green"/>
        </w:rPr>
        <w:t>Volgorde figuren en tabellen</w:t>
      </w:r>
    </w:p>
  </w:comment>
  <w:comment w:id="1" w:author="S.P.J. van Dijk [3]" w:date="2023-07-18T17:23:00Z" w:initials="SvD">
    <w:p w14:paraId="7F9676AD" w14:textId="4284A3C7" w:rsidR="000E7764" w:rsidRDefault="000E7764">
      <w:pPr>
        <w:pStyle w:val="Tekstopmerking"/>
      </w:pPr>
      <w:r w:rsidRPr="00290969">
        <w:rPr>
          <w:rStyle w:val="Verwijzingopmerking"/>
          <w:highlight w:val="green"/>
        </w:rPr>
        <w:annotationRef/>
      </w:r>
      <w:r w:rsidRPr="00290969">
        <w:rPr>
          <w:highlight w:val="green"/>
        </w:rPr>
        <w:t>Groningen</w:t>
      </w:r>
    </w:p>
  </w:comment>
  <w:comment w:id="2" w:author="S.P.J. van Dijk [3]" w:date="2023-07-18T15:09:00Z" w:initials="SvD">
    <w:p w14:paraId="43CD6C36" w14:textId="176E9571" w:rsidR="00607D88" w:rsidRDefault="00607D88">
      <w:pPr>
        <w:pStyle w:val="Tekstopmerking"/>
      </w:pPr>
      <w:r w:rsidRPr="00290969">
        <w:rPr>
          <w:rStyle w:val="Verwijzingopmerking"/>
          <w:highlight w:val="magenta"/>
        </w:rPr>
        <w:annotationRef/>
      </w:r>
      <w:r w:rsidRPr="00290969">
        <w:rPr>
          <w:highlight w:val="magenta"/>
        </w:rPr>
        <w:t>Kunnen we 95% confidence intervallen krijgen voor de predicted probability?</w:t>
      </w:r>
    </w:p>
  </w:comment>
  <w:comment w:id="4" w:author="S.P.J. van Dijk [3]" w:date="2023-07-18T14:56:00Z" w:initials="SvD">
    <w:p w14:paraId="613E2557" w14:textId="03E2278F" w:rsidR="00650135" w:rsidRDefault="00650135">
      <w:pPr>
        <w:pStyle w:val="Tekstopmerking"/>
      </w:pPr>
      <w:r w:rsidRPr="001E37C6">
        <w:rPr>
          <w:rStyle w:val="Verwijzingopmerking"/>
          <w:highlight w:val="magenta"/>
        </w:rPr>
        <w:annotationRef/>
      </w:r>
      <w:r w:rsidRPr="001E37C6">
        <w:rPr>
          <w:highlight w:val="magenta"/>
        </w:rPr>
        <w:t>Hier ook nog de percentages van long-term hypoparathyroidism</w:t>
      </w:r>
      <w:r w:rsidR="0050501F" w:rsidRPr="001E37C6">
        <w:rPr>
          <w:highlight w:val="magenta"/>
        </w:rPr>
        <w:t xml:space="preserve"> per risk group</w:t>
      </w:r>
    </w:p>
  </w:comment>
  <w:comment w:id="5" w:author="C.H.M. Maas [3]" w:date="2023-07-19T15:56:00Z" w:initials="CM">
    <w:p w14:paraId="52E78552" w14:textId="7E8ECDCF" w:rsidR="00957C26" w:rsidRDefault="00957C26">
      <w:pPr>
        <w:pStyle w:val="Tekstopmerking"/>
      </w:pPr>
      <w:r w:rsidRPr="008D4564">
        <w:rPr>
          <w:rStyle w:val="Verwijzingopmerking"/>
          <w:highlight w:val="green"/>
        </w:rPr>
        <w:annotationRef/>
      </w:r>
      <w:r w:rsidRPr="008D4564">
        <w:rPr>
          <w:rStyle w:val="Verwijzingopmerking"/>
          <w:highlight w:val="green"/>
        </w:rPr>
        <w:t xml:space="preserve">Toegevoegd in tabellen, hoe wil je dit </w:t>
      </w:r>
      <w:proofErr w:type="spellStart"/>
      <w:r w:rsidRPr="008D4564">
        <w:rPr>
          <w:rStyle w:val="Verwijzingopmerking"/>
          <w:highlight w:val="green"/>
        </w:rPr>
        <w:t>textueel</w:t>
      </w:r>
      <w:proofErr w:type="spellEnd"/>
      <w:r w:rsidRPr="008D4564">
        <w:rPr>
          <w:rStyle w:val="Verwijzingopmerking"/>
          <w:highlight w:val="green"/>
        </w:rPr>
        <w:t xml:space="preserve"> </w:t>
      </w:r>
      <w:r w:rsidR="00805B43" w:rsidRPr="008D4564">
        <w:rPr>
          <w:rStyle w:val="Verwijzingopmerking"/>
          <w:highlight w:val="green"/>
        </w:rPr>
        <w:t>toevoegen</w:t>
      </w:r>
      <w:r w:rsidRPr="008D4564">
        <w:rPr>
          <w:rStyle w:val="Verwijzingopmerking"/>
          <w:highlight w:val="green"/>
        </w:rPr>
        <w:t>?</w:t>
      </w:r>
    </w:p>
  </w:comment>
  <w:comment w:id="8" w:author="C.H.M. Maas [2]" w:date="2023-07-19T13:38:00Z" w:initials="CM">
    <w:p w14:paraId="5BA1BC83" w14:textId="2CCAB6B5" w:rsidR="00866331" w:rsidRDefault="00866331">
      <w:pPr>
        <w:pStyle w:val="Tekstopmerking"/>
      </w:pPr>
      <w:r w:rsidRPr="00866331">
        <w:rPr>
          <w:rStyle w:val="Verwijzingopmerking"/>
          <w:highlight w:val="magenta"/>
        </w:rPr>
        <w:annotationRef/>
      </w:r>
      <w:r w:rsidRPr="00866331">
        <w:rPr>
          <w:highlight w:val="magenta"/>
        </w:rPr>
        <w:t xml:space="preserve">TODO: </w:t>
      </w:r>
      <w:proofErr w:type="spellStart"/>
      <w:r w:rsidRPr="00866331">
        <w:rPr>
          <w:highlight w:val="magenta"/>
        </w:rPr>
        <w:t>tidy</w:t>
      </w:r>
      <w:proofErr w:type="spellEnd"/>
      <w:r w:rsidRPr="00866331">
        <w:rPr>
          <w:highlight w:val="magenta"/>
        </w:rPr>
        <w:t xml:space="preserve"> and make public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21A102" w15:done="0"/>
  <w15:commentEx w15:paraId="7F9676AD" w15:done="0"/>
  <w15:commentEx w15:paraId="43CD6C36" w15:done="0"/>
  <w15:commentEx w15:paraId="613E2557" w15:done="0"/>
  <w15:commentEx w15:paraId="52E78552" w15:paraIdParent="613E2557" w15:done="0"/>
  <w15:commentEx w15:paraId="5BA1BC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FD2630" w:rsidRDefault="00FD2630" w:rsidP="00E4632A">
      <w:r>
        <w:separator/>
      </w:r>
    </w:p>
  </w:endnote>
  <w:endnote w:type="continuationSeparator" w:id="0">
    <w:p w14:paraId="0F504BD6" w14:textId="77777777" w:rsidR="00FD2630" w:rsidRDefault="00FD2630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2CC3F717" w:rsidR="00FD2630" w:rsidRDefault="00FD263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564">
          <w:rPr>
            <w:noProof/>
          </w:rPr>
          <w:t>8</w:t>
        </w:r>
        <w:r>
          <w:fldChar w:fldCharType="end"/>
        </w:r>
      </w:p>
    </w:sdtContent>
  </w:sdt>
  <w:p w14:paraId="59F08D39" w14:textId="77777777" w:rsidR="00FD2630" w:rsidRDefault="00FD263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FD2630" w:rsidRDefault="00FD2630" w:rsidP="00E4632A">
      <w:r>
        <w:separator/>
      </w:r>
    </w:p>
  </w:footnote>
  <w:footnote w:type="continuationSeparator" w:id="0">
    <w:p w14:paraId="0F9D94D1" w14:textId="77777777" w:rsidR="00FD2630" w:rsidRDefault="00FD2630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.P.J. van Dijk [3]">
    <w15:presenceInfo w15:providerId="AD" w15:userId="S-1-5-21-932686498-1610486119-1155464205-242272"/>
  </w15:person>
  <w15:person w15:author="C.H.M. Maas [2]">
    <w15:presenceInfo w15:providerId="None" w15:userId="C.H.M. Maas"/>
  </w15:person>
  <w15:person w15:author="C.H.M. Maas [3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B2"/>
    <w:rsid w:val="00040C71"/>
    <w:rsid w:val="00043ED7"/>
    <w:rsid w:val="00043EDC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7E15"/>
    <w:rsid w:val="001C2328"/>
    <w:rsid w:val="001C6E60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7C6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4673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0969"/>
    <w:rsid w:val="00293702"/>
    <w:rsid w:val="00296789"/>
    <w:rsid w:val="00296C5A"/>
    <w:rsid w:val="002A102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215D"/>
    <w:rsid w:val="003430C7"/>
    <w:rsid w:val="00343EA1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0530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2217"/>
    <w:rsid w:val="005530DA"/>
    <w:rsid w:val="005559C6"/>
    <w:rsid w:val="00556229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A8F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013"/>
    <w:rsid w:val="0080590C"/>
    <w:rsid w:val="00805B43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3457"/>
    <w:rsid w:val="00865399"/>
    <w:rsid w:val="00866331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4564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7D3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57C26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A1E20"/>
    <w:rsid w:val="009A671A"/>
    <w:rsid w:val="009B0045"/>
    <w:rsid w:val="009B20AC"/>
    <w:rsid w:val="009B4529"/>
    <w:rsid w:val="009B6133"/>
    <w:rsid w:val="009B76BE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D83"/>
    <w:rsid w:val="00A24BBE"/>
    <w:rsid w:val="00A25E08"/>
    <w:rsid w:val="00A3296A"/>
    <w:rsid w:val="00A3507B"/>
    <w:rsid w:val="00A35913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712D"/>
    <w:rsid w:val="00AD0F5A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4CB8"/>
    <w:rsid w:val="00AF61D4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45D1A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A23"/>
    <w:rsid w:val="00B74CCC"/>
    <w:rsid w:val="00B7577A"/>
    <w:rsid w:val="00B771B2"/>
    <w:rsid w:val="00B77B96"/>
    <w:rsid w:val="00B80BF5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5EB2"/>
    <w:rsid w:val="00B96008"/>
    <w:rsid w:val="00B97542"/>
    <w:rsid w:val="00BA00F2"/>
    <w:rsid w:val="00BA45CE"/>
    <w:rsid w:val="00BA56E1"/>
    <w:rsid w:val="00BA5C2D"/>
    <w:rsid w:val="00BA60C2"/>
    <w:rsid w:val="00BA620F"/>
    <w:rsid w:val="00BB2189"/>
    <w:rsid w:val="00BB2970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72CA"/>
    <w:rsid w:val="00C37E57"/>
    <w:rsid w:val="00C408C3"/>
    <w:rsid w:val="00C40DA4"/>
    <w:rsid w:val="00C412E5"/>
    <w:rsid w:val="00C419F5"/>
    <w:rsid w:val="00C4454A"/>
    <w:rsid w:val="00C44B4F"/>
    <w:rsid w:val="00C51BFE"/>
    <w:rsid w:val="00C52D0D"/>
    <w:rsid w:val="00C52EE1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1B1F"/>
    <w:rsid w:val="00C84B82"/>
    <w:rsid w:val="00C850CB"/>
    <w:rsid w:val="00C86808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566E"/>
    <w:rsid w:val="00CA5888"/>
    <w:rsid w:val="00CA6F8C"/>
    <w:rsid w:val="00CB111F"/>
    <w:rsid w:val="00CB1655"/>
    <w:rsid w:val="00CB54B8"/>
    <w:rsid w:val="00CC3A30"/>
    <w:rsid w:val="00CC5144"/>
    <w:rsid w:val="00CC6E8B"/>
    <w:rsid w:val="00CD038A"/>
    <w:rsid w:val="00CD2312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5DAE"/>
    <w:rsid w:val="00D2039A"/>
    <w:rsid w:val="00D203D5"/>
    <w:rsid w:val="00D22984"/>
    <w:rsid w:val="00D2675F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1760D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877"/>
    <w:rsid w:val="00E570AD"/>
    <w:rsid w:val="00E60A2B"/>
    <w:rsid w:val="00E610A6"/>
    <w:rsid w:val="00E61DBB"/>
    <w:rsid w:val="00E62A37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0BC2"/>
    <w:rsid w:val="00F13522"/>
    <w:rsid w:val="00F1378F"/>
    <w:rsid w:val="00F13A09"/>
    <w:rsid w:val="00F13A3C"/>
    <w:rsid w:val="00F13F16"/>
    <w:rsid w:val="00F15034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FA6"/>
    <w:rsid w:val="00FA018E"/>
    <w:rsid w:val="00FA1F2D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Standaard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Onopgemaaktetabel1">
    <w:name w:val="Plain Table 1"/>
    <w:basedOn w:val="Standaardtabe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24F1A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911E29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911E2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911E2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11E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11E2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632A"/>
  </w:style>
  <w:style w:type="paragraph" w:styleId="Voettekst">
    <w:name w:val="footer"/>
    <w:basedOn w:val="Standaard"/>
    <w:link w:val="Voettekst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632A"/>
  </w:style>
  <w:style w:type="character" w:styleId="Regelnummer">
    <w:name w:val="line number"/>
    <w:basedOn w:val="Standaardalinea-lettertype"/>
    <w:uiPriority w:val="99"/>
    <w:semiHidden/>
    <w:unhideWhenUsed/>
    <w:rsid w:val="00E4632A"/>
  </w:style>
  <w:style w:type="character" w:customStyle="1" w:styleId="Kop5Char">
    <w:name w:val="Kop 5 Char"/>
    <w:basedOn w:val="Standaardalinea-lettertype"/>
    <w:link w:val="Kop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alweb">
    <w:name w:val="Normal (Web)"/>
    <w:basedOn w:val="Standaard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HMMaas/PredictionHypoparathyroidis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-project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erasmusmcpublichealth.shinyapps.io/Hypoparathyroidism/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AN.R-project.org/package=rm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C15C-EFA6-4FE0-8A79-358FE51C64A0}">
  <ds:schemaRefs>
    <ds:schemaRef ds:uri="http://schemas.microsoft.com/office/2006/metadata/properties"/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2deb8e8-824b-4577-b8d2-4c5a19f97a0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FB843-323C-40B5-8B21-68A000CA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5762</Words>
  <Characters>31694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Carolien Maas</cp:lastModifiedBy>
  <cp:revision>30</cp:revision>
  <dcterms:created xsi:type="dcterms:W3CDTF">2023-07-18T12:26:00Z</dcterms:created>
  <dcterms:modified xsi:type="dcterms:W3CDTF">2023-07-19T14:01:00Z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