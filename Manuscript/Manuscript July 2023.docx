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5C7613" w14:textId="33EBD1BF" w:rsidR="00FC01F8" w:rsidRPr="002440B9" w:rsidRDefault="00FC01F8" w:rsidP="00FC01F8">
      <w:pPr>
        <w:spacing w:after="160" w:line="480" w:lineRule="auto"/>
        <w:rPr>
          <w:rFonts w:ascii="Times New Roman" w:eastAsia="Calibri" w:hAnsi="Times New Roman" w:cs="Times New Roman"/>
          <w:b/>
          <w:lang w:val="en-US"/>
        </w:rPr>
      </w:pPr>
      <w:r w:rsidRPr="002440B9">
        <w:rPr>
          <w:rFonts w:ascii="Times New Roman" w:eastAsia="Calibri" w:hAnsi="Times New Roman" w:cs="Times New Roman"/>
          <w:b/>
          <w:lang w:val="en-US"/>
        </w:rPr>
        <w:t xml:space="preserve">Title: </w:t>
      </w:r>
      <w:commentRangeStart w:id="0"/>
      <w:r w:rsidR="00510FD6" w:rsidRPr="002440B9">
        <w:rPr>
          <w:rFonts w:ascii="Times New Roman" w:eastAsia="Calibri" w:hAnsi="Times New Roman" w:cs="Times New Roman"/>
          <w:b/>
          <w:lang w:val="en-US"/>
        </w:rPr>
        <w:t>Development and</w:t>
      </w:r>
      <w:r w:rsidR="002E5F66">
        <w:rPr>
          <w:rFonts w:ascii="Times New Roman" w:eastAsia="Calibri" w:hAnsi="Times New Roman" w:cs="Times New Roman"/>
          <w:b/>
          <w:lang w:val="en-US"/>
        </w:rPr>
        <w:t xml:space="preserve"> </w:t>
      </w:r>
      <w:ins w:id="1" w:author="C.H.M. Maas" w:date="2023-07-13T12:03:00Z">
        <w:r w:rsidR="00C84B82">
          <w:rPr>
            <w:rFonts w:ascii="Times New Roman" w:eastAsia="Calibri" w:hAnsi="Times New Roman" w:cs="Times New Roman"/>
            <w:b/>
            <w:lang w:val="en-US"/>
          </w:rPr>
          <w:t>internal-</w:t>
        </w:r>
      </w:ins>
      <w:r w:rsidR="00D664B6">
        <w:rPr>
          <w:rFonts w:ascii="Times New Roman" w:eastAsia="Calibri" w:hAnsi="Times New Roman" w:cs="Times New Roman"/>
          <w:b/>
          <w:lang w:val="en-US"/>
        </w:rPr>
        <w:t xml:space="preserve">external </w:t>
      </w:r>
      <w:commentRangeStart w:id="2"/>
      <w:r w:rsidR="00510FD6" w:rsidRPr="002440B9">
        <w:rPr>
          <w:rFonts w:ascii="Times New Roman" w:eastAsia="Calibri" w:hAnsi="Times New Roman" w:cs="Times New Roman"/>
          <w:b/>
          <w:lang w:val="en-US"/>
        </w:rPr>
        <w:t xml:space="preserve">validation </w:t>
      </w:r>
      <w:commentRangeEnd w:id="2"/>
      <w:r w:rsidR="000754AF">
        <w:rPr>
          <w:rStyle w:val="CommentReference"/>
        </w:rPr>
        <w:commentReference w:id="2"/>
      </w:r>
      <w:r w:rsidR="00510FD6" w:rsidRPr="002440B9">
        <w:rPr>
          <w:rFonts w:ascii="Times New Roman" w:eastAsia="Calibri" w:hAnsi="Times New Roman" w:cs="Times New Roman"/>
          <w:b/>
          <w:lang w:val="en-US"/>
        </w:rPr>
        <w:t xml:space="preserve">of a </w:t>
      </w:r>
      <w:commentRangeEnd w:id="0"/>
      <w:r w:rsidR="00EA0B3B">
        <w:rPr>
          <w:rStyle w:val="CommentReference"/>
        </w:rPr>
        <w:commentReference w:id="0"/>
      </w:r>
      <w:r w:rsidR="00737469" w:rsidRPr="002440B9">
        <w:rPr>
          <w:rFonts w:ascii="Times New Roman" w:eastAsia="Calibri" w:hAnsi="Times New Roman" w:cs="Times New Roman"/>
          <w:b/>
          <w:lang w:val="en-US"/>
        </w:rPr>
        <w:t>pr</w:t>
      </w:r>
      <w:r w:rsidR="00BF42B5">
        <w:rPr>
          <w:rFonts w:ascii="Times New Roman" w:eastAsia="Calibri" w:hAnsi="Times New Roman" w:cs="Times New Roman"/>
          <w:b/>
          <w:lang w:val="en-US"/>
        </w:rPr>
        <w:t>ognostic</w:t>
      </w:r>
      <w:r w:rsidR="00737469" w:rsidRPr="002440B9">
        <w:rPr>
          <w:rFonts w:ascii="Times New Roman" w:eastAsia="Calibri" w:hAnsi="Times New Roman" w:cs="Times New Roman"/>
          <w:b/>
          <w:lang w:val="en-US"/>
        </w:rPr>
        <w:t xml:space="preserve"> model for </w:t>
      </w:r>
      <w:r w:rsidR="00724300">
        <w:rPr>
          <w:rFonts w:ascii="Times New Roman" w:eastAsia="Calibri" w:hAnsi="Times New Roman" w:cs="Times New Roman"/>
          <w:b/>
          <w:lang w:val="en-US"/>
        </w:rPr>
        <w:t>long-term</w:t>
      </w:r>
      <w:r w:rsidR="00737469" w:rsidRPr="002440B9">
        <w:rPr>
          <w:rFonts w:ascii="Times New Roman" w:eastAsia="Calibri" w:hAnsi="Times New Roman" w:cs="Times New Roman"/>
          <w:b/>
          <w:lang w:val="en-US"/>
        </w:rPr>
        <w:t xml:space="preserve"> hypoparathyroidism after total or completion thyroidectomy</w:t>
      </w:r>
      <w:r w:rsidR="000F3B77">
        <w:rPr>
          <w:rFonts w:ascii="Times New Roman" w:eastAsia="Calibri" w:hAnsi="Times New Roman" w:cs="Times New Roman"/>
          <w:b/>
          <w:lang w:val="en-US"/>
        </w:rPr>
        <w:t>.</w:t>
      </w:r>
    </w:p>
    <w:p w14:paraId="4A2AA725" w14:textId="55A0AD4F" w:rsidR="00FC01F8" w:rsidRPr="00C2018D" w:rsidRDefault="00FC01F8" w:rsidP="00FC01F8">
      <w:pPr>
        <w:spacing w:after="160" w:line="480" w:lineRule="auto"/>
        <w:rPr>
          <w:rFonts w:ascii="Times New Roman" w:eastAsia="Calibri" w:hAnsi="Times New Roman" w:cs="Times New Roman"/>
          <w:sz w:val="22"/>
          <w:szCs w:val="22"/>
          <w:lang w:val="en-US"/>
        </w:rPr>
      </w:pPr>
      <w:r w:rsidRPr="002440B9">
        <w:rPr>
          <w:rFonts w:ascii="Times New Roman" w:eastAsia="Calibri" w:hAnsi="Times New Roman" w:cs="Times New Roman"/>
          <w:sz w:val="22"/>
          <w:szCs w:val="22"/>
          <w:lang w:val="en-US"/>
        </w:rPr>
        <w:t>Sam P.J. van Dijk</w:t>
      </w:r>
      <w:r w:rsidRPr="002440B9">
        <w:rPr>
          <w:rFonts w:ascii="Times New Roman" w:eastAsia="Calibri" w:hAnsi="Times New Roman" w:cs="Times New Roman"/>
          <w:sz w:val="22"/>
          <w:szCs w:val="22"/>
          <w:vertAlign w:val="superscript"/>
          <w:lang w:val="en-US"/>
        </w:rPr>
        <w:t>1</w:t>
      </w:r>
      <w:r w:rsidRPr="002440B9">
        <w:rPr>
          <w:rFonts w:ascii="Times New Roman" w:eastAsia="Calibri" w:hAnsi="Times New Roman" w:cs="Times New Roman"/>
          <w:sz w:val="22"/>
          <w:szCs w:val="22"/>
          <w:lang w:val="en-US"/>
        </w:rPr>
        <w:t xml:space="preserve">, BSc; </w:t>
      </w:r>
      <w:r w:rsidR="00C2018D">
        <w:rPr>
          <w:rFonts w:ascii="Times New Roman" w:eastAsia="Calibri" w:hAnsi="Times New Roman" w:cs="Times New Roman"/>
          <w:sz w:val="22"/>
          <w:szCs w:val="22"/>
          <w:lang w:val="en-US"/>
        </w:rPr>
        <w:t xml:space="preserve">Carolien </w:t>
      </w:r>
      <w:commentRangeStart w:id="3"/>
      <w:ins w:id="4" w:author="C.H.M. Maas" w:date="2023-07-11T12:08:00Z">
        <w:r w:rsidR="00496B20">
          <w:rPr>
            <w:rFonts w:ascii="Times New Roman" w:eastAsia="Calibri" w:hAnsi="Times New Roman" w:cs="Times New Roman"/>
            <w:sz w:val="22"/>
            <w:szCs w:val="22"/>
            <w:lang w:val="en-US"/>
          </w:rPr>
          <w:t>C.</w:t>
        </w:r>
        <w:commentRangeEnd w:id="3"/>
        <w:r w:rsidR="006E6E76">
          <w:rPr>
            <w:rStyle w:val="CommentReference"/>
          </w:rPr>
          <w:commentReference w:id="3"/>
        </w:r>
      </w:ins>
      <w:r w:rsidR="00C2018D">
        <w:rPr>
          <w:rFonts w:ascii="Times New Roman" w:eastAsia="Calibri" w:hAnsi="Times New Roman" w:cs="Times New Roman"/>
          <w:sz w:val="22"/>
          <w:szCs w:val="22"/>
          <w:lang w:val="en-US"/>
        </w:rPr>
        <w:t>H.M. Maas</w:t>
      </w:r>
      <w:r w:rsidR="00C2018D">
        <w:rPr>
          <w:rFonts w:ascii="Times New Roman" w:eastAsia="Calibri" w:hAnsi="Times New Roman" w:cs="Times New Roman"/>
          <w:sz w:val="22"/>
          <w:szCs w:val="22"/>
          <w:vertAlign w:val="superscript"/>
          <w:lang w:val="en-US"/>
        </w:rPr>
        <w:t>2,3</w:t>
      </w:r>
      <w:r w:rsidR="00C2018D">
        <w:rPr>
          <w:rFonts w:ascii="Times New Roman" w:eastAsia="Calibri" w:hAnsi="Times New Roman" w:cs="Times New Roman"/>
          <w:sz w:val="22"/>
          <w:szCs w:val="22"/>
          <w:lang w:val="en-US"/>
        </w:rPr>
        <w:t xml:space="preserve">, </w:t>
      </w:r>
      <w:r w:rsidRPr="002440B9">
        <w:rPr>
          <w:rFonts w:ascii="Times New Roman" w:eastAsia="Calibri" w:hAnsi="Times New Roman" w:cs="Times New Roman"/>
          <w:sz w:val="22"/>
          <w:szCs w:val="22"/>
          <w:lang w:val="en-US"/>
        </w:rPr>
        <w:t>Ali Alshangi</w:t>
      </w:r>
      <w:r w:rsidR="006C04EE" w:rsidRPr="002440B9">
        <w:rPr>
          <w:rFonts w:ascii="Times New Roman" w:eastAsia="Calibri" w:hAnsi="Times New Roman" w:cs="Times New Roman"/>
          <w:sz w:val="22"/>
          <w:szCs w:val="22"/>
          <w:vertAlign w:val="superscript"/>
          <w:lang w:val="en-US"/>
        </w:rPr>
        <w:t>1</w:t>
      </w:r>
      <w:r w:rsidRPr="002440B9">
        <w:rPr>
          <w:rFonts w:ascii="Times New Roman" w:eastAsia="Calibri" w:hAnsi="Times New Roman" w:cs="Times New Roman"/>
          <w:sz w:val="22"/>
          <w:szCs w:val="22"/>
          <w:lang w:val="en-US"/>
        </w:rPr>
        <w:t xml:space="preserve">, BSc; </w:t>
      </w:r>
      <w:r w:rsidR="00145ED5" w:rsidRPr="002440B9">
        <w:rPr>
          <w:rFonts w:ascii="Times New Roman" w:eastAsia="Calibri" w:hAnsi="Times New Roman" w:cs="Times New Roman"/>
          <w:sz w:val="22"/>
          <w:szCs w:val="22"/>
          <w:lang w:val="en-US"/>
        </w:rPr>
        <w:t>Caroline M.J. van Kinschot</w:t>
      </w:r>
      <w:r w:rsidR="00C2018D">
        <w:rPr>
          <w:rFonts w:ascii="Times New Roman" w:eastAsia="Calibri" w:hAnsi="Times New Roman" w:cs="Times New Roman"/>
          <w:sz w:val="22"/>
          <w:szCs w:val="22"/>
          <w:vertAlign w:val="superscript"/>
          <w:lang w:val="en-US"/>
        </w:rPr>
        <w:t>4</w:t>
      </w:r>
      <w:r w:rsidR="00145ED5" w:rsidRPr="002440B9">
        <w:rPr>
          <w:rFonts w:ascii="Times New Roman" w:eastAsia="Calibri" w:hAnsi="Times New Roman" w:cs="Times New Roman"/>
          <w:sz w:val="22"/>
          <w:szCs w:val="22"/>
          <w:lang w:val="en-US"/>
        </w:rPr>
        <w:t xml:space="preserve">, MD; </w:t>
      </w:r>
      <w:r w:rsidRPr="002440B9">
        <w:rPr>
          <w:rFonts w:ascii="Times New Roman" w:eastAsia="Calibri" w:hAnsi="Times New Roman" w:cs="Times New Roman"/>
          <w:sz w:val="22"/>
          <w:szCs w:val="22"/>
          <w:lang w:val="en-US"/>
        </w:rPr>
        <w:t>Ivona Lončar</w:t>
      </w:r>
      <w:r w:rsidRPr="002440B9">
        <w:rPr>
          <w:rFonts w:ascii="Times New Roman" w:eastAsia="Calibri" w:hAnsi="Times New Roman" w:cs="Times New Roman"/>
          <w:sz w:val="22"/>
          <w:szCs w:val="22"/>
          <w:vertAlign w:val="superscript"/>
          <w:lang w:val="en-US"/>
        </w:rPr>
        <w:t>1</w:t>
      </w:r>
      <w:r w:rsidRPr="002440B9">
        <w:rPr>
          <w:rFonts w:ascii="Times New Roman" w:eastAsia="Calibri" w:hAnsi="Times New Roman" w:cs="Times New Roman"/>
          <w:sz w:val="22"/>
          <w:szCs w:val="22"/>
          <w:lang w:val="en-US"/>
        </w:rPr>
        <w:t xml:space="preserve">, BSc; </w:t>
      </w:r>
      <w:r w:rsidR="00826486" w:rsidRPr="00826486">
        <w:rPr>
          <w:rFonts w:ascii="Times New Roman" w:eastAsia="Calibri" w:hAnsi="Times New Roman" w:cs="Times New Roman"/>
          <w:sz w:val="22"/>
          <w:szCs w:val="22"/>
          <w:lang w:val="en-US"/>
        </w:rPr>
        <w:t>MSc</w:t>
      </w:r>
      <w:r w:rsidR="00826486">
        <w:rPr>
          <w:rFonts w:ascii="Times New Roman" w:eastAsia="Calibri" w:hAnsi="Times New Roman" w:cs="Times New Roman"/>
          <w:sz w:val="22"/>
          <w:szCs w:val="22"/>
          <w:lang w:val="en-US"/>
        </w:rPr>
        <w:t xml:space="preserve">; </w:t>
      </w:r>
      <w:r w:rsidR="00145ED5" w:rsidRPr="00826486">
        <w:rPr>
          <w:rFonts w:ascii="Times New Roman" w:eastAsia="Calibri" w:hAnsi="Times New Roman" w:cs="Times New Roman"/>
          <w:sz w:val="22"/>
          <w:szCs w:val="22"/>
          <w:lang w:val="en-US"/>
        </w:rPr>
        <w:t>Charlotte van Noord</w:t>
      </w:r>
      <w:r w:rsidR="00470FF8">
        <w:rPr>
          <w:rFonts w:ascii="Times New Roman" w:eastAsia="Calibri" w:hAnsi="Times New Roman" w:cs="Times New Roman"/>
          <w:sz w:val="22"/>
          <w:szCs w:val="22"/>
          <w:vertAlign w:val="superscript"/>
          <w:lang w:val="en-US"/>
        </w:rPr>
        <w:t>5</w:t>
      </w:r>
      <w:r w:rsidR="00145ED5" w:rsidRPr="00826486">
        <w:rPr>
          <w:rFonts w:ascii="Times New Roman" w:eastAsia="Calibri" w:hAnsi="Times New Roman" w:cs="Times New Roman"/>
          <w:sz w:val="22"/>
          <w:szCs w:val="22"/>
          <w:lang w:val="en-US"/>
        </w:rPr>
        <w:t xml:space="preserve">, MD, PhD; </w:t>
      </w:r>
      <w:r w:rsidR="00844A7D">
        <w:rPr>
          <w:rFonts w:ascii="Times New Roman" w:eastAsia="Calibri" w:hAnsi="Times New Roman" w:cs="Times New Roman"/>
          <w:sz w:val="22"/>
          <w:szCs w:val="22"/>
          <w:lang w:val="en-US"/>
        </w:rPr>
        <w:t>Linetta B. Koppert</w:t>
      </w:r>
      <w:r w:rsidR="00844A7D" w:rsidRPr="002440B9">
        <w:rPr>
          <w:rFonts w:ascii="Times New Roman" w:eastAsia="Calibri" w:hAnsi="Times New Roman" w:cs="Times New Roman"/>
          <w:sz w:val="22"/>
          <w:szCs w:val="22"/>
          <w:vertAlign w:val="superscript"/>
          <w:lang w:val="en-US"/>
        </w:rPr>
        <w:t>1</w:t>
      </w:r>
      <w:r w:rsidR="00844A7D">
        <w:rPr>
          <w:rFonts w:ascii="Times New Roman" w:eastAsia="Calibri" w:hAnsi="Times New Roman" w:cs="Times New Roman"/>
          <w:sz w:val="22"/>
          <w:szCs w:val="22"/>
          <w:lang w:val="en-US"/>
        </w:rPr>
        <w:t xml:space="preserve">, MD, PhD, MSc; </w:t>
      </w:r>
      <w:r w:rsidR="00C2018D">
        <w:rPr>
          <w:rFonts w:ascii="Times New Roman" w:eastAsia="Calibri" w:hAnsi="Times New Roman" w:cs="Times New Roman"/>
          <w:sz w:val="22"/>
          <w:szCs w:val="22"/>
          <w:lang w:val="en-US"/>
        </w:rPr>
        <w:t>David van Klaveren</w:t>
      </w:r>
      <w:r w:rsidR="00C2018D">
        <w:rPr>
          <w:rFonts w:ascii="Times New Roman" w:eastAsia="Calibri" w:hAnsi="Times New Roman" w:cs="Times New Roman"/>
          <w:sz w:val="22"/>
          <w:szCs w:val="22"/>
          <w:vertAlign w:val="superscript"/>
          <w:lang w:val="en-US"/>
        </w:rPr>
        <w:t>2</w:t>
      </w:r>
      <w:r w:rsidR="00C2018D" w:rsidRPr="00C2018D">
        <w:rPr>
          <w:rFonts w:ascii="Times New Roman" w:eastAsia="Calibri" w:hAnsi="Times New Roman" w:cs="Times New Roman"/>
          <w:sz w:val="22"/>
          <w:szCs w:val="22"/>
          <w:lang w:val="en-US"/>
        </w:rPr>
        <w:t xml:space="preserve">, MD, PhD; </w:t>
      </w:r>
      <w:proofErr w:type="spellStart"/>
      <w:r w:rsidR="006C04EE" w:rsidRPr="00C2018D">
        <w:rPr>
          <w:rFonts w:ascii="Times New Roman" w:eastAsia="Calibri" w:hAnsi="Times New Roman" w:cs="Times New Roman"/>
          <w:sz w:val="22"/>
          <w:szCs w:val="22"/>
          <w:lang w:val="en-US"/>
        </w:rPr>
        <w:t>Cornelis</w:t>
      </w:r>
      <w:proofErr w:type="spellEnd"/>
      <w:r w:rsidR="006C04EE" w:rsidRPr="00C2018D">
        <w:rPr>
          <w:rFonts w:ascii="Times New Roman" w:eastAsia="Calibri" w:hAnsi="Times New Roman" w:cs="Times New Roman"/>
          <w:sz w:val="22"/>
          <w:szCs w:val="22"/>
          <w:lang w:val="en-US"/>
        </w:rPr>
        <w:t xml:space="preserve"> </w:t>
      </w:r>
      <w:proofErr w:type="spellStart"/>
      <w:r w:rsidR="006C04EE" w:rsidRPr="00C2018D">
        <w:rPr>
          <w:rFonts w:ascii="Times New Roman" w:eastAsia="Calibri" w:hAnsi="Times New Roman" w:cs="Times New Roman"/>
          <w:sz w:val="22"/>
          <w:szCs w:val="22"/>
          <w:lang w:val="en-US"/>
        </w:rPr>
        <w:t>Verhoef</w:t>
      </w:r>
      <w:proofErr w:type="spellEnd"/>
      <w:r w:rsidR="006C04EE" w:rsidRPr="00C2018D">
        <w:rPr>
          <w:rFonts w:ascii="Times New Roman" w:eastAsia="Calibri" w:hAnsi="Times New Roman" w:cs="Times New Roman"/>
          <w:sz w:val="22"/>
          <w:szCs w:val="22"/>
          <w:lang w:val="en-US"/>
        </w:rPr>
        <w:t xml:space="preserve"> </w:t>
      </w:r>
      <w:r w:rsidRPr="00C2018D">
        <w:rPr>
          <w:rFonts w:ascii="Times New Roman" w:eastAsia="Calibri" w:hAnsi="Times New Roman" w:cs="Times New Roman"/>
          <w:sz w:val="22"/>
          <w:szCs w:val="22"/>
          <w:vertAlign w:val="superscript"/>
          <w:lang w:val="en-US"/>
        </w:rPr>
        <w:t>1</w:t>
      </w:r>
      <w:r w:rsidRPr="00C2018D">
        <w:rPr>
          <w:rFonts w:ascii="Times New Roman" w:eastAsia="Calibri" w:hAnsi="Times New Roman" w:cs="Times New Roman"/>
          <w:sz w:val="22"/>
          <w:szCs w:val="22"/>
          <w:lang w:val="en-US"/>
        </w:rPr>
        <w:t>, MD, PhD; Robin P. Peeters</w:t>
      </w:r>
      <w:r w:rsidR="00C2018D" w:rsidRPr="00C2018D">
        <w:rPr>
          <w:rFonts w:ascii="Times New Roman" w:eastAsia="Calibri" w:hAnsi="Times New Roman" w:cs="Times New Roman"/>
          <w:sz w:val="22"/>
          <w:szCs w:val="22"/>
          <w:vertAlign w:val="superscript"/>
          <w:lang w:val="en-US"/>
        </w:rPr>
        <w:t>4</w:t>
      </w:r>
      <w:r w:rsidRPr="00C2018D">
        <w:rPr>
          <w:rFonts w:ascii="Times New Roman" w:eastAsia="Calibri" w:hAnsi="Times New Roman" w:cs="Times New Roman"/>
          <w:sz w:val="22"/>
          <w:szCs w:val="22"/>
          <w:lang w:val="en-US"/>
        </w:rPr>
        <w:t>, MD, PhD; Tessa M. van Ginhoven</w:t>
      </w:r>
      <w:r w:rsidRPr="00C2018D">
        <w:rPr>
          <w:rFonts w:ascii="Times New Roman" w:eastAsia="Calibri" w:hAnsi="Times New Roman" w:cs="Times New Roman"/>
          <w:sz w:val="22"/>
          <w:szCs w:val="22"/>
          <w:vertAlign w:val="superscript"/>
          <w:lang w:val="en-US"/>
        </w:rPr>
        <w:t>1</w:t>
      </w:r>
      <w:r w:rsidRPr="00C2018D">
        <w:rPr>
          <w:rFonts w:ascii="Times New Roman" w:eastAsia="Calibri" w:hAnsi="Times New Roman" w:cs="Times New Roman"/>
          <w:sz w:val="22"/>
          <w:szCs w:val="22"/>
          <w:lang w:val="en-US"/>
        </w:rPr>
        <w:t>, MD, PhD.</w:t>
      </w:r>
    </w:p>
    <w:p w14:paraId="170DC5E3" w14:textId="10D629C0" w:rsidR="0063752A" w:rsidRPr="00A767A5" w:rsidRDefault="00FC01F8" w:rsidP="00FC01F8">
      <w:pPr>
        <w:spacing w:after="100" w:line="360" w:lineRule="auto"/>
        <w:rPr>
          <w:rFonts w:ascii="Times New Roman" w:eastAsia="Calibri" w:hAnsi="Times New Roman" w:cs="Times New Roman"/>
          <w:sz w:val="18"/>
          <w:szCs w:val="18"/>
          <w:lang w:val="en-US"/>
        </w:rPr>
      </w:pPr>
      <w:r w:rsidRPr="002440B9">
        <w:rPr>
          <w:rFonts w:ascii="Times New Roman" w:eastAsia="Calibri" w:hAnsi="Times New Roman" w:cs="Times New Roman"/>
          <w:sz w:val="18"/>
          <w:szCs w:val="18"/>
          <w:vertAlign w:val="superscript"/>
          <w:lang w:val="en-US"/>
        </w:rPr>
        <w:t xml:space="preserve">1 </w:t>
      </w:r>
      <w:r w:rsidRPr="002440B9">
        <w:rPr>
          <w:rFonts w:ascii="Times New Roman" w:eastAsia="Calibri" w:hAnsi="Times New Roman" w:cs="Times New Roman"/>
          <w:sz w:val="18"/>
          <w:szCs w:val="18"/>
          <w:lang w:val="en-US"/>
        </w:rPr>
        <w:t>Department of Surgical Oncology and Gastrointestinal Surgery, Erasmus MC Cancer Institute P.O. 2040, 3000, CA, Rotterdam, the Netherlands</w:t>
      </w:r>
      <w:r w:rsidR="0063752A">
        <w:rPr>
          <w:rFonts w:ascii="Times New Roman" w:eastAsia="Calibri" w:hAnsi="Times New Roman" w:cs="Times New Roman"/>
          <w:sz w:val="18"/>
          <w:szCs w:val="18"/>
          <w:lang w:val="en-US"/>
        </w:rPr>
        <w:t>.</w:t>
      </w:r>
      <w:r w:rsidRPr="002440B9">
        <w:rPr>
          <w:rFonts w:ascii="Times New Roman" w:eastAsia="Calibri" w:hAnsi="Times New Roman" w:cs="Times New Roman"/>
          <w:sz w:val="22"/>
          <w:szCs w:val="22"/>
          <w:vertAlign w:val="superscript"/>
          <w:lang w:val="en-US"/>
        </w:rPr>
        <w:br/>
      </w:r>
      <w:r w:rsidR="00C2018D">
        <w:rPr>
          <w:rFonts w:ascii="Times New Roman" w:eastAsia="Calibri" w:hAnsi="Times New Roman" w:cs="Times New Roman"/>
          <w:sz w:val="18"/>
          <w:szCs w:val="18"/>
          <w:vertAlign w:val="superscript"/>
          <w:lang w:val="en-US"/>
        </w:rPr>
        <w:t>2</w:t>
      </w:r>
      <w:r w:rsidR="00A767A5" w:rsidRPr="002440B9">
        <w:rPr>
          <w:rFonts w:ascii="Times New Roman" w:eastAsia="Calibri" w:hAnsi="Times New Roman" w:cs="Times New Roman"/>
          <w:sz w:val="18"/>
          <w:szCs w:val="18"/>
          <w:vertAlign w:val="superscript"/>
          <w:lang w:val="en-US"/>
        </w:rPr>
        <w:t xml:space="preserve"> </w:t>
      </w:r>
      <w:r w:rsidR="00A767A5" w:rsidRPr="00A767A5">
        <w:rPr>
          <w:rFonts w:ascii="Times New Roman" w:eastAsia="Calibri" w:hAnsi="Times New Roman" w:cs="Times New Roman"/>
          <w:sz w:val="18"/>
          <w:szCs w:val="18"/>
          <w:lang w:val="en-US"/>
        </w:rPr>
        <w:t>Department of Public Health, Erasmus University Medical Center,</w:t>
      </w:r>
      <w:r w:rsidR="00A767A5">
        <w:rPr>
          <w:rFonts w:ascii="Times New Roman" w:eastAsia="Calibri" w:hAnsi="Times New Roman" w:cs="Times New Roman"/>
          <w:sz w:val="18"/>
          <w:szCs w:val="18"/>
          <w:lang w:val="en-US"/>
        </w:rPr>
        <w:t xml:space="preserve"> </w:t>
      </w:r>
      <w:r w:rsidR="00A767A5" w:rsidRPr="002440B9">
        <w:rPr>
          <w:rFonts w:ascii="Times New Roman" w:eastAsia="Calibri" w:hAnsi="Times New Roman" w:cs="Times New Roman"/>
          <w:sz w:val="18"/>
          <w:szCs w:val="18"/>
          <w:lang w:val="en-US"/>
        </w:rPr>
        <w:t>P.O. 2040, 3000, CA</w:t>
      </w:r>
      <w:r w:rsidR="00A767A5">
        <w:rPr>
          <w:rFonts w:ascii="Times New Roman" w:eastAsia="Calibri" w:hAnsi="Times New Roman" w:cs="Times New Roman"/>
          <w:sz w:val="18"/>
          <w:szCs w:val="18"/>
          <w:lang w:val="en-US"/>
        </w:rPr>
        <w:t>,</w:t>
      </w:r>
      <w:r w:rsidR="0063752A">
        <w:rPr>
          <w:rFonts w:ascii="Times New Roman" w:eastAsia="Calibri" w:hAnsi="Times New Roman" w:cs="Times New Roman"/>
          <w:sz w:val="18"/>
          <w:szCs w:val="18"/>
          <w:lang w:val="en-US"/>
        </w:rPr>
        <w:t xml:space="preserve"> Rotterdam, The Netherlands.</w:t>
      </w:r>
      <w:r w:rsidR="00826486">
        <w:rPr>
          <w:rFonts w:ascii="Times New Roman" w:eastAsia="Calibri" w:hAnsi="Times New Roman" w:cs="Times New Roman"/>
          <w:sz w:val="18"/>
          <w:szCs w:val="18"/>
          <w:lang w:val="en-US"/>
        </w:rPr>
        <w:br/>
      </w:r>
      <w:r w:rsidR="00C2018D">
        <w:rPr>
          <w:rFonts w:ascii="Times New Roman" w:eastAsia="Calibri" w:hAnsi="Times New Roman" w:cs="Times New Roman"/>
          <w:sz w:val="18"/>
          <w:szCs w:val="18"/>
          <w:vertAlign w:val="superscript"/>
          <w:lang w:val="en-US"/>
        </w:rPr>
        <w:t>3</w:t>
      </w:r>
      <w:r w:rsidR="00826486" w:rsidRPr="002440B9">
        <w:rPr>
          <w:rFonts w:ascii="Times New Roman" w:eastAsia="Calibri" w:hAnsi="Times New Roman" w:cs="Times New Roman"/>
          <w:sz w:val="18"/>
          <w:szCs w:val="18"/>
          <w:vertAlign w:val="superscript"/>
          <w:lang w:val="en-US"/>
        </w:rPr>
        <w:t xml:space="preserve"> </w:t>
      </w:r>
      <w:r w:rsidR="00826486" w:rsidRPr="00826486">
        <w:rPr>
          <w:rFonts w:ascii="Times New Roman" w:eastAsia="Calibri" w:hAnsi="Times New Roman" w:cs="Times New Roman"/>
          <w:sz w:val="18"/>
          <w:szCs w:val="18"/>
          <w:lang w:val="en-US"/>
        </w:rPr>
        <w:t>Department of Research and Development, Netherlands Comprehensive Cancer Organisation (</w:t>
      </w:r>
      <w:r w:rsidR="0063752A">
        <w:rPr>
          <w:rFonts w:ascii="Times New Roman" w:eastAsia="Calibri" w:hAnsi="Times New Roman" w:cs="Times New Roman"/>
          <w:sz w:val="18"/>
          <w:szCs w:val="18"/>
          <w:lang w:val="en-US"/>
        </w:rPr>
        <w:t>IKNL), Utrecht, The Netherlands.</w:t>
      </w:r>
      <w:r w:rsidR="00C2018D">
        <w:rPr>
          <w:rFonts w:ascii="Times New Roman" w:eastAsia="Calibri" w:hAnsi="Times New Roman" w:cs="Times New Roman"/>
          <w:sz w:val="18"/>
          <w:szCs w:val="18"/>
          <w:lang w:val="en-US"/>
        </w:rPr>
        <w:br/>
      </w:r>
      <w:r w:rsidR="00C2018D">
        <w:rPr>
          <w:rFonts w:ascii="Times New Roman" w:eastAsia="Calibri" w:hAnsi="Times New Roman" w:cs="Times New Roman"/>
          <w:sz w:val="18"/>
          <w:szCs w:val="18"/>
          <w:vertAlign w:val="superscript"/>
          <w:lang w:val="en-US"/>
        </w:rPr>
        <w:t>4</w:t>
      </w:r>
      <w:r w:rsidR="00C2018D" w:rsidRPr="002440B9">
        <w:rPr>
          <w:rFonts w:ascii="Times New Roman" w:eastAsia="Calibri" w:hAnsi="Times New Roman" w:cs="Times New Roman"/>
          <w:sz w:val="18"/>
          <w:szCs w:val="18"/>
          <w:vertAlign w:val="superscript"/>
          <w:lang w:val="en-US"/>
        </w:rPr>
        <w:t xml:space="preserve"> </w:t>
      </w:r>
      <w:r w:rsidR="00C2018D" w:rsidRPr="002440B9">
        <w:rPr>
          <w:rFonts w:ascii="Times New Roman" w:eastAsia="Calibri" w:hAnsi="Times New Roman" w:cs="Times New Roman"/>
          <w:sz w:val="18"/>
          <w:szCs w:val="18"/>
          <w:lang w:val="en-US"/>
        </w:rPr>
        <w:t>Department of Internal medicine, Erasmus Medical Center Rotterdam, P.O. 2040, 3000, CA, Rotterdam, the Netherlands</w:t>
      </w:r>
      <w:r w:rsidR="00C2018D">
        <w:rPr>
          <w:rFonts w:ascii="Times New Roman" w:eastAsia="Calibri" w:hAnsi="Times New Roman" w:cs="Times New Roman"/>
          <w:sz w:val="18"/>
          <w:szCs w:val="18"/>
          <w:lang w:val="en-US"/>
        </w:rPr>
        <w:t>.</w:t>
      </w:r>
      <w:r w:rsidR="0063752A">
        <w:rPr>
          <w:rFonts w:ascii="Times New Roman" w:eastAsia="Calibri" w:hAnsi="Times New Roman" w:cs="Times New Roman"/>
          <w:sz w:val="18"/>
          <w:szCs w:val="18"/>
          <w:lang w:val="en-US"/>
        </w:rPr>
        <w:br/>
      </w:r>
      <w:r w:rsidR="0063752A">
        <w:rPr>
          <w:rFonts w:ascii="Times New Roman" w:eastAsia="Calibri" w:hAnsi="Times New Roman" w:cs="Times New Roman"/>
          <w:sz w:val="18"/>
          <w:szCs w:val="18"/>
          <w:vertAlign w:val="superscript"/>
          <w:lang w:val="en-US"/>
        </w:rPr>
        <w:t>5</w:t>
      </w:r>
      <w:r w:rsidR="0063752A" w:rsidRPr="0063752A">
        <w:rPr>
          <w:rFonts w:ascii="Times New Roman" w:eastAsia="Calibri" w:hAnsi="Times New Roman" w:cs="Times New Roman"/>
          <w:sz w:val="18"/>
          <w:szCs w:val="18"/>
          <w:lang w:val="en-US"/>
        </w:rPr>
        <w:t xml:space="preserve"> Department of Internal Medicine, </w:t>
      </w:r>
      <w:proofErr w:type="spellStart"/>
      <w:r w:rsidR="0063752A" w:rsidRPr="0063752A">
        <w:rPr>
          <w:rFonts w:ascii="Times New Roman" w:eastAsia="Calibri" w:hAnsi="Times New Roman" w:cs="Times New Roman"/>
          <w:sz w:val="18"/>
          <w:szCs w:val="18"/>
          <w:lang w:val="en-US"/>
        </w:rPr>
        <w:t>Maasstad</w:t>
      </w:r>
      <w:proofErr w:type="spellEnd"/>
      <w:r w:rsidR="0063752A" w:rsidRPr="0063752A">
        <w:rPr>
          <w:rFonts w:ascii="Times New Roman" w:eastAsia="Calibri" w:hAnsi="Times New Roman" w:cs="Times New Roman"/>
          <w:sz w:val="18"/>
          <w:szCs w:val="18"/>
          <w:lang w:val="en-US"/>
        </w:rPr>
        <w:t xml:space="preserve"> Hospital Rotterdam, </w:t>
      </w:r>
      <w:r w:rsidR="0063752A">
        <w:rPr>
          <w:rFonts w:ascii="Times New Roman" w:eastAsia="Calibri" w:hAnsi="Times New Roman" w:cs="Times New Roman"/>
          <w:sz w:val="18"/>
          <w:szCs w:val="18"/>
          <w:lang w:val="en-US"/>
        </w:rPr>
        <w:t xml:space="preserve">P.O. </w:t>
      </w:r>
      <w:r w:rsidR="0063752A" w:rsidRPr="0063752A">
        <w:rPr>
          <w:rFonts w:ascii="Times New Roman" w:eastAsia="Calibri" w:hAnsi="Times New Roman" w:cs="Times New Roman"/>
          <w:sz w:val="18"/>
          <w:szCs w:val="18"/>
          <w:lang w:val="en-US"/>
        </w:rPr>
        <w:t>3079 DZ</w:t>
      </w:r>
      <w:r w:rsidR="0063752A">
        <w:rPr>
          <w:rFonts w:ascii="Times New Roman" w:eastAsia="Calibri" w:hAnsi="Times New Roman" w:cs="Times New Roman"/>
          <w:sz w:val="18"/>
          <w:szCs w:val="18"/>
          <w:lang w:val="en-US"/>
        </w:rPr>
        <w:t>,</w:t>
      </w:r>
      <w:r w:rsidR="0063752A" w:rsidRPr="0063752A">
        <w:rPr>
          <w:rFonts w:ascii="Times New Roman" w:eastAsia="Calibri" w:hAnsi="Times New Roman" w:cs="Times New Roman"/>
          <w:sz w:val="18"/>
          <w:szCs w:val="18"/>
          <w:lang w:val="en-US"/>
        </w:rPr>
        <w:t xml:space="preserve"> Rotterdam, the Netherlands.</w:t>
      </w:r>
    </w:p>
    <w:p w14:paraId="0AC88355" w14:textId="77777777" w:rsidR="006C04EE" w:rsidRDefault="006C04EE" w:rsidP="00FC01F8">
      <w:pPr>
        <w:spacing w:line="480" w:lineRule="auto"/>
        <w:rPr>
          <w:rFonts w:ascii="Times New Roman" w:eastAsia="Calibri" w:hAnsi="Times New Roman" w:cs="Times New Roman"/>
          <w:b/>
          <w:sz w:val="22"/>
          <w:szCs w:val="22"/>
          <w:lang w:val="en-US"/>
        </w:rPr>
      </w:pPr>
    </w:p>
    <w:p w14:paraId="3BD35FB9" w14:textId="77777777" w:rsidR="006C04EE" w:rsidRDefault="006C04EE" w:rsidP="00FC01F8">
      <w:pPr>
        <w:spacing w:line="480" w:lineRule="auto"/>
        <w:rPr>
          <w:rFonts w:ascii="Times New Roman" w:eastAsia="Calibri" w:hAnsi="Times New Roman" w:cs="Times New Roman"/>
          <w:b/>
          <w:sz w:val="22"/>
          <w:szCs w:val="22"/>
          <w:lang w:val="en-US"/>
        </w:rPr>
      </w:pPr>
    </w:p>
    <w:p w14:paraId="77A681CC" w14:textId="0B3CF017" w:rsidR="00FC01F8" w:rsidRPr="002440B9" w:rsidRDefault="00FC01F8" w:rsidP="00FC01F8">
      <w:pPr>
        <w:spacing w:line="480" w:lineRule="auto"/>
        <w:rPr>
          <w:rFonts w:ascii="Times New Roman" w:eastAsia="Calibri" w:hAnsi="Times New Roman" w:cs="Times New Roman"/>
          <w:b/>
          <w:sz w:val="22"/>
          <w:szCs w:val="22"/>
          <w:lang w:val="en-US"/>
        </w:rPr>
      </w:pPr>
      <w:r w:rsidRPr="002440B9">
        <w:rPr>
          <w:rFonts w:ascii="Times New Roman" w:eastAsia="Calibri" w:hAnsi="Times New Roman" w:cs="Times New Roman"/>
          <w:b/>
          <w:sz w:val="22"/>
          <w:szCs w:val="22"/>
          <w:lang w:val="en-US"/>
        </w:rPr>
        <w:t xml:space="preserve">Corresponding author: </w:t>
      </w:r>
    </w:p>
    <w:p w14:paraId="49CE62E0" w14:textId="49E184A7" w:rsidR="00FC01F8" w:rsidRPr="002440B9" w:rsidRDefault="006C04EE" w:rsidP="00FC01F8">
      <w:pPr>
        <w:spacing w:line="480" w:lineRule="auto"/>
        <w:rPr>
          <w:rFonts w:ascii="Times New Roman" w:eastAsia="Calibri" w:hAnsi="Times New Roman" w:cs="Times New Roman"/>
          <w:sz w:val="22"/>
          <w:szCs w:val="22"/>
          <w:lang w:val="en-US"/>
        </w:rPr>
      </w:pPr>
      <w:r>
        <w:rPr>
          <w:rFonts w:ascii="Times New Roman" w:eastAsia="Calibri" w:hAnsi="Times New Roman" w:cs="Times New Roman"/>
          <w:sz w:val="22"/>
          <w:szCs w:val="22"/>
          <w:lang w:val="en-US"/>
        </w:rPr>
        <w:t>Sam P.J. van Dijk</w:t>
      </w:r>
    </w:p>
    <w:p w14:paraId="0DB3F748" w14:textId="5AD4E9F6" w:rsidR="00FC01F8" w:rsidRPr="002440B9" w:rsidRDefault="00FC01F8" w:rsidP="00FC01F8">
      <w:pPr>
        <w:spacing w:line="480" w:lineRule="auto"/>
        <w:rPr>
          <w:rFonts w:ascii="Times New Roman" w:eastAsia="Calibri" w:hAnsi="Times New Roman" w:cs="Times New Roman"/>
          <w:sz w:val="22"/>
          <w:szCs w:val="22"/>
          <w:lang w:val="en-US"/>
        </w:rPr>
      </w:pPr>
      <w:r w:rsidRPr="002440B9">
        <w:rPr>
          <w:rFonts w:ascii="Times New Roman" w:eastAsia="Calibri" w:hAnsi="Times New Roman" w:cs="Times New Roman"/>
          <w:sz w:val="22"/>
          <w:szCs w:val="22"/>
          <w:lang w:val="en-US"/>
        </w:rPr>
        <w:t xml:space="preserve">Erasmus MC, University Medical Center Rotterdam, Department </w:t>
      </w:r>
      <w:r w:rsidR="00BA60C2">
        <w:rPr>
          <w:rFonts w:ascii="Times New Roman" w:eastAsia="Calibri" w:hAnsi="Times New Roman" w:cs="Times New Roman"/>
          <w:sz w:val="22"/>
          <w:szCs w:val="22"/>
          <w:lang w:val="en-US"/>
        </w:rPr>
        <w:t>Surgical Oncology and Gastrointestinal Surgery</w:t>
      </w:r>
    </w:p>
    <w:p w14:paraId="4C2238B5" w14:textId="77777777" w:rsidR="00FC01F8" w:rsidRPr="00D478C5" w:rsidRDefault="00FC01F8" w:rsidP="00FC01F8">
      <w:pPr>
        <w:spacing w:line="480" w:lineRule="auto"/>
        <w:rPr>
          <w:rFonts w:ascii="Times New Roman" w:eastAsia="Calibri" w:hAnsi="Times New Roman" w:cs="Times New Roman"/>
          <w:sz w:val="22"/>
          <w:szCs w:val="22"/>
        </w:rPr>
      </w:pPr>
      <w:r w:rsidRPr="00FA6716">
        <w:rPr>
          <w:rFonts w:ascii="Times New Roman" w:eastAsia="Calibri" w:hAnsi="Times New Roman" w:cs="Times New Roman"/>
          <w:sz w:val="22"/>
          <w:szCs w:val="22"/>
        </w:rPr>
        <w:t>Doctor M</w:t>
      </w:r>
      <w:r w:rsidRPr="00D478C5">
        <w:rPr>
          <w:rFonts w:ascii="Times New Roman" w:eastAsia="Calibri" w:hAnsi="Times New Roman" w:cs="Times New Roman"/>
          <w:sz w:val="22"/>
          <w:szCs w:val="22"/>
        </w:rPr>
        <w:t>olewaterplein 40, 3015 GD Rotterdam, The Netherlands</w:t>
      </w:r>
    </w:p>
    <w:p w14:paraId="57E65065" w14:textId="0484FFCF" w:rsidR="00FC01F8" w:rsidRPr="00705E0B" w:rsidRDefault="00FC01F8" w:rsidP="00FC01F8">
      <w:pPr>
        <w:spacing w:line="480" w:lineRule="auto"/>
        <w:rPr>
          <w:rFonts w:ascii="Times New Roman" w:eastAsia="Calibri" w:hAnsi="Times New Roman" w:cs="Times New Roman"/>
          <w:color w:val="0000FF"/>
          <w:sz w:val="22"/>
          <w:szCs w:val="22"/>
          <w:u w:val="single"/>
          <w:lang w:val="en-GB"/>
        </w:rPr>
      </w:pPr>
      <w:r w:rsidRPr="002440B9">
        <w:rPr>
          <w:rFonts w:ascii="Times New Roman" w:eastAsia="Calibri" w:hAnsi="Times New Roman" w:cs="Times New Roman"/>
          <w:sz w:val="22"/>
          <w:szCs w:val="22"/>
          <w:lang w:val="en-US"/>
        </w:rPr>
        <w:t xml:space="preserve">Email: </w:t>
      </w:r>
      <w:r w:rsidR="001426ED">
        <w:fldChar w:fldCharType="begin"/>
      </w:r>
      <w:r w:rsidR="001426ED" w:rsidRPr="00496B20">
        <w:rPr>
          <w:lang w:val="en-US"/>
          <w:rPrChange w:id="5" w:author="C.H.M. Maas" w:date="2023-07-11T12:08:00Z">
            <w:rPr/>
          </w:rPrChange>
        </w:rPr>
        <w:instrText xml:space="preserve"> HYPERLINK "mailto:s.p.j.vandijk@erasmusmc.nl" </w:instrText>
      </w:r>
      <w:r w:rsidR="001426ED">
        <w:fldChar w:fldCharType="separate"/>
      </w:r>
      <w:r w:rsidR="00705E0B" w:rsidRPr="00FB5A27">
        <w:rPr>
          <w:rStyle w:val="Hyperlink"/>
          <w:lang w:val="en-GB"/>
        </w:rPr>
        <w:t>s.p.j.vandijk@erasmusmc.nl</w:t>
      </w:r>
      <w:r w:rsidR="001426ED">
        <w:rPr>
          <w:rStyle w:val="Hyperlink"/>
          <w:lang w:val="en-GB"/>
        </w:rPr>
        <w:fldChar w:fldCharType="end"/>
      </w:r>
      <w:r w:rsidR="00705E0B">
        <w:rPr>
          <w:lang w:val="en-GB"/>
        </w:rPr>
        <w:t xml:space="preserve"> </w:t>
      </w:r>
    </w:p>
    <w:p w14:paraId="39A707F6" w14:textId="77777777" w:rsidR="00FC01F8" w:rsidRPr="002440B9" w:rsidRDefault="00FC01F8" w:rsidP="00FC01F8">
      <w:pPr>
        <w:spacing w:line="480" w:lineRule="auto"/>
        <w:rPr>
          <w:rFonts w:ascii="Times New Roman" w:eastAsia="Calibri" w:hAnsi="Times New Roman" w:cs="Times New Roman"/>
          <w:sz w:val="22"/>
          <w:szCs w:val="22"/>
          <w:lang w:val="en-US"/>
        </w:rPr>
      </w:pPr>
    </w:p>
    <w:p w14:paraId="569EBE3E" w14:textId="6ABEA0C7" w:rsidR="006C04EE" w:rsidRDefault="00FC01F8" w:rsidP="002551E1">
      <w:pPr>
        <w:spacing w:after="160" w:line="480" w:lineRule="auto"/>
        <w:rPr>
          <w:rFonts w:ascii="Times New Roman" w:eastAsia="Calibri" w:hAnsi="Times New Roman" w:cs="Times New Roman"/>
          <w:sz w:val="22"/>
          <w:szCs w:val="22"/>
          <w:lang w:val="en-US"/>
        </w:rPr>
      </w:pPr>
      <w:r w:rsidRPr="002440B9">
        <w:rPr>
          <w:rFonts w:ascii="Times New Roman" w:eastAsia="Calibri" w:hAnsi="Times New Roman" w:cs="Times New Roman"/>
          <w:b/>
          <w:sz w:val="22"/>
          <w:szCs w:val="22"/>
          <w:lang w:val="en-US"/>
        </w:rPr>
        <w:t xml:space="preserve">Keywords </w:t>
      </w:r>
      <w:r w:rsidR="00724300">
        <w:rPr>
          <w:rFonts w:ascii="Times New Roman" w:eastAsia="Calibri" w:hAnsi="Times New Roman" w:cs="Times New Roman"/>
          <w:sz w:val="22"/>
          <w:szCs w:val="22"/>
          <w:lang w:val="en-US"/>
        </w:rPr>
        <w:t>Long-term</w:t>
      </w:r>
      <w:r w:rsidR="002551E1" w:rsidRPr="002440B9">
        <w:rPr>
          <w:rFonts w:ascii="Times New Roman" w:eastAsia="Calibri" w:hAnsi="Times New Roman" w:cs="Times New Roman"/>
          <w:sz w:val="22"/>
          <w:szCs w:val="22"/>
          <w:lang w:val="en-US"/>
        </w:rPr>
        <w:t xml:space="preserve"> hypoparathyroidism; </w:t>
      </w:r>
      <w:r w:rsidR="00D478C5">
        <w:rPr>
          <w:rFonts w:ascii="Times New Roman" w:eastAsia="Calibri" w:hAnsi="Times New Roman" w:cs="Times New Roman"/>
          <w:sz w:val="22"/>
          <w:szCs w:val="22"/>
          <w:lang w:val="en-US"/>
        </w:rPr>
        <w:t>Prediction Model;</w:t>
      </w:r>
      <w:r w:rsidR="006B1128" w:rsidRPr="002440B9">
        <w:rPr>
          <w:rFonts w:ascii="Times New Roman" w:eastAsia="Calibri" w:hAnsi="Times New Roman" w:cs="Times New Roman"/>
          <w:sz w:val="22"/>
          <w:szCs w:val="22"/>
          <w:lang w:val="en-US"/>
        </w:rPr>
        <w:t xml:space="preserve"> </w:t>
      </w:r>
      <w:r w:rsidR="002551E1" w:rsidRPr="002440B9">
        <w:rPr>
          <w:rFonts w:ascii="Times New Roman" w:eastAsia="Calibri" w:hAnsi="Times New Roman" w:cs="Times New Roman"/>
          <w:sz w:val="22"/>
          <w:szCs w:val="22"/>
          <w:lang w:val="en-US"/>
        </w:rPr>
        <w:t>Thyroid</w:t>
      </w:r>
    </w:p>
    <w:p w14:paraId="5E55D76E" w14:textId="77777777" w:rsidR="006C04EE" w:rsidRDefault="006C04EE" w:rsidP="002551E1">
      <w:pPr>
        <w:spacing w:after="160" w:line="480" w:lineRule="auto"/>
        <w:rPr>
          <w:rFonts w:ascii="Times New Roman" w:eastAsia="Calibri" w:hAnsi="Times New Roman" w:cs="Times New Roman"/>
          <w:sz w:val="22"/>
          <w:szCs w:val="22"/>
          <w:lang w:val="en-US"/>
        </w:rPr>
      </w:pPr>
    </w:p>
    <w:p w14:paraId="2F053786" w14:textId="77777777" w:rsidR="006C04EE" w:rsidRDefault="006C04EE" w:rsidP="002551E1">
      <w:pPr>
        <w:spacing w:after="160" w:line="480" w:lineRule="auto"/>
        <w:rPr>
          <w:rFonts w:ascii="Times New Roman" w:eastAsia="Calibri" w:hAnsi="Times New Roman" w:cs="Times New Roman"/>
          <w:sz w:val="22"/>
          <w:szCs w:val="22"/>
          <w:lang w:val="en-US"/>
        </w:rPr>
      </w:pPr>
    </w:p>
    <w:p w14:paraId="44E51C79" w14:textId="4137D44A" w:rsidR="006C04EE" w:rsidRDefault="006C04EE" w:rsidP="002551E1">
      <w:pPr>
        <w:spacing w:after="160" w:line="480" w:lineRule="auto"/>
        <w:rPr>
          <w:rFonts w:ascii="Times New Roman" w:eastAsia="Calibri" w:hAnsi="Times New Roman" w:cs="Times New Roman"/>
          <w:sz w:val="22"/>
          <w:szCs w:val="22"/>
          <w:lang w:val="en-US"/>
        </w:rPr>
      </w:pPr>
      <w:r w:rsidRPr="00A65E27">
        <w:rPr>
          <w:rFonts w:ascii="Times New Roman" w:eastAsia="Calibri" w:hAnsi="Times New Roman" w:cs="Times New Roman"/>
          <w:b/>
          <w:sz w:val="22"/>
          <w:szCs w:val="22"/>
          <w:lang w:val="en-US"/>
        </w:rPr>
        <w:t>Word count:</w:t>
      </w:r>
      <w:r w:rsidR="00BF42B5">
        <w:rPr>
          <w:rFonts w:ascii="Times New Roman" w:eastAsia="Calibri" w:hAnsi="Times New Roman" w:cs="Times New Roman"/>
          <w:sz w:val="22"/>
          <w:szCs w:val="22"/>
          <w:lang w:val="en-US"/>
        </w:rPr>
        <w:t xml:space="preserve"> 2318</w:t>
      </w:r>
    </w:p>
    <w:p w14:paraId="722AD2CB" w14:textId="77777777" w:rsidR="006C04EE" w:rsidRDefault="006C04EE" w:rsidP="002551E1">
      <w:pPr>
        <w:spacing w:after="160" w:line="480" w:lineRule="auto"/>
        <w:rPr>
          <w:rFonts w:ascii="Times New Roman" w:eastAsia="Calibri" w:hAnsi="Times New Roman" w:cs="Times New Roman"/>
          <w:sz w:val="22"/>
          <w:szCs w:val="22"/>
          <w:lang w:val="en-US"/>
        </w:rPr>
      </w:pPr>
    </w:p>
    <w:p w14:paraId="6A9D5F01" w14:textId="4DEFC4CD" w:rsidR="0026413C" w:rsidRPr="002440B9" w:rsidRDefault="0026413C" w:rsidP="002551E1">
      <w:pPr>
        <w:spacing w:after="160" w:line="480" w:lineRule="auto"/>
        <w:rPr>
          <w:rFonts w:ascii="Times New Roman" w:eastAsia="Calibri" w:hAnsi="Times New Roman" w:cs="Times New Roman"/>
          <w:b/>
          <w:sz w:val="22"/>
          <w:szCs w:val="22"/>
          <w:lang w:val="en-US"/>
        </w:rPr>
      </w:pPr>
      <w:r w:rsidRPr="002440B9">
        <w:rPr>
          <w:rFonts w:ascii="Times New Roman" w:hAnsi="Times New Roman" w:cs="Times New Roman"/>
          <w:bCs/>
          <w:sz w:val="28"/>
          <w:szCs w:val="28"/>
          <w:lang w:val="en-US"/>
        </w:rPr>
        <w:br w:type="page"/>
      </w:r>
    </w:p>
    <w:p w14:paraId="3252A67F" w14:textId="77777777" w:rsidR="00A00DF3" w:rsidRPr="002440B9" w:rsidRDefault="00DF6723" w:rsidP="006947EA">
      <w:pPr>
        <w:spacing w:line="480" w:lineRule="auto"/>
        <w:rPr>
          <w:rFonts w:ascii="Times New Roman" w:hAnsi="Times New Roman" w:cs="Times New Roman"/>
          <w:b/>
          <w:bCs/>
          <w:lang w:val="en-US"/>
        </w:rPr>
      </w:pPr>
      <w:r w:rsidRPr="002440B9">
        <w:rPr>
          <w:rFonts w:ascii="Times New Roman" w:hAnsi="Times New Roman" w:cs="Times New Roman"/>
          <w:b/>
          <w:bCs/>
          <w:lang w:val="en-US"/>
        </w:rPr>
        <w:lastRenderedPageBreak/>
        <w:t>Abstract</w:t>
      </w:r>
    </w:p>
    <w:p w14:paraId="1BFEFAE0" w14:textId="77777777" w:rsidR="00574DDB" w:rsidRPr="002440B9" w:rsidRDefault="00DF6723" w:rsidP="00646DDD">
      <w:pPr>
        <w:spacing w:line="480" w:lineRule="auto"/>
        <w:rPr>
          <w:rFonts w:ascii="Times New Roman" w:hAnsi="Times New Roman" w:cs="Times New Roman"/>
          <w:b/>
          <w:bCs/>
          <w:sz w:val="22"/>
          <w:szCs w:val="22"/>
          <w:lang w:val="en-US"/>
        </w:rPr>
      </w:pPr>
      <w:r w:rsidRPr="002440B9">
        <w:rPr>
          <w:rFonts w:ascii="Times New Roman" w:hAnsi="Times New Roman" w:cs="Times New Roman"/>
          <w:b/>
          <w:bCs/>
          <w:sz w:val="22"/>
          <w:szCs w:val="22"/>
          <w:lang w:val="en-US"/>
        </w:rPr>
        <w:t>Objective</w:t>
      </w:r>
      <w:r w:rsidR="00646DDD" w:rsidRPr="002440B9">
        <w:rPr>
          <w:rFonts w:ascii="Times New Roman" w:hAnsi="Times New Roman" w:cs="Times New Roman"/>
          <w:b/>
          <w:bCs/>
          <w:sz w:val="22"/>
          <w:szCs w:val="22"/>
          <w:lang w:val="en-US"/>
        </w:rPr>
        <w:t xml:space="preserve"> </w:t>
      </w:r>
    </w:p>
    <w:p w14:paraId="72BB7260" w14:textId="0A163343" w:rsidR="00646DDD" w:rsidRPr="002440B9" w:rsidRDefault="00574DDB" w:rsidP="00646DDD">
      <w:pPr>
        <w:spacing w:line="480" w:lineRule="auto"/>
        <w:rPr>
          <w:rFonts w:ascii="Times New Roman" w:hAnsi="Times New Roman" w:cs="Times New Roman"/>
          <w:sz w:val="22"/>
          <w:szCs w:val="22"/>
          <w:lang w:val="en-US"/>
        </w:rPr>
      </w:pPr>
      <w:r w:rsidRPr="002440B9">
        <w:rPr>
          <w:rFonts w:ascii="Times New Roman" w:hAnsi="Times New Roman" w:cs="Times New Roman"/>
          <w:sz w:val="22"/>
          <w:szCs w:val="22"/>
          <w:lang w:val="en-US"/>
        </w:rPr>
        <w:t>T</w:t>
      </w:r>
      <w:r w:rsidR="00646DDD" w:rsidRPr="002440B9">
        <w:rPr>
          <w:rFonts w:ascii="Times New Roman" w:hAnsi="Times New Roman" w:cs="Times New Roman"/>
          <w:sz w:val="22"/>
          <w:szCs w:val="22"/>
          <w:lang w:val="en-US"/>
        </w:rPr>
        <w:t xml:space="preserve">o develop and </w:t>
      </w:r>
      <w:ins w:id="6" w:author="C.H.M. Maas" w:date="2023-07-13T12:03:00Z">
        <w:r w:rsidR="0086293F">
          <w:rPr>
            <w:rFonts w:ascii="Times New Roman" w:hAnsi="Times New Roman" w:cs="Times New Roman"/>
            <w:sz w:val="22"/>
            <w:szCs w:val="22"/>
            <w:lang w:val="en-US"/>
          </w:rPr>
          <w:t xml:space="preserve">internal-externally </w:t>
        </w:r>
      </w:ins>
      <w:r w:rsidR="00646DDD" w:rsidRPr="002440B9">
        <w:rPr>
          <w:rFonts w:ascii="Times New Roman" w:hAnsi="Times New Roman" w:cs="Times New Roman"/>
          <w:sz w:val="22"/>
          <w:szCs w:val="22"/>
          <w:lang w:val="en-US"/>
        </w:rPr>
        <w:t xml:space="preserve">validate a clinical prediction model to predict the occurrence of </w:t>
      </w:r>
      <w:r w:rsidR="00724300">
        <w:rPr>
          <w:rFonts w:ascii="Times New Roman" w:hAnsi="Times New Roman" w:cs="Times New Roman"/>
          <w:sz w:val="22"/>
          <w:szCs w:val="22"/>
          <w:lang w:val="en-US"/>
        </w:rPr>
        <w:t>long-term</w:t>
      </w:r>
      <w:r w:rsidR="00646DDD" w:rsidRPr="002440B9">
        <w:rPr>
          <w:rFonts w:ascii="Times New Roman" w:hAnsi="Times New Roman" w:cs="Times New Roman"/>
          <w:sz w:val="22"/>
          <w:szCs w:val="22"/>
          <w:lang w:val="en-US"/>
        </w:rPr>
        <w:t xml:space="preserve"> hypoparathyroidism after total or completion thyroidectomy. </w:t>
      </w:r>
    </w:p>
    <w:p w14:paraId="16F728D3" w14:textId="68A78AF0" w:rsidR="00574DDB" w:rsidRPr="002440B9" w:rsidRDefault="00DF6723" w:rsidP="006947EA">
      <w:pPr>
        <w:spacing w:line="480" w:lineRule="auto"/>
        <w:rPr>
          <w:rFonts w:ascii="Times New Roman" w:hAnsi="Times New Roman" w:cs="Times New Roman"/>
          <w:bCs/>
          <w:sz w:val="22"/>
          <w:szCs w:val="22"/>
          <w:lang w:val="en-US"/>
        </w:rPr>
      </w:pPr>
      <w:r w:rsidRPr="002440B9">
        <w:rPr>
          <w:rFonts w:ascii="Times New Roman" w:hAnsi="Times New Roman" w:cs="Times New Roman"/>
          <w:b/>
          <w:bCs/>
          <w:sz w:val="22"/>
          <w:szCs w:val="22"/>
          <w:lang w:val="en-US"/>
        </w:rPr>
        <w:t>Design</w:t>
      </w:r>
      <w:r w:rsidR="00646DDD" w:rsidRPr="002440B9">
        <w:rPr>
          <w:rFonts w:ascii="Times New Roman" w:hAnsi="Times New Roman" w:cs="Times New Roman"/>
          <w:bCs/>
          <w:sz w:val="22"/>
          <w:szCs w:val="22"/>
          <w:lang w:val="en-US"/>
        </w:rPr>
        <w:t xml:space="preserve"> </w:t>
      </w:r>
    </w:p>
    <w:p w14:paraId="7AE796F2" w14:textId="44F570DA" w:rsidR="00DF6723" w:rsidRPr="002440B9" w:rsidRDefault="0041611E" w:rsidP="006947EA">
      <w:pPr>
        <w:spacing w:line="480" w:lineRule="auto"/>
        <w:rPr>
          <w:rFonts w:ascii="Times New Roman" w:eastAsia="Calibri" w:hAnsi="Times New Roman" w:cs="Times New Roman"/>
          <w:sz w:val="22"/>
          <w:szCs w:val="22"/>
          <w:lang w:val="en-US"/>
        </w:rPr>
      </w:pPr>
      <w:r w:rsidRPr="002440B9">
        <w:rPr>
          <w:rFonts w:ascii="Times New Roman" w:eastAsia="Calibri" w:hAnsi="Times New Roman" w:cs="Times New Roman"/>
          <w:sz w:val="22"/>
          <w:szCs w:val="22"/>
          <w:lang w:val="en-US"/>
        </w:rPr>
        <w:t>Multicenter retrospective cohort study.</w:t>
      </w:r>
    </w:p>
    <w:p w14:paraId="72A04C7D" w14:textId="77777777" w:rsidR="00574DDB" w:rsidRPr="002440B9" w:rsidRDefault="00646DDD" w:rsidP="006947EA">
      <w:pPr>
        <w:spacing w:line="480" w:lineRule="auto"/>
        <w:rPr>
          <w:rFonts w:ascii="Times New Roman" w:hAnsi="Times New Roman" w:cs="Times New Roman"/>
          <w:bCs/>
          <w:sz w:val="22"/>
          <w:szCs w:val="22"/>
          <w:lang w:val="en-US"/>
        </w:rPr>
      </w:pPr>
      <w:r w:rsidRPr="002440B9">
        <w:rPr>
          <w:rFonts w:ascii="Times New Roman" w:hAnsi="Times New Roman" w:cs="Times New Roman"/>
          <w:b/>
          <w:bCs/>
          <w:sz w:val="22"/>
          <w:szCs w:val="22"/>
          <w:lang w:val="en-US"/>
        </w:rPr>
        <w:t>Setting</w:t>
      </w:r>
      <w:r w:rsidRPr="002440B9">
        <w:rPr>
          <w:rFonts w:ascii="Times New Roman" w:hAnsi="Times New Roman" w:cs="Times New Roman"/>
          <w:bCs/>
          <w:sz w:val="22"/>
          <w:szCs w:val="22"/>
          <w:lang w:val="en-US"/>
        </w:rPr>
        <w:t xml:space="preserve"> </w:t>
      </w:r>
    </w:p>
    <w:p w14:paraId="1D1E9A22" w14:textId="41DF1AC9" w:rsidR="00646DDD" w:rsidRPr="002440B9" w:rsidRDefault="00D22984" w:rsidP="006947EA">
      <w:pPr>
        <w:spacing w:line="480" w:lineRule="auto"/>
        <w:rPr>
          <w:rFonts w:ascii="Times New Roman" w:hAnsi="Times New Roman" w:cs="Times New Roman"/>
          <w:bCs/>
          <w:sz w:val="22"/>
          <w:szCs w:val="22"/>
          <w:lang w:val="en-US"/>
        </w:rPr>
      </w:pPr>
      <w:r>
        <w:rPr>
          <w:rFonts w:ascii="Times New Roman" w:hAnsi="Times New Roman" w:cs="Times New Roman"/>
          <w:bCs/>
          <w:sz w:val="22"/>
          <w:szCs w:val="22"/>
          <w:lang w:val="en-US"/>
        </w:rPr>
        <w:t xml:space="preserve">Eleven hospitals </w:t>
      </w:r>
      <w:r w:rsidR="00E30DB4">
        <w:rPr>
          <w:rFonts w:ascii="Times New Roman" w:hAnsi="Times New Roman" w:cs="Times New Roman"/>
          <w:bCs/>
          <w:sz w:val="22"/>
          <w:szCs w:val="22"/>
          <w:lang w:val="en-US"/>
        </w:rPr>
        <w:t>Dutch hospitals</w:t>
      </w:r>
      <w:r w:rsidR="00646DDD" w:rsidRPr="002440B9">
        <w:rPr>
          <w:rFonts w:ascii="Times New Roman" w:hAnsi="Times New Roman" w:cs="Times New Roman"/>
          <w:bCs/>
          <w:sz w:val="22"/>
          <w:szCs w:val="22"/>
          <w:lang w:val="en-US"/>
        </w:rPr>
        <w:t>.</w:t>
      </w:r>
    </w:p>
    <w:p w14:paraId="00044DCA" w14:textId="77777777" w:rsidR="00574DDB" w:rsidRPr="002440B9" w:rsidRDefault="00646DDD" w:rsidP="00457CD2">
      <w:pPr>
        <w:spacing w:line="480" w:lineRule="auto"/>
        <w:rPr>
          <w:rFonts w:ascii="Times New Roman" w:hAnsi="Times New Roman" w:cs="Times New Roman"/>
          <w:bCs/>
          <w:sz w:val="22"/>
          <w:szCs w:val="22"/>
          <w:lang w:val="en-US"/>
        </w:rPr>
      </w:pPr>
      <w:r w:rsidRPr="002440B9">
        <w:rPr>
          <w:rFonts w:ascii="Times New Roman" w:hAnsi="Times New Roman" w:cs="Times New Roman"/>
          <w:b/>
          <w:bCs/>
          <w:sz w:val="22"/>
          <w:szCs w:val="22"/>
          <w:lang w:val="en-US"/>
        </w:rPr>
        <w:t>Participants</w:t>
      </w:r>
      <w:r w:rsidRPr="002440B9">
        <w:rPr>
          <w:rFonts w:ascii="Times New Roman" w:hAnsi="Times New Roman" w:cs="Times New Roman"/>
          <w:bCs/>
          <w:sz w:val="22"/>
          <w:szCs w:val="22"/>
          <w:lang w:val="en-US"/>
        </w:rPr>
        <w:t xml:space="preserve"> </w:t>
      </w:r>
    </w:p>
    <w:p w14:paraId="2DB360E4" w14:textId="0341A53F" w:rsidR="00DF6723" w:rsidRPr="002440B9" w:rsidRDefault="008A2D57" w:rsidP="00457CD2">
      <w:pPr>
        <w:spacing w:line="480" w:lineRule="auto"/>
        <w:rPr>
          <w:rFonts w:ascii="Times New Roman" w:hAnsi="Times New Roman" w:cs="Times New Roman"/>
          <w:bCs/>
          <w:sz w:val="22"/>
          <w:szCs w:val="22"/>
          <w:lang w:val="en-US"/>
        </w:rPr>
      </w:pPr>
      <w:r w:rsidRPr="002440B9">
        <w:rPr>
          <w:rFonts w:ascii="Times New Roman" w:hAnsi="Times New Roman" w:cs="Times New Roman"/>
          <w:bCs/>
          <w:sz w:val="22"/>
          <w:szCs w:val="22"/>
          <w:lang w:val="en-US"/>
        </w:rPr>
        <w:t>Patients were included if they underwent a total or completion thyroidectomy</w:t>
      </w:r>
      <w:r w:rsidR="009B76BE" w:rsidRPr="002440B9">
        <w:rPr>
          <w:rFonts w:ascii="Times New Roman" w:hAnsi="Times New Roman" w:cs="Times New Roman"/>
          <w:bCs/>
          <w:sz w:val="22"/>
          <w:szCs w:val="22"/>
          <w:lang w:val="en-US"/>
        </w:rPr>
        <w:t xml:space="preserve"> between January 2010 and </w:t>
      </w:r>
      <w:r w:rsidR="00207213">
        <w:rPr>
          <w:rFonts w:ascii="Times New Roman" w:hAnsi="Times New Roman" w:cs="Times New Roman"/>
          <w:bCs/>
          <w:sz w:val="22"/>
          <w:szCs w:val="22"/>
          <w:lang w:val="en-US"/>
        </w:rPr>
        <w:t>June</w:t>
      </w:r>
      <w:r w:rsidR="009B76BE" w:rsidRPr="002440B9">
        <w:rPr>
          <w:rFonts w:ascii="Times New Roman" w:hAnsi="Times New Roman" w:cs="Times New Roman"/>
          <w:bCs/>
          <w:sz w:val="22"/>
          <w:szCs w:val="22"/>
          <w:lang w:val="en-US"/>
        </w:rPr>
        <w:t xml:space="preserve"> 2021</w:t>
      </w:r>
      <w:r w:rsidRPr="002440B9">
        <w:rPr>
          <w:rFonts w:ascii="Times New Roman" w:hAnsi="Times New Roman" w:cs="Times New Roman"/>
          <w:bCs/>
          <w:sz w:val="22"/>
          <w:szCs w:val="22"/>
          <w:lang w:val="en-US"/>
        </w:rPr>
        <w:t xml:space="preserve">. </w:t>
      </w:r>
    </w:p>
    <w:p w14:paraId="79BD1A8A" w14:textId="77777777" w:rsidR="001E4980" w:rsidRPr="002440B9" w:rsidRDefault="00574DDB" w:rsidP="006947EA">
      <w:pPr>
        <w:spacing w:line="480" w:lineRule="auto"/>
        <w:rPr>
          <w:rFonts w:ascii="Times New Roman" w:hAnsi="Times New Roman" w:cs="Times New Roman"/>
          <w:bCs/>
          <w:sz w:val="22"/>
          <w:szCs w:val="22"/>
          <w:lang w:val="en-US"/>
        </w:rPr>
      </w:pPr>
      <w:r w:rsidRPr="002440B9">
        <w:rPr>
          <w:rFonts w:ascii="Times New Roman" w:hAnsi="Times New Roman" w:cs="Times New Roman"/>
          <w:b/>
          <w:bCs/>
          <w:sz w:val="22"/>
          <w:szCs w:val="22"/>
          <w:lang w:val="en-US"/>
        </w:rPr>
        <w:t>Main outcome</w:t>
      </w:r>
      <w:r w:rsidR="001E4980" w:rsidRPr="002440B9">
        <w:rPr>
          <w:rFonts w:ascii="Times New Roman" w:hAnsi="Times New Roman" w:cs="Times New Roman"/>
          <w:bCs/>
          <w:sz w:val="22"/>
          <w:szCs w:val="22"/>
          <w:lang w:val="en-US"/>
        </w:rPr>
        <w:t xml:space="preserve"> </w:t>
      </w:r>
    </w:p>
    <w:p w14:paraId="7A4EDFC1" w14:textId="496079EC" w:rsidR="00646DDD" w:rsidRPr="002440B9" w:rsidRDefault="00D631C9" w:rsidP="006947EA">
      <w:pPr>
        <w:spacing w:line="480" w:lineRule="auto"/>
        <w:rPr>
          <w:rFonts w:ascii="Times New Roman" w:hAnsi="Times New Roman" w:cs="Times New Roman"/>
          <w:bCs/>
          <w:sz w:val="22"/>
          <w:szCs w:val="22"/>
          <w:lang w:val="en-US"/>
        </w:rPr>
      </w:pPr>
      <w:r w:rsidRPr="002440B9">
        <w:rPr>
          <w:rFonts w:ascii="Times New Roman" w:hAnsi="Times New Roman" w:cs="Times New Roman"/>
          <w:bCs/>
          <w:sz w:val="22"/>
          <w:szCs w:val="22"/>
          <w:lang w:val="en-US"/>
        </w:rPr>
        <w:t>T</w:t>
      </w:r>
      <w:r w:rsidR="00646DDD" w:rsidRPr="002440B9">
        <w:rPr>
          <w:rFonts w:ascii="Times New Roman" w:hAnsi="Times New Roman" w:cs="Times New Roman"/>
          <w:bCs/>
          <w:sz w:val="22"/>
          <w:szCs w:val="22"/>
          <w:lang w:val="en-US"/>
        </w:rPr>
        <w:t xml:space="preserve">he occurrence of </w:t>
      </w:r>
      <w:r w:rsidR="00724300">
        <w:rPr>
          <w:rFonts w:ascii="Times New Roman" w:hAnsi="Times New Roman" w:cs="Times New Roman"/>
          <w:bCs/>
          <w:sz w:val="22"/>
          <w:szCs w:val="22"/>
          <w:lang w:val="en-US"/>
        </w:rPr>
        <w:t>long-term</w:t>
      </w:r>
      <w:r w:rsidR="00646DDD" w:rsidRPr="002440B9">
        <w:rPr>
          <w:rFonts w:ascii="Times New Roman" w:hAnsi="Times New Roman" w:cs="Times New Roman"/>
          <w:bCs/>
          <w:sz w:val="22"/>
          <w:szCs w:val="22"/>
          <w:lang w:val="en-US"/>
        </w:rPr>
        <w:t xml:space="preserve"> hypoparathyroidism. </w:t>
      </w:r>
      <w:r w:rsidR="00E30DB4">
        <w:rPr>
          <w:rFonts w:ascii="Times New Roman" w:hAnsi="Times New Roman" w:cs="Times New Roman"/>
          <w:sz w:val="22"/>
          <w:szCs w:val="22"/>
          <w:lang w:val="en-US"/>
        </w:rPr>
        <w:t>Long-term</w:t>
      </w:r>
      <w:r w:rsidR="00E30DB4" w:rsidRPr="002440B9">
        <w:rPr>
          <w:rFonts w:ascii="Times New Roman" w:hAnsi="Times New Roman" w:cs="Times New Roman"/>
          <w:sz w:val="22"/>
          <w:szCs w:val="22"/>
          <w:lang w:val="en-US"/>
        </w:rPr>
        <w:t xml:space="preserve"> hypoparathyroidism was defined as the need for active vitamin D supplementation 1 year after surgery, and inability to be tapered of vitamin D supplementation</w:t>
      </w:r>
      <w:r w:rsidR="00E30DB4">
        <w:rPr>
          <w:rFonts w:ascii="Times New Roman" w:hAnsi="Times New Roman" w:cs="Times New Roman"/>
          <w:sz w:val="22"/>
          <w:szCs w:val="22"/>
          <w:lang w:val="en-US"/>
        </w:rPr>
        <w:t>.</w:t>
      </w:r>
      <w:r w:rsidR="00E30DB4">
        <w:rPr>
          <w:rFonts w:ascii="Times New Roman" w:hAnsi="Times New Roman" w:cs="Times New Roman"/>
          <w:bCs/>
          <w:sz w:val="22"/>
          <w:szCs w:val="22"/>
          <w:lang w:val="en-US"/>
        </w:rPr>
        <w:t xml:space="preserve"> </w:t>
      </w:r>
      <w:r w:rsidR="00646DDD" w:rsidRPr="002440B9">
        <w:rPr>
          <w:rFonts w:ascii="Times New Roman" w:hAnsi="Times New Roman" w:cs="Times New Roman"/>
          <w:bCs/>
          <w:sz w:val="22"/>
          <w:szCs w:val="22"/>
          <w:lang w:val="en-US"/>
        </w:rPr>
        <w:t>The prediction model was developed using multivariab</w:t>
      </w:r>
      <w:r w:rsidR="00574DDB" w:rsidRPr="002440B9">
        <w:rPr>
          <w:rFonts w:ascii="Times New Roman" w:hAnsi="Times New Roman" w:cs="Times New Roman"/>
          <w:bCs/>
          <w:sz w:val="22"/>
          <w:szCs w:val="22"/>
          <w:lang w:val="en-US"/>
        </w:rPr>
        <w:t>le logistic regression analysis and</w:t>
      </w:r>
      <w:r w:rsidR="00D22984">
        <w:rPr>
          <w:rFonts w:ascii="Times New Roman" w:hAnsi="Times New Roman" w:cs="Times New Roman"/>
          <w:bCs/>
          <w:sz w:val="22"/>
          <w:szCs w:val="22"/>
          <w:lang w:val="en-US"/>
        </w:rPr>
        <w:t xml:space="preserve"> wa</w:t>
      </w:r>
      <w:r w:rsidR="0092065F">
        <w:rPr>
          <w:rFonts w:ascii="Times New Roman" w:hAnsi="Times New Roman" w:cs="Times New Roman"/>
          <w:bCs/>
          <w:sz w:val="22"/>
          <w:szCs w:val="22"/>
          <w:lang w:val="en-US"/>
        </w:rPr>
        <w:t>s internal-externally validated</w:t>
      </w:r>
      <w:r w:rsidR="00D22984">
        <w:rPr>
          <w:rFonts w:ascii="Times New Roman" w:hAnsi="Times New Roman" w:cs="Times New Roman"/>
          <w:bCs/>
          <w:sz w:val="22"/>
          <w:szCs w:val="22"/>
          <w:lang w:val="en-US"/>
        </w:rPr>
        <w:t xml:space="preserve"> using</w:t>
      </w:r>
      <w:ins w:id="7" w:author="C.H.M. Maas" w:date="2023-07-11T12:11:00Z">
        <w:r w:rsidR="005C6176">
          <w:rPr>
            <w:rFonts w:ascii="Times New Roman" w:hAnsi="Times New Roman" w:cs="Times New Roman"/>
            <w:bCs/>
            <w:sz w:val="22"/>
            <w:szCs w:val="22"/>
            <w:lang w:val="en-US"/>
          </w:rPr>
          <w:t xml:space="preserve"> </w:t>
        </w:r>
      </w:ins>
      <w:ins w:id="8" w:author="C.H.M. Maas" w:date="2023-07-13T12:04:00Z">
        <w:r w:rsidR="001D48BF">
          <w:rPr>
            <w:rFonts w:ascii="Times New Roman" w:hAnsi="Times New Roman" w:cs="Times New Roman"/>
            <w:bCs/>
            <w:sz w:val="22"/>
            <w:szCs w:val="22"/>
            <w:lang w:val="en-US"/>
          </w:rPr>
          <w:t>leave-one-</w:t>
        </w:r>
        <w:r w:rsidR="00B85CCD">
          <w:rPr>
            <w:rFonts w:ascii="Times New Roman" w:hAnsi="Times New Roman" w:cs="Times New Roman"/>
            <w:bCs/>
            <w:sz w:val="22"/>
            <w:szCs w:val="22"/>
            <w:lang w:val="en-US"/>
          </w:rPr>
          <w:t>center-</w:t>
        </w:r>
        <w:r w:rsidR="001D48BF">
          <w:rPr>
            <w:rFonts w:ascii="Times New Roman" w:hAnsi="Times New Roman" w:cs="Times New Roman"/>
            <w:bCs/>
            <w:sz w:val="22"/>
            <w:szCs w:val="22"/>
            <w:lang w:val="en-US"/>
          </w:rPr>
          <w:t>out</w:t>
        </w:r>
        <w:r w:rsidR="00C61AE5">
          <w:rPr>
            <w:rFonts w:ascii="Times New Roman" w:hAnsi="Times New Roman" w:cs="Times New Roman"/>
            <w:bCs/>
            <w:sz w:val="22"/>
            <w:szCs w:val="22"/>
            <w:lang w:val="en-US"/>
          </w:rPr>
          <w:t xml:space="preserve"> </w:t>
        </w:r>
      </w:ins>
      <w:ins w:id="9" w:author="C.H.M. Maas" w:date="2023-07-11T12:11:00Z">
        <w:r w:rsidR="005C6176">
          <w:rPr>
            <w:rFonts w:ascii="Times New Roman" w:hAnsi="Times New Roman" w:cs="Times New Roman"/>
            <w:bCs/>
            <w:sz w:val="22"/>
            <w:szCs w:val="22"/>
            <w:lang w:val="en-US"/>
          </w:rPr>
          <w:t>cross-validation</w:t>
        </w:r>
      </w:ins>
      <w:del w:id="10" w:author="C.H.M. Maas" w:date="2023-07-11T12:11:00Z">
        <w:r w:rsidR="00D22984" w:rsidDel="005C6176">
          <w:rPr>
            <w:rFonts w:ascii="Times New Roman" w:hAnsi="Times New Roman" w:cs="Times New Roman"/>
            <w:bCs/>
            <w:sz w:val="22"/>
            <w:szCs w:val="22"/>
            <w:lang w:val="en-US"/>
          </w:rPr>
          <w:delText xml:space="preserve"> </w:delText>
        </w:r>
        <w:r w:rsidR="00D22984" w:rsidRPr="00D22984" w:rsidDel="005C6176">
          <w:rPr>
            <w:rFonts w:ascii="Times New Roman" w:hAnsi="Times New Roman" w:cs="Times New Roman"/>
            <w:bCs/>
            <w:sz w:val="22"/>
            <w:szCs w:val="22"/>
            <w:highlight w:val="yellow"/>
            <w:lang w:val="en-US"/>
          </w:rPr>
          <w:delText>…</w:delText>
        </w:r>
        <w:r w:rsidR="00E30DB4" w:rsidDel="005C6176">
          <w:rPr>
            <w:rFonts w:ascii="Times New Roman" w:hAnsi="Times New Roman" w:cs="Times New Roman"/>
            <w:bCs/>
            <w:sz w:val="22"/>
            <w:szCs w:val="22"/>
            <w:lang w:val="en-US"/>
          </w:rPr>
          <w:delText xml:space="preserve"> </w:delText>
        </w:r>
      </w:del>
      <w:r w:rsidR="00574DDB" w:rsidRPr="002440B9">
        <w:rPr>
          <w:rFonts w:ascii="Times New Roman" w:hAnsi="Times New Roman" w:cs="Times New Roman"/>
          <w:bCs/>
          <w:sz w:val="22"/>
          <w:szCs w:val="22"/>
          <w:lang w:val="en-US"/>
        </w:rPr>
        <w:t xml:space="preserve">. </w:t>
      </w:r>
    </w:p>
    <w:p w14:paraId="13E10B74" w14:textId="77777777" w:rsidR="009538B6" w:rsidRPr="002440B9" w:rsidRDefault="00646DDD" w:rsidP="00457CD2">
      <w:pPr>
        <w:spacing w:line="480" w:lineRule="auto"/>
        <w:rPr>
          <w:rFonts w:ascii="Times New Roman" w:hAnsi="Times New Roman" w:cs="Times New Roman"/>
          <w:bCs/>
          <w:sz w:val="22"/>
          <w:szCs w:val="22"/>
          <w:lang w:val="en-US"/>
        </w:rPr>
      </w:pPr>
      <w:r w:rsidRPr="002440B9">
        <w:rPr>
          <w:rFonts w:ascii="Times New Roman" w:hAnsi="Times New Roman" w:cs="Times New Roman"/>
          <w:b/>
          <w:bCs/>
          <w:sz w:val="22"/>
          <w:szCs w:val="22"/>
          <w:lang w:val="en-US"/>
        </w:rPr>
        <w:t>R</w:t>
      </w:r>
      <w:r w:rsidR="00DF6723" w:rsidRPr="002440B9">
        <w:rPr>
          <w:rFonts w:ascii="Times New Roman" w:hAnsi="Times New Roman" w:cs="Times New Roman"/>
          <w:b/>
          <w:bCs/>
          <w:sz w:val="22"/>
          <w:szCs w:val="22"/>
          <w:lang w:val="en-US"/>
        </w:rPr>
        <w:t>esults</w:t>
      </w:r>
      <w:r w:rsidRPr="002440B9">
        <w:rPr>
          <w:rFonts w:ascii="Times New Roman" w:hAnsi="Times New Roman" w:cs="Times New Roman"/>
          <w:bCs/>
          <w:sz w:val="22"/>
          <w:szCs w:val="22"/>
          <w:lang w:val="en-US"/>
        </w:rPr>
        <w:t xml:space="preserve"> </w:t>
      </w:r>
    </w:p>
    <w:p w14:paraId="24DB5F06" w14:textId="3A2ED6DB" w:rsidR="00574DDB" w:rsidRPr="00EC1AA8" w:rsidRDefault="00427B50" w:rsidP="00457CD2">
      <w:pPr>
        <w:spacing w:line="480" w:lineRule="auto"/>
        <w:rPr>
          <w:rFonts w:ascii="Times New Roman" w:hAnsi="Times New Roman" w:cs="Times New Roman"/>
          <w:sz w:val="22"/>
          <w:szCs w:val="22"/>
          <w:lang w:val="en-US"/>
        </w:rPr>
      </w:pPr>
      <w:r>
        <w:rPr>
          <w:rFonts w:ascii="Times New Roman" w:hAnsi="Times New Roman" w:cs="Times New Roman"/>
          <w:bCs/>
          <w:sz w:val="22"/>
          <w:szCs w:val="22"/>
          <w:lang w:val="en-US"/>
        </w:rPr>
        <w:t>Of the 366</w:t>
      </w:r>
      <w:r w:rsidR="008A2D57" w:rsidRPr="002440B9">
        <w:rPr>
          <w:rFonts w:ascii="Times New Roman" w:hAnsi="Times New Roman" w:cs="Times New Roman"/>
          <w:bCs/>
          <w:sz w:val="22"/>
          <w:szCs w:val="22"/>
          <w:lang w:val="en-US"/>
        </w:rPr>
        <w:t xml:space="preserve"> included patients</w:t>
      </w:r>
      <w:r w:rsidR="00C37E57" w:rsidRPr="002440B9">
        <w:rPr>
          <w:rFonts w:ascii="Times New Roman" w:hAnsi="Times New Roman" w:cs="Times New Roman"/>
          <w:bCs/>
          <w:sz w:val="22"/>
          <w:szCs w:val="22"/>
          <w:lang w:val="en-US"/>
        </w:rPr>
        <w:t>,</w:t>
      </w:r>
      <w:r w:rsidR="008A2D57" w:rsidRPr="002440B9">
        <w:rPr>
          <w:rFonts w:ascii="Times New Roman" w:hAnsi="Times New Roman" w:cs="Times New Roman"/>
          <w:bCs/>
          <w:sz w:val="22"/>
          <w:szCs w:val="22"/>
          <w:lang w:val="en-US"/>
        </w:rPr>
        <w:t xml:space="preserve"> </w:t>
      </w:r>
      <w:r>
        <w:rPr>
          <w:rFonts w:ascii="Times New Roman" w:hAnsi="Times New Roman" w:cs="Times New Roman"/>
          <w:sz w:val="22"/>
          <w:szCs w:val="22"/>
          <w:lang w:val="en-US"/>
        </w:rPr>
        <w:t>44</w:t>
      </w:r>
      <w:r w:rsidR="00D22984">
        <w:rPr>
          <w:rFonts w:ascii="Times New Roman" w:hAnsi="Times New Roman" w:cs="Times New Roman"/>
          <w:sz w:val="22"/>
          <w:szCs w:val="22"/>
          <w:lang w:val="en-US"/>
        </w:rPr>
        <w:t xml:space="preserve"> (12.0</w:t>
      </w:r>
      <w:r w:rsidR="008A2D57" w:rsidRPr="002440B9">
        <w:rPr>
          <w:rFonts w:ascii="Times New Roman" w:hAnsi="Times New Roman" w:cs="Times New Roman"/>
          <w:sz w:val="22"/>
          <w:szCs w:val="22"/>
          <w:lang w:val="en-US"/>
        </w:rPr>
        <w:t xml:space="preserve">%) patients developed hypoparathyroidism in the </w:t>
      </w:r>
      <w:r w:rsidR="00E64DDF" w:rsidRPr="002440B9">
        <w:rPr>
          <w:rFonts w:ascii="Times New Roman" w:hAnsi="Times New Roman" w:cs="Times New Roman"/>
          <w:sz w:val="22"/>
          <w:szCs w:val="22"/>
          <w:lang w:val="en-US"/>
        </w:rPr>
        <w:t>first</w:t>
      </w:r>
      <w:r w:rsidR="00646DDD" w:rsidRPr="002440B9">
        <w:rPr>
          <w:rFonts w:ascii="Times New Roman" w:hAnsi="Times New Roman" w:cs="Times New Roman"/>
          <w:sz w:val="22"/>
          <w:szCs w:val="22"/>
          <w:lang w:val="en-US"/>
        </w:rPr>
        <w:t xml:space="preserve"> year follow-</w:t>
      </w:r>
      <w:r w:rsidR="008A2D57" w:rsidRPr="002440B9">
        <w:rPr>
          <w:rFonts w:ascii="Times New Roman" w:hAnsi="Times New Roman" w:cs="Times New Roman"/>
          <w:sz w:val="22"/>
          <w:szCs w:val="22"/>
          <w:lang w:val="en-US"/>
        </w:rPr>
        <w:t xml:space="preserve">up after surgery. </w:t>
      </w:r>
      <w:r w:rsidR="009B76BE" w:rsidRPr="002440B9">
        <w:rPr>
          <w:rFonts w:ascii="Times New Roman" w:hAnsi="Times New Roman" w:cs="Times New Roman"/>
          <w:sz w:val="22"/>
          <w:szCs w:val="22"/>
          <w:lang w:val="en-US"/>
        </w:rPr>
        <w:t>No patients</w:t>
      </w:r>
      <w:r w:rsidR="00574DDB" w:rsidRPr="002440B9">
        <w:rPr>
          <w:rFonts w:ascii="Times New Roman" w:hAnsi="Times New Roman" w:cs="Times New Roman"/>
          <w:sz w:val="22"/>
          <w:szCs w:val="22"/>
          <w:lang w:val="en-US"/>
        </w:rPr>
        <w:t xml:space="preserve"> had </w:t>
      </w:r>
      <w:r w:rsidR="00724300">
        <w:rPr>
          <w:rFonts w:ascii="Times New Roman" w:hAnsi="Times New Roman" w:cs="Times New Roman"/>
          <w:sz w:val="22"/>
          <w:szCs w:val="22"/>
          <w:lang w:val="en-US"/>
        </w:rPr>
        <w:t>long-term</w:t>
      </w:r>
      <w:r w:rsidR="00574DDB" w:rsidRPr="002440B9">
        <w:rPr>
          <w:rFonts w:ascii="Times New Roman" w:hAnsi="Times New Roman" w:cs="Times New Roman"/>
          <w:sz w:val="22"/>
          <w:szCs w:val="22"/>
          <w:lang w:val="en-US"/>
        </w:rPr>
        <w:t xml:space="preserve"> hypoparathyroidism when PTH levels decreased less than 70</w:t>
      </w:r>
      <w:ins w:id="11" w:author="C.H.M. Maas" w:date="2023-07-13T12:16:00Z">
        <w:r w:rsidR="00371C09">
          <w:rPr>
            <w:rFonts w:ascii="Times New Roman" w:hAnsi="Times New Roman" w:cs="Times New Roman"/>
            <w:sz w:val="22"/>
            <w:szCs w:val="22"/>
            <w:lang w:val="en-US"/>
          </w:rPr>
          <w:t xml:space="preserve"> percent</w:t>
        </w:r>
      </w:ins>
      <w:del w:id="12" w:author="C.H.M. Maas" w:date="2023-07-13T12:16:00Z">
        <w:r w:rsidR="00574DDB" w:rsidRPr="002440B9" w:rsidDel="00371C09">
          <w:rPr>
            <w:rFonts w:ascii="Times New Roman" w:hAnsi="Times New Roman" w:cs="Times New Roman"/>
            <w:sz w:val="22"/>
            <w:szCs w:val="22"/>
            <w:lang w:val="en-US"/>
          </w:rPr>
          <w:delText>%</w:delText>
        </w:r>
      </w:del>
      <w:r w:rsidR="009B76BE" w:rsidRPr="002440B9">
        <w:rPr>
          <w:rFonts w:ascii="Times New Roman" w:hAnsi="Times New Roman" w:cs="Times New Roman"/>
          <w:sz w:val="22"/>
          <w:szCs w:val="22"/>
          <w:lang w:val="en-US"/>
        </w:rPr>
        <w:t xml:space="preserve"> 24 hours after surgery</w:t>
      </w:r>
      <w:r w:rsidR="00574DDB" w:rsidRPr="002440B9">
        <w:rPr>
          <w:rFonts w:ascii="Times New Roman" w:hAnsi="Times New Roman" w:cs="Times New Roman"/>
          <w:sz w:val="22"/>
          <w:szCs w:val="22"/>
          <w:lang w:val="en-US"/>
        </w:rPr>
        <w:t xml:space="preserve">. </w:t>
      </w:r>
      <w:r w:rsidR="00953289" w:rsidRPr="002440B9">
        <w:rPr>
          <w:rFonts w:ascii="Times New Roman" w:hAnsi="Times New Roman" w:cs="Times New Roman"/>
          <w:sz w:val="22"/>
          <w:szCs w:val="22"/>
          <w:lang w:val="en-US"/>
        </w:rPr>
        <w:t>Multivariable logistic regression anal</w:t>
      </w:r>
      <w:r w:rsidR="00646DDD" w:rsidRPr="002440B9">
        <w:rPr>
          <w:rFonts w:ascii="Times New Roman" w:hAnsi="Times New Roman" w:cs="Times New Roman"/>
          <w:sz w:val="22"/>
          <w:szCs w:val="22"/>
          <w:lang w:val="en-US"/>
        </w:rPr>
        <w:t xml:space="preserve">ysis </w:t>
      </w:r>
      <w:r w:rsidR="00953289" w:rsidRPr="002440B9">
        <w:rPr>
          <w:rFonts w:ascii="Times New Roman" w:hAnsi="Times New Roman" w:cs="Times New Roman"/>
          <w:sz w:val="22"/>
          <w:szCs w:val="22"/>
          <w:lang w:val="en-US"/>
        </w:rPr>
        <w:t xml:space="preserve">showed that </w:t>
      </w:r>
      <w:r w:rsidR="00EC1AA8" w:rsidRPr="00981C6B">
        <w:rPr>
          <w:rFonts w:ascii="Times New Roman" w:hAnsi="Times New Roman" w:cs="Times New Roman"/>
          <w:sz w:val="22"/>
          <w:szCs w:val="22"/>
          <w:lang w:val="en-US"/>
        </w:rPr>
        <w:t xml:space="preserve">delta PTH 24 hours after surgery </w:t>
      </w:r>
      <w:r w:rsidR="00EC1AA8">
        <w:rPr>
          <w:rFonts w:ascii="Times New Roman" w:hAnsi="Times New Roman" w:cs="Times New Roman"/>
          <w:sz w:val="22"/>
          <w:szCs w:val="22"/>
          <w:lang w:val="en-US"/>
        </w:rPr>
        <w:t xml:space="preserve">(OR </w:t>
      </w:r>
      <w:ins w:id="13" w:author="C.H.M. Maas" w:date="2023-07-13T12:16:00Z">
        <w:r w:rsidR="00BF36B0">
          <w:rPr>
            <w:rFonts w:ascii="Times New Roman" w:hAnsi="Times New Roman" w:cs="Times New Roman"/>
            <w:sz w:val="22"/>
            <w:szCs w:val="22"/>
            <w:lang w:val="en-US"/>
          </w:rPr>
          <w:t>1.</w:t>
        </w:r>
      </w:ins>
      <w:ins w:id="14" w:author="C.H.M. Maas" w:date="2023-07-13T12:18:00Z">
        <w:r w:rsidR="00BF36B0">
          <w:rPr>
            <w:rFonts w:ascii="Times New Roman" w:hAnsi="Times New Roman" w:cs="Times New Roman"/>
            <w:sz w:val="22"/>
            <w:szCs w:val="22"/>
            <w:lang w:val="en-US"/>
          </w:rPr>
          <w:t>0</w:t>
        </w:r>
      </w:ins>
      <w:ins w:id="15" w:author="C.H.M. Maas" w:date="2023-07-13T12:28:00Z">
        <w:r w:rsidR="002B226D">
          <w:rPr>
            <w:rFonts w:ascii="Times New Roman" w:hAnsi="Times New Roman" w:cs="Times New Roman"/>
            <w:sz w:val="22"/>
            <w:szCs w:val="22"/>
            <w:lang w:val="en-US"/>
          </w:rPr>
          <w:t>8</w:t>
        </w:r>
      </w:ins>
      <w:ins w:id="16" w:author="C.H.M. Maas" w:date="2023-07-13T12:18:00Z">
        <w:del w:id="17" w:author="C.H.M. Maas" w:date="2023-07-13T12:28:00Z">
          <w:r w:rsidR="00BF36B0" w:rsidDel="002B226D">
            <w:rPr>
              <w:rFonts w:ascii="Times New Roman" w:hAnsi="Times New Roman" w:cs="Times New Roman"/>
              <w:sz w:val="22"/>
              <w:szCs w:val="22"/>
              <w:lang w:val="en-US"/>
            </w:rPr>
            <w:delText>9</w:delText>
          </w:r>
        </w:del>
      </w:ins>
      <w:del w:id="18" w:author="C.H.M. Maas" w:date="2023-07-13T12:16:00Z">
        <w:r w:rsidR="00EC1AA8" w:rsidDel="0023706D">
          <w:rPr>
            <w:rFonts w:ascii="Times New Roman" w:hAnsi="Times New Roman" w:cs="Times New Roman"/>
            <w:sz w:val="22"/>
            <w:szCs w:val="22"/>
            <w:lang w:val="en-US"/>
          </w:rPr>
          <w:delText>1.10</w:delText>
        </w:r>
      </w:del>
      <w:r w:rsidR="00EC1AA8">
        <w:rPr>
          <w:rFonts w:ascii="Times New Roman" w:hAnsi="Times New Roman" w:cs="Times New Roman"/>
          <w:sz w:val="22"/>
          <w:szCs w:val="22"/>
          <w:lang w:val="en-US"/>
        </w:rPr>
        <w:t>; 95% CI</w:t>
      </w:r>
      <w:ins w:id="19" w:author="C.H.M. Maas" w:date="2023-07-13T12:29:00Z">
        <w:r w:rsidR="000F52BA">
          <w:rPr>
            <w:rFonts w:ascii="Times New Roman" w:hAnsi="Times New Roman" w:cs="Times New Roman"/>
            <w:sz w:val="22"/>
            <w:szCs w:val="22"/>
            <w:lang w:val="en-US"/>
          </w:rPr>
          <w:t>:</w:t>
        </w:r>
      </w:ins>
      <w:r w:rsidR="00EC1AA8">
        <w:rPr>
          <w:rFonts w:ascii="Times New Roman" w:hAnsi="Times New Roman" w:cs="Times New Roman"/>
          <w:sz w:val="22"/>
          <w:szCs w:val="22"/>
          <w:lang w:val="en-US"/>
        </w:rPr>
        <w:t xml:space="preserve"> 1.0</w:t>
      </w:r>
      <w:ins w:id="20" w:author="C.H.M. Maas" w:date="2023-07-13T12:18:00Z">
        <w:r w:rsidR="00BF36B0">
          <w:rPr>
            <w:rFonts w:ascii="Times New Roman" w:hAnsi="Times New Roman" w:cs="Times New Roman"/>
            <w:sz w:val="22"/>
            <w:szCs w:val="22"/>
            <w:lang w:val="en-US"/>
          </w:rPr>
          <w:t>5</w:t>
        </w:r>
      </w:ins>
      <w:del w:id="21" w:author="C.H.M. Maas" w:date="2023-07-13T12:18:00Z">
        <w:r w:rsidR="00EC1AA8" w:rsidDel="00BF36B0">
          <w:rPr>
            <w:rFonts w:ascii="Times New Roman" w:hAnsi="Times New Roman" w:cs="Times New Roman"/>
            <w:sz w:val="22"/>
            <w:szCs w:val="22"/>
            <w:lang w:val="en-US"/>
          </w:rPr>
          <w:delText>6</w:delText>
        </w:r>
      </w:del>
      <w:r w:rsidR="00EC1AA8">
        <w:rPr>
          <w:rFonts w:ascii="Times New Roman" w:hAnsi="Times New Roman" w:cs="Times New Roman"/>
          <w:sz w:val="22"/>
          <w:szCs w:val="22"/>
          <w:lang w:val="en-US"/>
        </w:rPr>
        <w:t>-1.1</w:t>
      </w:r>
      <w:ins w:id="22" w:author="C.H.M. Maas" w:date="2023-07-13T12:28:00Z">
        <w:r w:rsidR="002B226D">
          <w:rPr>
            <w:rFonts w:ascii="Times New Roman" w:hAnsi="Times New Roman" w:cs="Times New Roman"/>
            <w:sz w:val="22"/>
            <w:szCs w:val="22"/>
            <w:lang w:val="en-US"/>
          </w:rPr>
          <w:t>2</w:t>
        </w:r>
      </w:ins>
      <w:ins w:id="23" w:author="C.H.M. Maas" w:date="2023-07-13T12:18:00Z">
        <w:del w:id="24" w:author="C.H.M. Maas" w:date="2023-07-13T12:28:00Z">
          <w:r w:rsidR="00BF36B0" w:rsidDel="002B226D">
            <w:rPr>
              <w:rFonts w:ascii="Times New Roman" w:hAnsi="Times New Roman" w:cs="Times New Roman"/>
              <w:sz w:val="22"/>
              <w:szCs w:val="22"/>
              <w:lang w:val="en-US"/>
            </w:rPr>
            <w:delText>3</w:delText>
          </w:r>
        </w:del>
      </w:ins>
      <w:del w:id="25" w:author="C.H.M. Maas" w:date="2023-07-13T12:18:00Z">
        <w:r w:rsidR="00EC1AA8" w:rsidDel="00BF36B0">
          <w:rPr>
            <w:rFonts w:ascii="Times New Roman" w:hAnsi="Times New Roman" w:cs="Times New Roman"/>
            <w:sz w:val="22"/>
            <w:szCs w:val="22"/>
            <w:lang w:val="en-US"/>
          </w:rPr>
          <w:delText>1</w:delText>
        </w:r>
      </w:del>
      <w:r w:rsidR="00EC1AA8">
        <w:rPr>
          <w:rFonts w:ascii="Times New Roman" w:hAnsi="Times New Roman" w:cs="Times New Roman"/>
          <w:sz w:val="22"/>
          <w:szCs w:val="22"/>
          <w:lang w:val="en-US"/>
        </w:rPr>
        <w:t xml:space="preserve">), </w:t>
      </w:r>
      <w:del w:id="26" w:author="C.H.M. Maas" w:date="2023-07-13T12:28:00Z">
        <w:r w:rsidR="00EC1AA8" w:rsidRPr="002440B9" w:rsidDel="006C210A">
          <w:rPr>
            <w:rFonts w:ascii="Times New Roman" w:hAnsi="Times New Roman" w:cs="Times New Roman"/>
            <w:sz w:val="22"/>
            <w:szCs w:val="22"/>
            <w:lang w:val="en-US"/>
          </w:rPr>
          <w:delText xml:space="preserve">not identifying at least one parathyroid during </w:delText>
        </w:r>
        <w:r w:rsidR="00EC1AA8" w:rsidDel="006C210A">
          <w:rPr>
            <w:rFonts w:ascii="Times New Roman" w:hAnsi="Times New Roman" w:cs="Times New Roman"/>
            <w:sz w:val="22"/>
            <w:szCs w:val="22"/>
            <w:lang w:val="en-US"/>
          </w:rPr>
          <w:delText xml:space="preserve">surgery (OR </w:delText>
        </w:r>
      </w:del>
      <w:ins w:id="27" w:author="C.H.M. Maas" w:date="2023-07-13T12:19:00Z">
        <w:del w:id="28" w:author="C.H.M. Maas" w:date="2023-07-13T12:28:00Z">
          <w:r w:rsidR="00076377" w:rsidDel="006C210A">
            <w:rPr>
              <w:rFonts w:ascii="Times New Roman" w:hAnsi="Times New Roman" w:cs="Times New Roman"/>
              <w:sz w:val="22"/>
              <w:szCs w:val="22"/>
              <w:lang w:val="en-US"/>
            </w:rPr>
            <w:delText>3.78</w:delText>
          </w:r>
        </w:del>
      </w:ins>
      <w:del w:id="29" w:author="C.H.M. Maas" w:date="2023-07-13T12:28:00Z">
        <w:r w:rsidR="00EC1AA8" w:rsidDel="006C210A">
          <w:rPr>
            <w:rFonts w:ascii="Times New Roman" w:hAnsi="Times New Roman" w:cs="Times New Roman"/>
            <w:sz w:val="22"/>
            <w:szCs w:val="22"/>
            <w:lang w:val="en-US"/>
          </w:rPr>
          <w:delText>5.3</w:delText>
        </w:r>
        <w:r w:rsidR="00EC1AA8" w:rsidRPr="002440B9" w:rsidDel="006C210A">
          <w:rPr>
            <w:rFonts w:ascii="Times New Roman" w:hAnsi="Times New Roman" w:cs="Times New Roman"/>
            <w:sz w:val="22"/>
            <w:szCs w:val="22"/>
            <w:lang w:val="en-US"/>
          </w:rPr>
          <w:delText xml:space="preserve">; 95% CI </w:delText>
        </w:r>
      </w:del>
      <w:ins w:id="30" w:author="C.H.M. Maas" w:date="2023-07-13T12:19:00Z">
        <w:del w:id="31" w:author="C.H.M. Maas" w:date="2023-07-13T12:28:00Z">
          <w:r w:rsidR="00076377" w:rsidDel="006C210A">
            <w:rPr>
              <w:rFonts w:ascii="Times New Roman" w:hAnsi="Times New Roman" w:cs="Times New Roman"/>
              <w:sz w:val="22"/>
              <w:szCs w:val="22"/>
              <w:lang w:val="en-US"/>
            </w:rPr>
            <w:delText>1.58</w:delText>
          </w:r>
        </w:del>
      </w:ins>
      <w:del w:id="32" w:author="C.H.M. Maas" w:date="2023-07-13T12:28:00Z">
        <w:r w:rsidR="00EC1AA8" w:rsidDel="006C210A">
          <w:rPr>
            <w:rFonts w:ascii="Times New Roman" w:hAnsi="Times New Roman" w:cs="Times New Roman"/>
            <w:sz w:val="22"/>
            <w:szCs w:val="22"/>
            <w:lang w:val="en-US"/>
          </w:rPr>
          <w:delText>2.0-</w:delText>
        </w:r>
      </w:del>
      <w:ins w:id="33" w:author="C.H.M. Maas" w:date="2023-07-13T12:19:00Z">
        <w:del w:id="34" w:author="C.H.M. Maas" w:date="2023-07-13T12:28:00Z">
          <w:r w:rsidR="00076377" w:rsidDel="006C210A">
            <w:rPr>
              <w:rFonts w:ascii="Times New Roman" w:hAnsi="Times New Roman" w:cs="Times New Roman"/>
              <w:sz w:val="22"/>
              <w:szCs w:val="22"/>
              <w:lang w:val="en-US"/>
            </w:rPr>
            <w:delText>9.04</w:delText>
          </w:r>
        </w:del>
      </w:ins>
      <w:del w:id="35" w:author="C.H.M. Maas" w:date="2023-07-13T12:28:00Z">
        <w:r w:rsidR="00EC1AA8" w:rsidDel="006C210A">
          <w:rPr>
            <w:rFonts w:ascii="Times New Roman" w:hAnsi="Times New Roman" w:cs="Times New Roman"/>
            <w:sz w:val="22"/>
            <w:szCs w:val="22"/>
            <w:lang w:val="en-US"/>
          </w:rPr>
          <w:delText>14.6</w:delText>
        </w:r>
        <w:r w:rsidR="00EC1AA8" w:rsidRPr="002440B9" w:rsidDel="006C210A">
          <w:rPr>
            <w:rFonts w:ascii="Times New Roman" w:hAnsi="Times New Roman" w:cs="Times New Roman"/>
            <w:sz w:val="22"/>
            <w:szCs w:val="22"/>
            <w:lang w:val="en-US"/>
          </w:rPr>
          <w:delText>)</w:delText>
        </w:r>
        <w:r w:rsidR="00EC1AA8" w:rsidDel="006C210A">
          <w:rPr>
            <w:rFonts w:ascii="Times New Roman" w:hAnsi="Times New Roman" w:cs="Times New Roman"/>
            <w:sz w:val="22"/>
            <w:szCs w:val="22"/>
            <w:lang w:val="en-US"/>
          </w:rPr>
          <w:delText xml:space="preserve"> and</w:delText>
        </w:r>
        <w:r w:rsidR="00EC1AA8" w:rsidRPr="002440B9" w:rsidDel="006C210A">
          <w:rPr>
            <w:rFonts w:ascii="Times New Roman" w:hAnsi="Times New Roman" w:cs="Times New Roman"/>
            <w:sz w:val="22"/>
            <w:szCs w:val="22"/>
            <w:lang w:val="en-US"/>
          </w:rPr>
          <w:delText xml:space="preserve"> </w:delText>
        </w:r>
      </w:del>
      <w:r w:rsidR="00EC1AA8" w:rsidRPr="002440B9">
        <w:rPr>
          <w:rFonts w:ascii="Times New Roman" w:hAnsi="Times New Roman" w:cs="Times New Roman"/>
          <w:sz w:val="22"/>
          <w:szCs w:val="22"/>
          <w:lang w:val="en-US"/>
        </w:rPr>
        <w:t>corrected calcium 24 hours after surge</w:t>
      </w:r>
      <w:r w:rsidR="00EC1AA8">
        <w:rPr>
          <w:rFonts w:ascii="Times New Roman" w:hAnsi="Times New Roman" w:cs="Times New Roman"/>
          <w:sz w:val="22"/>
          <w:szCs w:val="22"/>
          <w:lang w:val="en-US"/>
        </w:rPr>
        <w:t>ry (OR 1.</w:t>
      </w:r>
      <w:ins w:id="36" w:author="C.H.M. Maas" w:date="2023-07-13T12:21:00Z">
        <w:r w:rsidR="002E6A3D">
          <w:rPr>
            <w:rFonts w:ascii="Times New Roman" w:hAnsi="Times New Roman" w:cs="Times New Roman"/>
            <w:sz w:val="22"/>
            <w:szCs w:val="22"/>
            <w:lang w:val="en-US"/>
          </w:rPr>
          <w:t>43</w:t>
        </w:r>
      </w:ins>
      <w:del w:id="37" w:author="C.H.M. Maas" w:date="2023-07-13T12:21:00Z">
        <w:r w:rsidR="00EC1AA8" w:rsidDel="002E6A3D">
          <w:rPr>
            <w:rFonts w:ascii="Times New Roman" w:hAnsi="Times New Roman" w:cs="Times New Roman"/>
            <w:sz w:val="22"/>
            <w:szCs w:val="22"/>
            <w:lang w:val="en-US"/>
          </w:rPr>
          <w:delText>07</w:delText>
        </w:r>
      </w:del>
      <w:r w:rsidR="00EC1AA8" w:rsidRPr="002440B9">
        <w:rPr>
          <w:rFonts w:ascii="Times New Roman" w:hAnsi="Times New Roman" w:cs="Times New Roman"/>
          <w:sz w:val="22"/>
          <w:szCs w:val="22"/>
          <w:lang w:val="en-US"/>
        </w:rPr>
        <w:t>; 95% CI</w:t>
      </w:r>
      <w:ins w:id="38" w:author="C.H.M. Maas" w:date="2023-07-13T12:29:00Z">
        <w:r w:rsidR="000F52BA">
          <w:rPr>
            <w:rFonts w:ascii="Times New Roman" w:hAnsi="Times New Roman" w:cs="Times New Roman"/>
            <w:sz w:val="22"/>
            <w:szCs w:val="22"/>
            <w:lang w:val="en-US"/>
          </w:rPr>
          <w:t>:</w:t>
        </w:r>
      </w:ins>
      <w:r w:rsidR="00EC1AA8" w:rsidRPr="002440B9">
        <w:rPr>
          <w:rFonts w:ascii="Times New Roman" w:hAnsi="Times New Roman" w:cs="Times New Roman"/>
          <w:sz w:val="22"/>
          <w:szCs w:val="22"/>
          <w:lang w:val="en-US"/>
        </w:rPr>
        <w:t xml:space="preserve"> </w:t>
      </w:r>
      <w:r w:rsidR="00EC1AA8">
        <w:rPr>
          <w:rFonts w:ascii="Times New Roman" w:hAnsi="Times New Roman" w:cs="Times New Roman"/>
          <w:sz w:val="22"/>
          <w:szCs w:val="22"/>
          <w:lang w:val="en-US"/>
        </w:rPr>
        <w:t>1.</w:t>
      </w:r>
      <w:del w:id="39" w:author="C.H.M. Maas" w:date="2023-07-13T12:21:00Z">
        <w:r w:rsidR="00EC1AA8" w:rsidDel="002E6A3D">
          <w:rPr>
            <w:rFonts w:ascii="Times New Roman" w:hAnsi="Times New Roman" w:cs="Times New Roman"/>
            <w:sz w:val="22"/>
            <w:szCs w:val="22"/>
            <w:lang w:val="en-US"/>
          </w:rPr>
          <w:delText>0</w:delText>
        </w:r>
      </w:del>
      <w:r w:rsidR="00EC1AA8">
        <w:rPr>
          <w:rFonts w:ascii="Times New Roman" w:hAnsi="Times New Roman" w:cs="Times New Roman"/>
          <w:sz w:val="22"/>
          <w:szCs w:val="22"/>
          <w:lang w:val="en-US"/>
        </w:rPr>
        <w:t>1</w:t>
      </w:r>
      <w:ins w:id="40" w:author="C.H.M. Maas" w:date="2023-07-13T12:21:00Z">
        <w:r w:rsidR="002E6A3D">
          <w:rPr>
            <w:rFonts w:ascii="Times New Roman" w:hAnsi="Times New Roman" w:cs="Times New Roman"/>
            <w:sz w:val="22"/>
            <w:szCs w:val="22"/>
            <w:lang w:val="en-US"/>
          </w:rPr>
          <w:t>2</w:t>
        </w:r>
      </w:ins>
      <w:r w:rsidR="00EC1AA8">
        <w:rPr>
          <w:rFonts w:ascii="Times New Roman" w:hAnsi="Times New Roman" w:cs="Times New Roman"/>
          <w:sz w:val="22"/>
          <w:szCs w:val="22"/>
          <w:lang w:val="en-US"/>
        </w:rPr>
        <w:t>-1.</w:t>
      </w:r>
      <w:ins w:id="41" w:author="C.H.M. Maas" w:date="2023-07-13T12:21:00Z">
        <w:r w:rsidR="002E6A3D">
          <w:rPr>
            <w:rFonts w:ascii="Times New Roman" w:hAnsi="Times New Roman" w:cs="Times New Roman"/>
            <w:sz w:val="22"/>
            <w:szCs w:val="22"/>
            <w:lang w:val="en-US"/>
          </w:rPr>
          <w:t>82</w:t>
        </w:r>
      </w:ins>
      <w:del w:id="42" w:author="C.H.M. Maas" w:date="2023-07-13T12:21:00Z">
        <w:r w:rsidR="00EC1AA8" w:rsidDel="002E6A3D">
          <w:rPr>
            <w:rFonts w:ascii="Times New Roman" w:hAnsi="Times New Roman" w:cs="Times New Roman"/>
            <w:sz w:val="22"/>
            <w:szCs w:val="22"/>
            <w:lang w:val="en-US"/>
          </w:rPr>
          <w:delText>14</w:delText>
        </w:r>
      </w:del>
      <w:r w:rsidR="00EC1AA8">
        <w:rPr>
          <w:rFonts w:ascii="Times New Roman" w:hAnsi="Times New Roman" w:cs="Times New Roman"/>
          <w:sz w:val="22"/>
          <w:szCs w:val="22"/>
          <w:lang w:val="en-US"/>
        </w:rPr>
        <w:t xml:space="preserve">) </w:t>
      </w:r>
      <w:ins w:id="43" w:author="C.H.M. Maas" w:date="2023-07-13T12:28:00Z">
        <w:r w:rsidR="006C210A">
          <w:rPr>
            <w:rFonts w:ascii="Times New Roman" w:hAnsi="Times New Roman" w:cs="Times New Roman"/>
            <w:sz w:val="22"/>
            <w:szCs w:val="22"/>
            <w:lang w:val="en-US"/>
          </w:rPr>
          <w:t xml:space="preserve">and </w:t>
        </w:r>
        <w:r w:rsidR="006C210A" w:rsidRPr="002440B9">
          <w:rPr>
            <w:rFonts w:ascii="Times New Roman" w:hAnsi="Times New Roman" w:cs="Times New Roman"/>
            <w:sz w:val="22"/>
            <w:szCs w:val="22"/>
            <w:lang w:val="en-US"/>
          </w:rPr>
          <w:t xml:space="preserve">not identifying at least one parathyroid during </w:t>
        </w:r>
        <w:r w:rsidR="006C210A">
          <w:rPr>
            <w:rFonts w:ascii="Times New Roman" w:hAnsi="Times New Roman" w:cs="Times New Roman"/>
            <w:sz w:val="22"/>
            <w:szCs w:val="22"/>
            <w:lang w:val="en-US"/>
          </w:rPr>
          <w:t>surgery (OR 3.78</w:t>
        </w:r>
        <w:r w:rsidR="006C210A" w:rsidRPr="002440B9">
          <w:rPr>
            <w:rFonts w:ascii="Times New Roman" w:hAnsi="Times New Roman" w:cs="Times New Roman"/>
            <w:sz w:val="22"/>
            <w:szCs w:val="22"/>
            <w:lang w:val="en-US"/>
          </w:rPr>
          <w:t>; 95% CI</w:t>
        </w:r>
      </w:ins>
      <w:ins w:id="44" w:author="C.H.M. Maas" w:date="2023-07-13T12:29:00Z">
        <w:r w:rsidR="000F52BA">
          <w:rPr>
            <w:rFonts w:ascii="Times New Roman" w:hAnsi="Times New Roman" w:cs="Times New Roman"/>
            <w:sz w:val="22"/>
            <w:szCs w:val="22"/>
            <w:lang w:val="en-US"/>
          </w:rPr>
          <w:t>:</w:t>
        </w:r>
      </w:ins>
      <w:ins w:id="45" w:author="C.H.M. Maas" w:date="2023-07-13T12:28:00Z">
        <w:r w:rsidR="006C210A" w:rsidRPr="002440B9">
          <w:rPr>
            <w:rFonts w:ascii="Times New Roman" w:hAnsi="Times New Roman" w:cs="Times New Roman"/>
            <w:sz w:val="22"/>
            <w:szCs w:val="22"/>
            <w:lang w:val="en-US"/>
          </w:rPr>
          <w:t xml:space="preserve"> </w:t>
        </w:r>
        <w:r w:rsidR="006C210A">
          <w:rPr>
            <w:rFonts w:ascii="Times New Roman" w:hAnsi="Times New Roman" w:cs="Times New Roman"/>
            <w:sz w:val="22"/>
            <w:szCs w:val="22"/>
            <w:lang w:val="en-US"/>
          </w:rPr>
          <w:t>1.58-9.04</w:t>
        </w:r>
        <w:r w:rsidR="006C210A" w:rsidRPr="002440B9">
          <w:rPr>
            <w:rFonts w:ascii="Times New Roman" w:hAnsi="Times New Roman" w:cs="Times New Roman"/>
            <w:sz w:val="22"/>
            <w:szCs w:val="22"/>
            <w:lang w:val="en-US"/>
          </w:rPr>
          <w:t>)</w:t>
        </w:r>
        <w:r w:rsidR="006C210A">
          <w:rPr>
            <w:rFonts w:ascii="Times New Roman" w:hAnsi="Times New Roman" w:cs="Times New Roman"/>
            <w:sz w:val="22"/>
            <w:szCs w:val="22"/>
            <w:lang w:val="en-US"/>
          </w:rPr>
          <w:t xml:space="preserve"> </w:t>
        </w:r>
      </w:ins>
      <w:r w:rsidR="00953289" w:rsidRPr="002440B9">
        <w:rPr>
          <w:rFonts w:ascii="Times New Roman" w:hAnsi="Times New Roman" w:cs="Times New Roman"/>
          <w:sz w:val="22"/>
          <w:szCs w:val="22"/>
          <w:lang w:val="en-US"/>
        </w:rPr>
        <w:t xml:space="preserve">were </w:t>
      </w:r>
      <w:r w:rsidR="001E4980" w:rsidRPr="002440B9">
        <w:rPr>
          <w:rFonts w:ascii="Times New Roman" w:hAnsi="Times New Roman" w:cs="Times New Roman"/>
          <w:sz w:val="22"/>
          <w:szCs w:val="22"/>
          <w:lang w:val="en-US"/>
        </w:rPr>
        <w:t>predictors</w:t>
      </w:r>
      <w:r w:rsidR="00953289" w:rsidRPr="002440B9">
        <w:rPr>
          <w:rFonts w:ascii="Times New Roman" w:hAnsi="Times New Roman" w:cs="Times New Roman"/>
          <w:sz w:val="22"/>
          <w:szCs w:val="22"/>
          <w:lang w:val="en-US"/>
        </w:rPr>
        <w:t xml:space="preserve"> for developing </w:t>
      </w:r>
      <w:r w:rsidR="00724300">
        <w:rPr>
          <w:rFonts w:ascii="Times New Roman" w:hAnsi="Times New Roman" w:cs="Times New Roman"/>
          <w:sz w:val="22"/>
          <w:szCs w:val="22"/>
          <w:lang w:val="en-US"/>
        </w:rPr>
        <w:t>long-term</w:t>
      </w:r>
      <w:r w:rsidR="00953289" w:rsidRPr="002440B9">
        <w:rPr>
          <w:rFonts w:ascii="Times New Roman" w:hAnsi="Times New Roman" w:cs="Times New Roman"/>
          <w:sz w:val="22"/>
          <w:szCs w:val="22"/>
          <w:lang w:val="en-US"/>
        </w:rPr>
        <w:t xml:space="preserve"> hypoparathyroidism</w:t>
      </w:r>
      <w:r w:rsidR="006B1128" w:rsidRPr="002440B9">
        <w:rPr>
          <w:rFonts w:ascii="Times New Roman" w:hAnsi="Times New Roman" w:cs="Times New Roman"/>
          <w:sz w:val="22"/>
          <w:szCs w:val="22"/>
          <w:lang w:val="en-US"/>
        </w:rPr>
        <w:t xml:space="preserve">. </w:t>
      </w:r>
      <w:ins w:id="46" w:author="C.H.M. Maas" w:date="2023-07-13T12:22:00Z">
        <w:r w:rsidR="009C5444">
          <w:rPr>
            <w:rFonts w:ascii="Times New Roman" w:hAnsi="Times New Roman" w:cs="Times New Roman"/>
            <w:sz w:val="22"/>
            <w:szCs w:val="22"/>
            <w:lang w:val="en-US"/>
          </w:rPr>
          <w:t xml:space="preserve">The discriminative ability of the model was </w:t>
        </w:r>
      </w:ins>
      <w:ins w:id="47" w:author="C.H.M. Maas" w:date="2023-07-13T12:24:00Z">
        <w:r w:rsidR="00AF61D4">
          <w:rPr>
            <w:rFonts w:ascii="Times New Roman" w:hAnsi="Times New Roman" w:cs="Times New Roman"/>
            <w:sz w:val="22"/>
            <w:szCs w:val="22"/>
            <w:lang w:val="en-US"/>
          </w:rPr>
          <w:t xml:space="preserve">excellent </w:t>
        </w:r>
      </w:ins>
      <w:ins w:id="48" w:author="C.H.M. Maas" w:date="2023-07-13T12:22:00Z">
        <w:del w:id="49" w:author="C.H.M. Maas" w:date="2023-07-13T12:24:00Z">
          <w:r w:rsidR="009C5444" w:rsidDel="00AF61D4">
            <w:rPr>
              <w:rFonts w:ascii="Times New Roman" w:hAnsi="Times New Roman" w:cs="Times New Roman"/>
              <w:sz w:val="22"/>
              <w:szCs w:val="22"/>
              <w:lang w:val="en-US"/>
            </w:rPr>
            <w:delText>very good</w:delText>
          </w:r>
        </w:del>
      </w:ins>
      <w:del w:id="50" w:author="C.H.M. Maas" w:date="2023-07-13T12:24:00Z">
        <w:r w:rsidR="0081710A" w:rsidRPr="002440B9" w:rsidDel="00AF61D4">
          <w:rPr>
            <w:rFonts w:ascii="Times New Roman" w:hAnsi="Times New Roman" w:cs="Times New Roman"/>
            <w:sz w:val="22"/>
            <w:szCs w:val="22"/>
            <w:lang w:val="en-US"/>
          </w:rPr>
          <w:delText xml:space="preserve">Discrimination </w:delText>
        </w:r>
      </w:del>
      <w:r w:rsidR="00F91EFE">
        <w:rPr>
          <w:rFonts w:ascii="Times New Roman" w:hAnsi="Times New Roman" w:cs="Times New Roman"/>
          <w:sz w:val="22"/>
          <w:szCs w:val="22"/>
          <w:lang w:val="en-US"/>
        </w:rPr>
        <w:t>(</w:t>
      </w:r>
      <w:r w:rsidR="00F91EFE" w:rsidRPr="002440B9">
        <w:rPr>
          <w:rFonts w:ascii="Times New Roman" w:hAnsi="Times New Roman" w:cs="Times New Roman"/>
          <w:sz w:val="22"/>
          <w:szCs w:val="22"/>
          <w:lang w:val="en-US"/>
        </w:rPr>
        <w:t xml:space="preserve">optimism-corrected </w:t>
      </w:r>
      <w:del w:id="51" w:author="C.H.M. Maas" w:date="2023-07-13T12:23:00Z">
        <w:r w:rsidR="00F91EFE" w:rsidRPr="002440B9" w:rsidDel="004927E5">
          <w:rPr>
            <w:rFonts w:ascii="Times New Roman" w:hAnsi="Times New Roman" w:cs="Times New Roman"/>
            <w:sz w:val="22"/>
            <w:szCs w:val="22"/>
            <w:lang w:val="en-US"/>
          </w:rPr>
          <w:delText xml:space="preserve">AUC </w:delText>
        </w:r>
      </w:del>
      <w:ins w:id="52" w:author="C.H.M. Maas" w:date="2023-07-13T12:23:00Z">
        <w:r w:rsidR="004927E5">
          <w:rPr>
            <w:rFonts w:ascii="Times New Roman" w:hAnsi="Times New Roman" w:cs="Times New Roman"/>
            <w:sz w:val="22"/>
            <w:szCs w:val="22"/>
            <w:lang w:val="en-US"/>
          </w:rPr>
          <w:t>C-index</w:t>
        </w:r>
        <w:r w:rsidR="004927E5" w:rsidRPr="002440B9">
          <w:rPr>
            <w:rFonts w:ascii="Times New Roman" w:hAnsi="Times New Roman" w:cs="Times New Roman"/>
            <w:sz w:val="22"/>
            <w:szCs w:val="22"/>
            <w:lang w:val="en-US"/>
          </w:rPr>
          <w:t xml:space="preserve"> </w:t>
        </w:r>
      </w:ins>
      <w:del w:id="53" w:author="C.H.M. Maas" w:date="2023-07-13T12:29:00Z">
        <w:r w:rsidR="00F91EFE" w:rsidRPr="002440B9" w:rsidDel="004D4BE7">
          <w:rPr>
            <w:rFonts w:ascii="Times New Roman" w:hAnsi="Times New Roman" w:cs="Times New Roman"/>
            <w:sz w:val="22"/>
            <w:szCs w:val="22"/>
            <w:lang w:val="en-US"/>
          </w:rPr>
          <w:delText xml:space="preserve">of </w:delText>
        </w:r>
      </w:del>
      <w:r w:rsidR="00F91EFE" w:rsidRPr="002440B9">
        <w:rPr>
          <w:rFonts w:ascii="Times New Roman" w:hAnsi="Times New Roman" w:cs="Times New Roman"/>
          <w:sz w:val="22"/>
          <w:szCs w:val="22"/>
          <w:lang w:val="en-US"/>
        </w:rPr>
        <w:t>0.89</w:t>
      </w:r>
      <w:ins w:id="54" w:author="C.H.M. Maas" w:date="2023-07-13T12:28:00Z">
        <w:r w:rsidR="006F3737">
          <w:rPr>
            <w:rFonts w:ascii="Times New Roman" w:hAnsi="Times New Roman" w:cs="Times New Roman"/>
            <w:sz w:val="22"/>
            <w:szCs w:val="22"/>
            <w:lang w:val="en-US"/>
          </w:rPr>
          <w:t xml:space="preserve">, </w:t>
        </w:r>
      </w:ins>
      <w:ins w:id="55" w:author="C.H.M. Maas" w:date="2023-07-13T12:29:00Z">
        <w:r w:rsidR="000F52BA">
          <w:rPr>
            <w:rFonts w:ascii="Times New Roman" w:hAnsi="Times New Roman" w:cs="Times New Roman"/>
            <w:sz w:val="22"/>
            <w:szCs w:val="22"/>
            <w:lang w:val="en-US"/>
          </w:rPr>
          <w:t xml:space="preserve">95% </w:t>
        </w:r>
      </w:ins>
      <w:ins w:id="56" w:author="C.H.M. Maas" w:date="2023-07-13T12:28:00Z">
        <w:r w:rsidR="006F3737">
          <w:rPr>
            <w:rFonts w:ascii="Times New Roman" w:hAnsi="Times New Roman" w:cs="Times New Roman"/>
            <w:sz w:val="22"/>
            <w:szCs w:val="22"/>
            <w:lang w:val="en-US"/>
          </w:rPr>
          <w:t>CI:</w:t>
        </w:r>
        <w:r w:rsidR="000F52BA">
          <w:rPr>
            <w:rFonts w:ascii="Times New Roman" w:hAnsi="Times New Roman" w:cs="Times New Roman"/>
            <w:sz w:val="22"/>
            <w:szCs w:val="22"/>
            <w:lang w:val="en-US"/>
          </w:rPr>
          <w:t xml:space="preserve"> </w:t>
        </w:r>
        <w:r w:rsidR="006F3737">
          <w:rPr>
            <w:rFonts w:ascii="Times New Roman" w:hAnsi="Times New Roman" w:cs="Times New Roman"/>
            <w:sz w:val="22"/>
            <w:szCs w:val="22"/>
            <w:lang w:val="en-US"/>
          </w:rPr>
          <w:t>0.85-0.92</w:t>
        </w:r>
      </w:ins>
      <w:r w:rsidR="00F91EFE">
        <w:rPr>
          <w:rFonts w:ascii="Times New Roman" w:hAnsi="Times New Roman" w:cs="Times New Roman"/>
          <w:sz w:val="22"/>
          <w:szCs w:val="22"/>
          <w:lang w:val="en-US"/>
        </w:rPr>
        <w:t>)</w:t>
      </w:r>
      <w:ins w:id="57" w:author="C.H.M. Maas" w:date="2023-07-13T12:24:00Z">
        <w:r w:rsidR="004E4E21">
          <w:rPr>
            <w:rFonts w:ascii="Times New Roman" w:hAnsi="Times New Roman" w:cs="Times New Roman"/>
            <w:sz w:val="22"/>
            <w:szCs w:val="22"/>
            <w:lang w:val="en-US"/>
          </w:rPr>
          <w:t>, but calibration</w:t>
        </w:r>
      </w:ins>
      <w:ins w:id="58" w:author="C.H.M. Maas" w:date="2023-07-13T12:25:00Z">
        <w:r w:rsidR="00E86E1B">
          <w:rPr>
            <w:rFonts w:ascii="Times New Roman" w:hAnsi="Times New Roman" w:cs="Times New Roman"/>
            <w:sz w:val="22"/>
            <w:szCs w:val="22"/>
            <w:lang w:val="en-US"/>
          </w:rPr>
          <w:t xml:space="preserve"> assessed through internal-external leave-one-center-out cross-validation</w:t>
        </w:r>
      </w:ins>
      <w:ins w:id="59" w:author="C.H.M. Maas" w:date="2023-07-13T12:24:00Z">
        <w:r w:rsidR="004E4E21">
          <w:rPr>
            <w:rFonts w:ascii="Times New Roman" w:hAnsi="Times New Roman" w:cs="Times New Roman"/>
            <w:sz w:val="22"/>
            <w:szCs w:val="22"/>
            <w:lang w:val="en-US"/>
          </w:rPr>
          <w:t xml:space="preserve"> was poor due to low number of events</w:t>
        </w:r>
      </w:ins>
      <w:commentRangeStart w:id="60"/>
      <w:del w:id="61" w:author="C.H.M. Maas" w:date="2023-07-13T12:22:00Z">
        <w:r w:rsidR="00F91EFE" w:rsidDel="009C5444">
          <w:rPr>
            <w:rFonts w:ascii="Times New Roman" w:hAnsi="Times New Roman" w:cs="Times New Roman"/>
            <w:sz w:val="22"/>
            <w:szCs w:val="22"/>
            <w:lang w:val="en-US"/>
          </w:rPr>
          <w:delText xml:space="preserve"> </w:delText>
        </w:r>
        <w:r w:rsidR="0081710A" w:rsidRPr="002440B9" w:rsidDel="009C5444">
          <w:rPr>
            <w:rFonts w:ascii="Times New Roman" w:hAnsi="Times New Roman" w:cs="Times New Roman"/>
            <w:sz w:val="22"/>
            <w:szCs w:val="22"/>
            <w:lang w:val="en-US"/>
          </w:rPr>
          <w:delText xml:space="preserve">and calibration </w:delText>
        </w:r>
        <w:r w:rsidR="00F91EFE" w:rsidDel="009C5444">
          <w:rPr>
            <w:rFonts w:ascii="Times New Roman" w:hAnsi="Times New Roman" w:cs="Times New Roman"/>
            <w:sz w:val="22"/>
            <w:szCs w:val="22"/>
            <w:lang w:val="en-US"/>
          </w:rPr>
          <w:delText>(intercept/calibration in the la</w:delText>
        </w:r>
        <w:r w:rsidR="00F2220F" w:rsidDel="009C5444">
          <w:rPr>
            <w:rFonts w:ascii="Times New Roman" w:hAnsi="Times New Roman" w:cs="Times New Roman"/>
            <w:sz w:val="22"/>
            <w:szCs w:val="22"/>
            <w:lang w:val="en-US"/>
          </w:rPr>
          <w:delText>rge =</w:delText>
        </w:r>
        <w:r w:rsidR="00F91EFE" w:rsidRPr="00F2220F" w:rsidDel="009C5444">
          <w:rPr>
            <w:rFonts w:ascii="Times New Roman" w:hAnsi="Times New Roman" w:cs="Times New Roman"/>
            <w:sz w:val="22"/>
            <w:szCs w:val="22"/>
            <w:lang w:val="en-US"/>
          </w:rPr>
          <w:delText xml:space="preserve"> </w:delText>
        </w:r>
        <w:r w:rsidR="00EC1AA8" w:rsidRPr="00EC1AA8" w:rsidDel="009C5444">
          <w:rPr>
            <w:rFonts w:ascii="Times New Roman" w:hAnsi="Times New Roman" w:cs="Times New Roman"/>
            <w:sz w:val="22"/>
            <w:szCs w:val="22"/>
            <w:highlight w:val="yellow"/>
            <w:lang w:val="en-US"/>
          </w:rPr>
          <w:delText>X</w:delText>
        </w:r>
        <w:r w:rsidR="00F2220F" w:rsidDel="009C5444">
          <w:rPr>
            <w:rFonts w:ascii="Times New Roman" w:hAnsi="Times New Roman" w:cs="Times New Roman"/>
            <w:sz w:val="22"/>
            <w:szCs w:val="22"/>
            <w:lang w:val="en-US"/>
          </w:rPr>
          <w:delText xml:space="preserve">, slope = </w:delText>
        </w:r>
        <w:r w:rsidR="00EC1AA8" w:rsidRPr="00EC1AA8" w:rsidDel="009C5444">
          <w:rPr>
            <w:rFonts w:ascii="Times New Roman" w:hAnsi="Times New Roman" w:cs="Times New Roman"/>
            <w:sz w:val="22"/>
            <w:szCs w:val="22"/>
            <w:highlight w:val="yellow"/>
            <w:lang w:val="en-US"/>
          </w:rPr>
          <w:delText>X</w:delText>
        </w:r>
        <w:r w:rsidR="00F91EFE" w:rsidDel="009C5444">
          <w:rPr>
            <w:rFonts w:ascii="Times New Roman" w:hAnsi="Times New Roman" w:cs="Times New Roman"/>
            <w:sz w:val="22"/>
            <w:szCs w:val="22"/>
            <w:lang w:val="en-US"/>
          </w:rPr>
          <w:delText xml:space="preserve">) </w:delText>
        </w:r>
        <w:r w:rsidR="00E30DB4" w:rsidDel="009C5444">
          <w:rPr>
            <w:rFonts w:ascii="Times New Roman" w:hAnsi="Times New Roman" w:cs="Times New Roman"/>
            <w:sz w:val="22"/>
            <w:szCs w:val="22"/>
            <w:lang w:val="en-US"/>
          </w:rPr>
          <w:delText xml:space="preserve">after internal-external validation </w:delText>
        </w:r>
        <w:r w:rsidR="00F91EFE" w:rsidDel="009C5444">
          <w:rPr>
            <w:rFonts w:ascii="Times New Roman" w:hAnsi="Times New Roman" w:cs="Times New Roman"/>
            <w:sz w:val="22"/>
            <w:szCs w:val="22"/>
            <w:lang w:val="en-US"/>
          </w:rPr>
          <w:delText>were satisfactory</w:delText>
        </w:r>
      </w:del>
      <w:r w:rsidR="00207213">
        <w:rPr>
          <w:rFonts w:ascii="Times New Roman" w:hAnsi="Times New Roman" w:cs="Times New Roman"/>
          <w:sz w:val="22"/>
          <w:szCs w:val="22"/>
          <w:lang w:val="en-US"/>
        </w:rPr>
        <w:t>.</w:t>
      </w:r>
      <w:commentRangeEnd w:id="60"/>
      <w:r w:rsidR="003B2F07">
        <w:rPr>
          <w:rStyle w:val="CommentReference"/>
        </w:rPr>
        <w:commentReference w:id="60"/>
      </w:r>
      <w:del w:id="62" w:author="C.H.M. Maas" w:date="2023-07-13T12:23:00Z">
        <w:r w:rsidR="00207213" w:rsidDel="007348F8">
          <w:rPr>
            <w:rFonts w:ascii="Times New Roman" w:hAnsi="Times New Roman" w:cs="Times New Roman"/>
            <w:sz w:val="22"/>
            <w:szCs w:val="22"/>
            <w:lang w:val="en-US"/>
          </w:rPr>
          <w:delText xml:space="preserve"> </w:delText>
        </w:r>
        <w:r w:rsidR="00C553BB" w:rsidRPr="002440B9" w:rsidDel="007348F8">
          <w:rPr>
            <w:rFonts w:ascii="Times New Roman" w:hAnsi="Times New Roman" w:cs="Times New Roman"/>
            <w:sz w:val="22"/>
            <w:szCs w:val="22"/>
            <w:lang w:val="en-US"/>
          </w:rPr>
          <w:delText xml:space="preserve"> </w:delText>
        </w:r>
      </w:del>
    </w:p>
    <w:p w14:paraId="46FB0F94" w14:textId="77777777" w:rsidR="009538B6" w:rsidRPr="002440B9" w:rsidRDefault="00DF6723" w:rsidP="00457CD2">
      <w:pPr>
        <w:spacing w:line="480" w:lineRule="auto"/>
        <w:rPr>
          <w:rFonts w:ascii="Times New Roman" w:hAnsi="Times New Roman" w:cs="Times New Roman"/>
          <w:bCs/>
          <w:sz w:val="22"/>
          <w:szCs w:val="22"/>
          <w:lang w:val="en-US"/>
        </w:rPr>
      </w:pPr>
      <w:r w:rsidRPr="002440B9">
        <w:rPr>
          <w:rFonts w:ascii="Times New Roman" w:hAnsi="Times New Roman" w:cs="Times New Roman"/>
          <w:b/>
          <w:bCs/>
          <w:sz w:val="22"/>
          <w:szCs w:val="22"/>
          <w:lang w:val="en-US"/>
        </w:rPr>
        <w:t>Conclusion</w:t>
      </w:r>
      <w:r w:rsidR="00574DDB" w:rsidRPr="002440B9">
        <w:rPr>
          <w:rFonts w:ascii="Times New Roman" w:hAnsi="Times New Roman" w:cs="Times New Roman"/>
          <w:bCs/>
          <w:sz w:val="22"/>
          <w:szCs w:val="22"/>
          <w:lang w:val="en-US"/>
        </w:rPr>
        <w:t xml:space="preserve"> </w:t>
      </w:r>
    </w:p>
    <w:p w14:paraId="494F8584" w14:textId="5978C549" w:rsidR="00DF6723" w:rsidRPr="00F91EFE" w:rsidRDefault="00207213" w:rsidP="006947EA">
      <w:pPr>
        <w:spacing w:line="480" w:lineRule="auto"/>
        <w:rPr>
          <w:rFonts w:ascii="Times New Roman" w:hAnsi="Times New Roman" w:cs="Times New Roman"/>
          <w:sz w:val="22"/>
          <w:szCs w:val="22"/>
          <w:lang w:val="en-US"/>
        </w:rPr>
      </w:pPr>
      <w:r w:rsidRPr="002440B9">
        <w:rPr>
          <w:rFonts w:ascii="Times New Roman" w:hAnsi="Times New Roman" w:cs="Times New Roman"/>
          <w:sz w:val="22"/>
          <w:szCs w:val="22"/>
          <w:lang w:val="en-US"/>
        </w:rPr>
        <w:lastRenderedPageBreak/>
        <w:t>The model proposed in this study</w:t>
      </w:r>
      <w:r w:rsidR="00F91EFE">
        <w:rPr>
          <w:rFonts w:ascii="Times New Roman" w:hAnsi="Times New Roman" w:cs="Times New Roman"/>
          <w:sz w:val="22"/>
          <w:szCs w:val="22"/>
          <w:lang w:val="en-US"/>
        </w:rPr>
        <w:t xml:space="preserve"> </w:t>
      </w:r>
      <w:r w:rsidRPr="002440B9">
        <w:rPr>
          <w:rFonts w:ascii="Times New Roman" w:hAnsi="Times New Roman" w:cs="Times New Roman"/>
          <w:sz w:val="22"/>
          <w:szCs w:val="22"/>
          <w:lang w:val="en-US"/>
        </w:rPr>
        <w:t xml:space="preserve">showed </w:t>
      </w:r>
      <w:commentRangeStart w:id="63"/>
      <w:ins w:id="64" w:author="C.H.M. Maas" w:date="2023-07-13T12:24:00Z">
        <w:r w:rsidR="00AF06EC">
          <w:rPr>
            <w:rFonts w:ascii="Times New Roman" w:hAnsi="Times New Roman" w:cs="Times New Roman"/>
            <w:sz w:val="22"/>
            <w:szCs w:val="22"/>
            <w:lang w:val="en-US"/>
          </w:rPr>
          <w:t xml:space="preserve">satisfactory </w:t>
        </w:r>
        <w:commentRangeEnd w:id="63"/>
        <w:r w:rsidR="008462EC">
          <w:rPr>
            <w:rStyle w:val="CommentReference"/>
          </w:rPr>
          <w:commentReference w:id="63"/>
        </w:r>
      </w:ins>
      <w:del w:id="65" w:author="C.H.M. Maas" w:date="2023-07-13T12:24:00Z">
        <w:r w:rsidRPr="002440B9" w:rsidDel="00AF06EC">
          <w:rPr>
            <w:rFonts w:ascii="Times New Roman" w:hAnsi="Times New Roman" w:cs="Times New Roman"/>
            <w:sz w:val="22"/>
            <w:szCs w:val="22"/>
            <w:lang w:val="en-US"/>
          </w:rPr>
          <w:delText xml:space="preserve">excellent </w:delText>
        </w:r>
      </w:del>
      <w:r w:rsidRPr="002440B9">
        <w:rPr>
          <w:rFonts w:ascii="Times New Roman" w:hAnsi="Times New Roman" w:cs="Times New Roman"/>
          <w:sz w:val="22"/>
          <w:szCs w:val="22"/>
          <w:lang w:val="en-US"/>
        </w:rPr>
        <w:t>performance and</w:t>
      </w:r>
      <w:r w:rsidR="00F91EFE">
        <w:rPr>
          <w:rFonts w:ascii="Times New Roman" w:hAnsi="Times New Roman" w:cs="Times New Roman"/>
          <w:sz w:val="22"/>
          <w:szCs w:val="22"/>
          <w:lang w:val="en-US"/>
        </w:rPr>
        <w:t xml:space="preserve"> </w:t>
      </w:r>
      <w:r w:rsidRPr="002440B9">
        <w:rPr>
          <w:rFonts w:ascii="Times New Roman" w:hAnsi="Times New Roman" w:cs="Times New Roman"/>
          <w:sz w:val="22"/>
          <w:szCs w:val="22"/>
          <w:lang w:val="en-US"/>
        </w:rPr>
        <w:t xml:space="preserve">could be used to perform an individual assessment of patients at risk for </w:t>
      </w:r>
      <w:r w:rsidR="00724300">
        <w:rPr>
          <w:rFonts w:ascii="Times New Roman" w:hAnsi="Times New Roman" w:cs="Times New Roman"/>
          <w:sz w:val="22"/>
          <w:szCs w:val="22"/>
          <w:lang w:val="en-US"/>
        </w:rPr>
        <w:t>long-term</w:t>
      </w:r>
      <w:r w:rsidRPr="002440B9">
        <w:rPr>
          <w:rFonts w:ascii="Times New Roman" w:hAnsi="Times New Roman" w:cs="Times New Roman"/>
          <w:sz w:val="22"/>
          <w:szCs w:val="22"/>
          <w:lang w:val="en-US"/>
        </w:rPr>
        <w:t xml:space="preserve"> hypoparathyroidism after total</w:t>
      </w:r>
      <w:r w:rsidRPr="002440B9">
        <w:rPr>
          <w:rFonts w:ascii="Times New Roman" w:hAnsi="Times New Roman" w:cs="Times New Roman"/>
          <w:sz w:val="22"/>
          <w:szCs w:val="22"/>
          <w:lang w:val="en-GB"/>
        </w:rPr>
        <w:t xml:space="preserve"> thyroidectomy.</w:t>
      </w:r>
      <w:r>
        <w:rPr>
          <w:rFonts w:ascii="Times New Roman" w:hAnsi="Times New Roman" w:cs="Times New Roman"/>
          <w:sz w:val="22"/>
          <w:szCs w:val="22"/>
          <w:lang w:val="en-US"/>
        </w:rPr>
        <w:t xml:space="preserve"> </w:t>
      </w:r>
      <w:r w:rsidR="00DF6723" w:rsidRPr="002440B9">
        <w:rPr>
          <w:rFonts w:ascii="Times New Roman" w:hAnsi="Times New Roman" w:cs="Times New Roman"/>
          <w:b/>
          <w:bCs/>
          <w:sz w:val="22"/>
          <w:szCs w:val="22"/>
          <w:lang w:val="en-US"/>
        </w:rPr>
        <w:br w:type="page"/>
      </w:r>
    </w:p>
    <w:p w14:paraId="0AC1ED40" w14:textId="77777777" w:rsidR="009826A0" w:rsidRPr="002440B9" w:rsidRDefault="00E4632A" w:rsidP="006947EA">
      <w:pPr>
        <w:spacing w:line="480" w:lineRule="auto"/>
        <w:rPr>
          <w:rFonts w:ascii="Times New Roman" w:hAnsi="Times New Roman" w:cs="Times New Roman"/>
          <w:b/>
          <w:bCs/>
          <w:sz w:val="22"/>
          <w:szCs w:val="22"/>
          <w:lang w:val="en-US"/>
        </w:rPr>
      </w:pPr>
      <w:r w:rsidRPr="002440B9">
        <w:rPr>
          <w:rFonts w:ascii="Times New Roman" w:hAnsi="Times New Roman" w:cs="Times New Roman"/>
          <w:b/>
          <w:bCs/>
          <w:sz w:val="22"/>
          <w:szCs w:val="22"/>
          <w:lang w:val="en-US"/>
        </w:rPr>
        <w:lastRenderedPageBreak/>
        <w:t>Background</w:t>
      </w:r>
    </w:p>
    <w:p w14:paraId="4CB770FD" w14:textId="64E2FAE3" w:rsidR="00227FCE" w:rsidRPr="002440B9" w:rsidRDefault="00CA147E" w:rsidP="00FE09E2">
      <w:pPr>
        <w:spacing w:line="480" w:lineRule="auto"/>
        <w:ind w:firstLine="708"/>
        <w:rPr>
          <w:rFonts w:ascii="Times New Roman" w:hAnsi="Times New Roman" w:cs="Times New Roman"/>
          <w:sz w:val="22"/>
          <w:szCs w:val="22"/>
          <w:lang w:val="en-US"/>
        </w:rPr>
      </w:pPr>
      <w:r>
        <w:rPr>
          <w:rFonts w:ascii="Times New Roman" w:hAnsi="Times New Roman" w:cs="Times New Roman"/>
          <w:sz w:val="22"/>
          <w:szCs w:val="22"/>
          <w:lang w:val="en-US"/>
        </w:rPr>
        <w:t>Hypoparathyroidism is</w:t>
      </w:r>
      <w:r w:rsidR="00E87731" w:rsidRPr="00E87731">
        <w:rPr>
          <w:rFonts w:ascii="Times New Roman" w:hAnsi="Times New Roman" w:cs="Times New Roman"/>
          <w:sz w:val="22"/>
          <w:szCs w:val="22"/>
          <w:lang w:val="en-US"/>
        </w:rPr>
        <w:t xml:space="preserve"> a </w:t>
      </w:r>
      <w:r>
        <w:rPr>
          <w:rFonts w:ascii="Times New Roman" w:hAnsi="Times New Roman" w:cs="Times New Roman"/>
          <w:sz w:val="22"/>
          <w:szCs w:val="22"/>
          <w:lang w:val="en-US"/>
        </w:rPr>
        <w:t>prevalent</w:t>
      </w:r>
      <w:r w:rsidR="00E87731" w:rsidRPr="00E87731">
        <w:rPr>
          <w:rFonts w:ascii="Times New Roman" w:hAnsi="Times New Roman" w:cs="Times New Roman"/>
          <w:sz w:val="22"/>
          <w:szCs w:val="22"/>
          <w:lang w:val="en-US"/>
        </w:rPr>
        <w:t xml:space="preserve"> complication following tot</w:t>
      </w:r>
      <w:r>
        <w:rPr>
          <w:rFonts w:ascii="Times New Roman" w:hAnsi="Times New Roman" w:cs="Times New Roman"/>
          <w:sz w:val="22"/>
          <w:szCs w:val="22"/>
          <w:lang w:val="en-US"/>
        </w:rPr>
        <w:t xml:space="preserve">al or completion thyroidectomy that </w:t>
      </w:r>
      <w:r w:rsidR="00E87731" w:rsidRPr="00E87731">
        <w:rPr>
          <w:rFonts w:ascii="Times New Roman" w:hAnsi="Times New Roman" w:cs="Times New Roman"/>
          <w:sz w:val="22"/>
          <w:szCs w:val="22"/>
          <w:lang w:val="en-US"/>
        </w:rPr>
        <w:t>can lead to hypocalcemia as a result of unintended damage to the parathyroid glands.</w:t>
      </w:r>
      <w:r w:rsidR="00E87731">
        <w:rPr>
          <w:rFonts w:ascii="Times New Roman" w:hAnsi="Times New Roman" w:cs="Times New Roman"/>
          <w:sz w:val="22"/>
          <w:szCs w:val="22"/>
          <w:lang w:val="en-US"/>
        </w:rPr>
        <w:t xml:space="preserve"> </w:t>
      </w:r>
      <w:r w:rsidR="00E87731" w:rsidRPr="00E87731">
        <w:rPr>
          <w:rFonts w:ascii="Times New Roman" w:hAnsi="Times New Roman" w:cs="Times New Roman"/>
          <w:sz w:val="22"/>
          <w:szCs w:val="22"/>
          <w:lang w:val="en-US"/>
        </w:rPr>
        <w:t>While iatrogenic hypoparathyroidism is often temporary and resolves within a few weeks</w:t>
      </w:r>
      <w:r w:rsidR="009F38C4" w:rsidRPr="002440B9">
        <w:rPr>
          <w:rFonts w:ascii="Times New Roman" w:hAnsi="Times New Roman" w:cs="Times New Roman"/>
          <w:sz w:val="22"/>
          <w:szCs w:val="22"/>
          <w:lang w:val="en-US"/>
        </w:rPr>
        <w:t xml:space="preserve"> </w:t>
      </w:r>
      <w:r w:rsidR="0060057E" w:rsidRPr="002440B9">
        <w:rPr>
          <w:rFonts w:ascii="Times New Roman" w:hAnsi="Times New Roman" w:cs="Times New Roman"/>
          <w:sz w:val="22"/>
          <w:szCs w:val="22"/>
          <w:lang w:val="en-US"/>
        </w:rPr>
        <w:fldChar w:fldCharType="begin">
          <w:fldData xml:space="preserve">PEVuZE5vdGU+PENpdGU+PEF1dGhvcj5SaXR0ZXI8L0F1dGhvcj48WWVhcj4yMDE1PC9ZZWFyPjxS
ZWNOdW0+NzwvUmVjTnVtPjxEaXNwbGF5VGV4dD48c3R5bGUgZmFjZT0ic3VwZXJzY3JpcHQiPjE8
L3N0eWxlPjwvRGlzcGxheVRleHQ+PHJlY29yZD48cmVjLW51bWJlcj43PC9yZWMtbnVtYmVyPjxm
b3JlaWduLWtleXM+PGtleSBhcHA9IkVOIiBkYi1pZD0idjUyenAwMno4c2Z4MGxlZTB4bjUyd2Vm
YWVyejVld2Fwd2Z6IiB0aW1lc3RhbXA9IjE2NDQyMjY3MDQiPjc8L2tleT48L2ZvcmVpZ24ta2V5
cz48cmVmLXR5cGUgbmFtZT0iSm91cm5hbCBBcnRpY2xlIj4xNzwvcmVmLXR5cGU+PGNvbnRyaWJ1
dG9ycz48YXV0aG9ycz48YXV0aG9yPlJpdHRlciwgSy48L2F1dGhvcj48YXV0aG9yPkVsZmVuYmVp
biwgRC48L2F1dGhvcj48YXV0aG9yPlNjaG5laWRlciwgRC4gRi48L2F1dGhvcj48YXV0aG9yPkNo
ZW4sIEguPC9hdXRob3I+PGF1dGhvcj5TaXBwZWwsIFIuIFMuPC9hdXRob3I+PC9hdXRob3JzPjwv
Y29udHJpYnV0b3JzPjxhdXRoLWFkZHJlc3M+U2VjdGlvbiBvZiBFbmRvY3JpbmUgU3VyZ2VyeSwg
RGVwYXJ0bWVudCBvZiBTdXJnZXJ5LCBVbml2ZXJzaXR5IG9mIFdpc2NvbnNpbiBTY2hvb2wgb2Yg
TWVkaWNpbmUgYW5kIFB1YmxpYyBIZWFsdGgsIE1hZGlzb24sIFdpc2NvbnNpbi4mI3hEO1NlY3Rp
b24gb2YgRW5kb2NyaW5lIFN1cmdlcnksIERlcGFydG1lbnQgb2YgU3VyZ2VyeSwgVW5pdmVyc2l0
eSBvZiBXaXNjb25zaW4gU2Nob29sIG9mIE1lZGljaW5lIGFuZCBQdWJsaWMgSGVhbHRoLCBNYWRp
c29uLCBXaXNjb25zaW4uIEVsZWN0cm9uaWMgYWRkcmVzczogc2lwcGVsQHN1cmdlcnkud2lzYy5l
ZHUuPC9hdXRoLWFkZHJlc3M+PHRpdGxlcz48dGl0bGU+SHlwb3BhcmF0aHlyb2lkaXNtIGFmdGVy
IHRvdGFsIHRoeXJvaWRlY3RvbXk6IGluY2lkZW5jZSBhbmQgcmVzb2x1dGlvbjwvdGl0bGU+PHNl
Y29uZGFyeS10aXRsZT5KIFN1cmcgUmVzPC9zZWNvbmRhcnktdGl0bGU+PC90aXRsZXM+PHBlcmlv
ZGljYWw+PGZ1bGwtdGl0bGU+SiBTdXJnIFJlczwvZnVsbC10aXRsZT48L3BlcmlvZGljYWw+PHBh
Z2VzPjM0OC01MzwvcGFnZXM+PHZvbHVtZT4xOTc8L3ZvbHVtZT48bnVtYmVyPjI8L251bWJlcj48
a2V5d29yZHM+PGtleXdvcmQ+QWR1bHQ8L2tleXdvcmQ+PGtleXdvcmQ+QWdlZDwva2V5d29yZD48
a2V5d29yZD5GZW1hbGU8L2tleXdvcmQ+PGtleXdvcmQ+SHVtYW5zPC9rZXl3b3JkPjxrZXl3b3Jk
Pkh5cG9wYXJhdGh5cm9pZGlzbS9kaWFnbm9zaXMvZXBpZGVtaW9sb2d5LyBldGlvbG9neTwva2V5
d29yZD48a2V5d29yZD5JbmNpZGVuY2U8L2tleXdvcmQ+PGtleXdvcmQ+S2FwbGFuLU1laWVyIEVz
dGltYXRlPC9rZXl3b3JkPjxrZXl3b3JkPkxvZ2lzdGljIE1vZGVsczwva2V5d29yZD48a2V5d29y
ZD5NYWxlPC9rZXl3b3JkPjxrZXl3b3JkPk1pZGRsZSBBZ2VkPC9rZXl3b3JkPjxrZXl3b3JkPk91
dGNvbWUgQXNzZXNzbWVudCwgSGVhbHRoIENhcmU8L2tleXdvcmQ+PGtleXdvcmQ+UG9zdG9wZXJh
dGl2ZSBDb21wbGljYXRpb25zL2RpYWdub3Npcy9lcGlkZW1pb2xvZ3k8L2tleXdvcmQ+PGtleXdv
cmQ+UmVjb3Zlcnkgb2YgRnVuY3Rpb248L2tleXdvcmQ+PGtleXdvcmQ+UmVtaXNzaW9uLCBTcG9u
dGFuZW91czwva2V5d29yZD48a2V5d29yZD5SZXRyb3NwZWN0aXZlIFN0dWRpZXM8L2tleXdvcmQ+
PGtleXdvcmQ+UmlzayBGYWN0b3JzPC9rZXl3b3JkPjxrZXl3b3JkPlRoeXJvaWRlY3RvbXk8L2tl
eXdvcmQ+PGtleXdvcmQ+VGltZSBGYWN0b3JzPC9rZXl3b3JkPjxrZXl3b3JkPkh5cG9jYWxjZW1p
YTwva2V5d29yZD48a2V5d29yZD5IeXBvcGFyYXRoeXJvaWRpc208L2tleXdvcmQ+PGtleXdvcmQ+
UGFyYXRoeXJvaWQgaG9ybW9uZTwva2V5d29yZD48a2V5d29yZD5Ub3RhbCB0aHlyb2lkZWN0b215
PC9rZXl3b3JkPjwva2V5d29yZHM+PGRhdGVzPjx5ZWFyPjIwMTU8L3llYXI+PHB1Yi1kYXRlcz48
ZGF0ZT5BdWc8L2RhdGU+PC9wdWItZGF0ZXM+PC9kYXRlcz48aXNibj4xMDk1LTg2NzMgKEVsZWN0
cm9uaWMpJiN4RDswMDIyLTQ4MDQgKFByaW50KSYjeEQ7MDAyMi00ODA0IChMaW5raW5nKTwvaXNi
bj48YWNjZXNzaW9uLW51bT4yNTk4MjA0NDwvYWNjZXNzaW9uLW51bT48dXJscz48L3VybHM+PC9y
ZWNvcmQ+PC9DaXRlPjwvRW5kTm90ZT4A
</w:fldData>
        </w:fldChar>
      </w:r>
      <w:r w:rsidR="00765609">
        <w:rPr>
          <w:rFonts w:ascii="Times New Roman" w:hAnsi="Times New Roman" w:cs="Times New Roman"/>
          <w:sz w:val="22"/>
          <w:szCs w:val="22"/>
          <w:lang w:val="en-US"/>
        </w:rPr>
        <w:instrText xml:space="preserve"> ADDIN EN.CITE </w:instrText>
      </w:r>
      <w:r w:rsidR="00765609">
        <w:rPr>
          <w:rFonts w:ascii="Times New Roman" w:hAnsi="Times New Roman" w:cs="Times New Roman"/>
          <w:sz w:val="22"/>
          <w:szCs w:val="22"/>
          <w:lang w:val="en-US"/>
        </w:rPr>
        <w:fldChar w:fldCharType="begin">
          <w:fldData xml:space="preserve">PEVuZE5vdGU+PENpdGU+PEF1dGhvcj5SaXR0ZXI8L0F1dGhvcj48WWVhcj4yMDE1PC9ZZWFyPjxS
ZWNOdW0+NzwvUmVjTnVtPjxEaXNwbGF5VGV4dD48c3R5bGUgZmFjZT0ic3VwZXJzY3JpcHQiPjE8
L3N0eWxlPjwvRGlzcGxheVRleHQ+PHJlY29yZD48cmVjLW51bWJlcj43PC9yZWMtbnVtYmVyPjxm
b3JlaWduLWtleXM+PGtleSBhcHA9IkVOIiBkYi1pZD0idjUyenAwMno4c2Z4MGxlZTB4bjUyd2Vm
YWVyejVld2Fwd2Z6IiB0aW1lc3RhbXA9IjE2NDQyMjY3MDQiPjc8L2tleT48L2ZvcmVpZ24ta2V5
cz48cmVmLXR5cGUgbmFtZT0iSm91cm5hbCBBcnRpY2xlIj4xNzwvcmVmLXR5cGU+PGNvbnRyaWJ1
dG9ycz48YXV0aG9ycz48YXV0aG9yPlJpdHRlciwgSy48L2F1dGhvcj48YXV0aG9yPkVsZmVuYmVp
biwgRC48L2F1dGhvcj48YXV0aG9yPlNjaG5laWRlciwgRC4gRi48L2F1dGhvcj48YXV0aG9yPkNo
ZW4sIEguPC9hdXRob3I+PGF1dGhvcj5TaXBwZWwsIFIuIFMuPC9hdXRob3I+PC9hdXRob3JzPjwv
Y29udHJpYnV0b3JzPjxhdXRoLWFkZHJlc3M+U2VjdGlvbiBvZiBFbmRvY3JpbmUgU3VyZ2VyeSwg
RGVwYXJ0bWVudCBvZiBTdXJnZXJ5LCBVbml2ZXJzaXR5IG9mIFdpc2NvbnNpbiBTY2hvb2wgb2Yg
TWVkaWNpbmUgYW5kIFB1YmxpYyBIZWFsdGgsIE1hZGlzb24sIFdpc2NvbnNpbi4mI3hEO1NlY3Rp
b24gb2YgRW5kb2NyaW5lIFN1cmdlcnksIERlcGFydG1lbnQgb2YgU3VyZ2VyeSwgVW5pdmVyc2l0
eSBvZiBXaXNjb25zaW4gU2Nob29sIG9mIE1lZGljaW5lIGFuZCBQdWJsaWMgSGVhbHRoLCBNYWRp
c29uLCBXaXNjb25zaW4uIEVsZWN0cm9uaWMgYWRkcmVzczogc2lwcGVsQHN1cmdlcnkud2lzYy5l
ZHUuPC9hdXRoLWFkZHJlc3M+PHRpdGxlcz48dGl0bGU+SHlwb3BhcmF0aHlyb2lkaXNtIGFmdGVy
IHRvdGFsIHRoeXJvaWRlY3RvbXk6IGluY2lkZW5jZSBhbmQgcmVzb2x1dGlvbjwvdGl0bGU+PHNl
Y29uZGFyeS10aXRsZT5KIFN1cmcgUmVzPC9zZWNvbmRhcnktdGl0bGU+PC90aXRsZXM+PHBlcmlv
ZGljYWw+PGZ1bGwtdGl0bGU+SiBTdXJnIFJlczwvZnVsbC10aXRsZT48L3BlcmlvZGljYWw+PHBh
Z2VzPjM0OC01MzwvcGFnZXM+PHZvbHVtZT4xOTc8L3ZvbHVtZT48bnVtYmVyPjI8L251bWJlcj48
a2V5d29yZHM+PGtleXdvcmQ+QWR1bHQ8L2tleXdvcmQ+PGtleXdvcmQ+QWdlZDwva2V5d29yZD48
a2V5d29yZD5GZW1hbGU8L2tleXdvcmQ+PGtleXdvcmQ+SHVtYW5zPC9rZXl3b3JkPjxrZXl3b3Jk
Pkh5cG9wYXJhdGh5cm9pZGlzbS9kaWFnbm9zaXMvZXBpZGVtaW9sb2d5LyBldGlvbG9neTwva2V5
d29yZD48a2V5d29yZD5JbmNpZGVuY2U8L2tleXdvcmQ+PGtleXdvcmQ+S2FwbGFuLU1laWVyIEVz
dGltYXRlPC9rZXl3b3JkPjxrZXl3b3JkPkxvZ2lzdGljIE1vZGVsczwva2V5d29yZD48a2V5d29y
ZD5NYWxlPC9rZXl3b3JkPjxrZXl3b3JkPk1pZGRsZSBBZ2VkPC9rZXl3b3JkPjxrZXl3b3JkPk91
dGNvbWUgQXNzZXNzbWVudCwgSGVhbHRoIENhcmU8L2tleXdvcmQ+PGtleXdvcmQ+UG9zdG9wZXJh
dGl2ZSBDb21wbGljYXRpb25zL2RpYWdub3Npcy9lcGlkZW1pb2xvZ3k8L2tleXdvcmQ+PGtleXdv
cmQ+UmVjb3Zlcnkgb2YgRnVuY3Rpb248L2tleXdvcmQ+PGtleXdvcmQ+UmVtaXNzaW9uLCBTcG9u
dGFuZW91czwva2V5d29yZD48a2V5d29yZD5SZXRyb3NwZWN0aXZlIFN0dWRpZXM8L2tleXdvcmQ+
PGtleXdvcmQ+UmlzayBGYWN0b3JzPC9rZXl3b3JkPjxrZXl3b3JkPlRoeXJvaWRlY3RvbXk8L2tl
eXdvcmQ+PGtleXdvcmQ+VGltZSBGYWN0b3JzPC9rZXl3b3JkPjxrZXl3b3JkPkh5cG9jYWxjZW1p
YTwva2V5d29yZD48a2V5d29yZD5IeXBvcGFyYXRoeXJvaWRpc208L2tleXdvcmQ+PGtleXdvcmQ+
UGFyYXRoeXJvaWQgaG9ybW9uZTwva2V5d29yZD48a2V5d29yZD5Ub3RhbCB0aHlyb2lkZWN0b215
PC9rZXl3b3JkPjwva2V5d29yZHM+PGRhdGVzPjx5ZWFyPjIwMTU8L3llYXI+PHB1Yi1kYXRlcz48
ZGF0ZT5BdWc8L2RhdGU+PC9wdWItZGF0ZXM+PC9kYXRlcz48aXNibj4xMDk1LTg2NzMgKEVsZWN0
cm9uaWMpJiN4RDswMDIyLTQ4MDQgKFByaW50KSYjeEQ7MDAyMi00ODA0IChMaW5raW5nKTwvaXNi
bj48YWNjZXNzaW9uLW51bT4yNTk4MjA0NDwvYWNjZXNzaW9uLW51bT48dXJscz48L3VybHM+PC9y
ZWNvcmQ+PC9DaXRlPjwvRW5kTm90ZT4A
</w:fldData>
        </w:fldChar>
      </w:r>
      <w:r w:rsidR="00765609">
        <w:rPr>
          <w:rFonts w:ascii="Times New Roman" w:hAnsi="Times New Roman" w:cs="Times New Roman"/>
          <w:sz w:val="22"/>
          <w:szCs w:val="22"/>
          <w:lang w:val="en-US"/>
        </w:rPr>
        <w:instrText xml:space="preserve"> ADDIN EN.CITE.DATA </w:instrText>
      </w:r>
      <w:r w:rsidR="00765609">
        <w:rPr>
          <w:rFonts w:ascii="Times New Roman" w:hAnsi="Times New Roman" w:cs="Times New Roman"/>
          <w:sz w:val="22"/>
          <w:szCs w:val="22"/>
          <w:lang w:val="en-US"/>
        </w:rPr>
      </w:r>
      <w:r w:rsidR="00765609">
        <w:rPr>
          <w:rFonts w:ascii="Times New Roman" w:hAnsi="Times New Roman" w:cs="Times New Roman"/>
          <w:sz w:val="22"/>
          <w:szCs w:val="22"/>
          <w:lang w:val="en-US"/>
        </w:rPr>
        <w:fldChar w:fldCharType="end"/>
      </w:r>
      <w:r w:rsidR="0060057E" w:rsidRPr="002440B9">
        <w:rPr>
          <w:rFonts w:ascii="Times New Roman" w:hAnsi="Times New Roman" w:cs="Times New Roman"/>
          <w:sz w:val="22"/>
          <w:szCs w:val="22"/>
          <w:lang w:val="en-US"/>
        </w:rPr>
      </w:r>
      <w:r w:rsidR="0060057E"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w:t>
      </w:r>
      <w:r w:rsidR="0060057E" w:rsidRPr="002440B9">
        <w:rPr>
          <w:rFonts w:ascii="Times New Roman" w:hAnsi="Times New Roman" w:cs="Times New Roman"/>
          <w:sz w:val="22"/>
          <w:szCs w:val="22"/>
          <w:lang w:val="en-US"/>
        </w:rPr>
        <w:fldChar w:fldCharType="end"/>
      </w:r>
      <w:r w:rsidR="00E87731">
        <w:rPr>
          <w:rFonts w:ascii="Times New Roman" w:hAnsi="Times New Roman" w:cs="Times New Roman"/>
          <w:sz w:val="22"/>
          <w:szCs w:val="22"/>
          <w:lang w:val="en-US"/>
        </w:rPr>
        <w:t>,</w:t>
      </w:r>
      <w:r w:rsidR="00E409CF" w:rsidRPr="002440B9">
        <w:rPr>
          <w:rFonts w:ascii="Times New Roman" w:hAnsi="Times New Roman" w:cs="Times New Roman"/>
          <w:sz w:val="22"/>
          <w:szCs w:val="22"/>
          <w:lang w:val="en-US"/>
        </w:rPr>
        <w:t xml:space="preserve"> in some </w:t>
      </w:r>
      <w:r w:rsidR="00621B18" w:rsidRPr="002440B9">
        <w:rPr>
          <w:rFonts w:ascii="Times New Roman" w:hAnsi="Times New Roman" w:cs="Times New Roman"/>
          <w:sz w:val="22"/>
          <w:szCs w:val="22"/>
          <w:lang w:val="en-US"/>
        </w:rPr>
        <w:t>patients</w:t>
      </w:r>
      <w:r w:rsidR="00FE09E2">
        <w:rPr>
          <w:rFonts w:ascii="Times New Roman" w:hAnsi="Times New Roman" w:cs="Times New Roman"/>
          <w:sz w:val="22"/>
          <w:szCs w:val="22"/>
          <w:lang w:val="en-US"/>
        </w:rPr>
        <w:t xml:space="preserve"> </w:t>
      </w:r>
      <w:r w:rsidR="00D84D7E" w:rsidRPr="002440B9">
        <w:rPr>
          <w:rFonts w:ascii="Times New Roman" w:hAnsi="Times New Roman" w:cs="Times New Roman"/>
          <w:sz w:val="22"/>
          <w:szCs w:val="22"/>
          <w:lang w:val="en-US"/>
        </w:rPr>
        <w:t>hypoparathyroidism</w:t>
      </w:r>
      <w:r w:rsidR="0060057E" w:rsidRPr="002440B9">
        <w:rPr>
          <w:rFonts w:ascii="Times New Roman" w:hAnsi="Times New Roman" w:cs="Times New Roman"/>
          <w:sz w:val="22"/>
          <w:szCs w:val="22"/>
          <w:lang w:val="en-US"/>
        </w:rPr>
        <w:t xml:space="preserve"> </w:t>
      </w:r>
      <w:r w:rsidR="00CE2A6F" w:rsidRPr="002440B9">
        <w:rPr>
          <w:rFonts w:ascii="Times New Roman" w:hAnsi="Times New Roman" w:cs="Times New Roman"/>
          <w:sz w:val="22"/>
          <w:szCs w:val="22"/>
          <w:lang w:val="en-US"/>
        </w:rPr>
        <w:t xml:space="preserve">becomes a </w:t>
      </w:r>
      <w:r w:rsidR="00724300">
        <w:rPr>
          <w:rFonts w:ascii="Times New Roman" w:hAnsi="Times New Roman" w:cs="Times New Roman"/>
          <w:sz w:val="22"/>
          <w:szCs w:val="22"/>
          <w:lang w:val="en-US"/>
        </w:rPr>
        <w:t>chronic</w:t>
      </w:r>
      <w:r w:rsidR="00CE2A6F" w:rsidRPr="002440B9">
        <w:rPr>
          <w:rFonts w:ascii="Times New Roman" w:hAnsi="Times New Roman" w:cs="Times New Roman"/>
          <w:sz w:val="22"/>
          <w:szCs w:val="22"/>
          <w:lang w:val="en-US"/>
        </w:rPr>
        <w:t xml:space="preserve"> condition</w:t>
      </w:r>
      <w:r w:rsidR="00FE09E2">
        <w:rPr>
          <w:rFonts w:ascii="Times New Roman" w:hAnsi="Times New Roman" w:cs="Times New Roman"/>
          <w:sz w:val="22"/>
          <w:szCs w:val="22"/>
          <w:lang w:val="en-US"/>
        </w:rPr>
        <w:t xml:space="preserve"> known as</w:t>
      </w:r>
      <w:r w:rsidR="00CE2A6F" w:rsidRPr="002440B9">
        <w:rPr>
          <w:rFonts w:ascii="Times New Roman" w:hAnsi="Times New Roman" w:cs="Times New Roman"/>
          <w:sz w:val="22"/>
          <w:szCs w:val="22"/>
          <w:lang w:val="en-US"/>
        </w:rPr>
        <w:t xml:space="preserve"> </w:t>
      </w:r>
      <w:r w:rsidR="00724300">
        <w:rPr>
          <w:rFonts w:ascii="Times New Roman" w:hAnsi="Times New Roman" w:cs="Times New Roman"/>
          <w:sz w:val="22"/>
          <w:szCs w:val="22"/>
          <w:lang w:val="en-US"/>
        </w:rPr>
        <w:t>long-term</w:t>
      </w:r>
      <w:r w:rsidR="00CE2A6F" w:rsidRPr="002440B9">
        <w:rPr>
          <w:rFonts w:ascii="Times New Roman" w:hAnsi="Times New Roman" w:cs="Times New Roman"/>
          <w:sz w:val="22"/>
          <w:szCs w:val="22"/>
          <w:lang w:val="en-US"/>
        </w:rPr>
        <w:t xml:space="preserve"> </w:t>
      </w:r>
      <w:r w:rsidR="00D84D7E" w:rsidRPr="002440B9">
        <w:rPr>
          <w:rFonts w:ascii="Times New Roman" w:hAnsi="Times New Roman" w:cs="Times New Roman"/>
          <w:sz w:val="22"/>
          <w:szCs w:val="22"/>
          <w:lang w:val="en-US"/>
        </w:rPr>
        <w:t>hypoparathyroidism</w:t>
      </w:r>
      <w:r w:rsidR="009112F4" w:rsidRPr="002440B9">
        <w:rPr>
          <w:rFonts w:ascii="Times New Roman" w:hAnsi="Times New Roman" w:cs="Times New Roman"/>
          <w:sz w:val="22"/>
          <w:szCs w:val="22"/>
          <w:lang w:val="en-US"/>
        </w:rPr>
        <w:t>.</w:t>
      </w:r>
      <w:r w:rsidR="00CE2A6F" w:rsidRPr="002440B9">
        <w:rPr>
          <w:rFonts w:ascii="Times New Roman" w:hAnsi="Times New Roman" w:cs="Times New Roman"/>
          <w:sz w:val="22"/>
          <w:szCs w:val="22"/>
          <w:lang w:val="en-US"/>
        </w:rPr>
        <w:t xml:space="preserve"> </w:t>
      </w:r>
      <w:r w:rsidR="00FE09E2" w:rsidRPr="00FE09E2">
        <w:rPr>
          <w:rFonts w:ascii="Times New Roman" w:hAnsi="Times New Roman" w:cs="Times New Roman"/>
          <w:sz w:val="22"/>
          <w:szCs w:val="22"/>
          <w:lang w:val="en-US"/>
        </w:rPr>
        <w:t xml:space="preserve">The </w:t>
      </w:r>
      <w:r w:rsidR="00FE09E2">
        <w:rPr>
          <w:rFonts w:ascii="Times New Roman" w:hAnsi="Times New Roman" w:cs="Times New Roman"/>
          <w:sz w:val="22"/>
          <w:szCs w:val="22"/>
          <w:lang w:val="en-US"/>
        </w:rPr>
        <w:t>incidence</w:t>
      </w:r>
      <w:r w:rsidR="00FE09E2" w:rsidRPr="00FE09E2">
        <w:rPr>
          <w:rFonts w:ascii="Times New Roman" w:hAnsi="Times New Roman" w:cs="Times New Roman"/>
          <w:sz w:val="22"/>
          <w:szCs w:val="22"/>
          <w:lang w:val="en-US"/>
        </w:rPr>
        <w:t xml:space="preserve"> of long-term hypoparathyroidism varies in the literature</w:t>
      </w:r>
      <w:r w:rsidR="00FE09E2">
        <w:rPr>
          <w:rFonts w:ascii="Times New Roman" w:hAnsi="Times New Roman" w:cs="Times New Roman"/>
          <w:sz w:val="22"/>
          <w:szCs w:val="22"/>
          <w:lang w:val="en-US"/>
        </w:rPr>
        <w:t>, partly due to the absence of</w:t>
      </w:r>
      <w:r w:rsidR="00FE09E2" w:rsidRPr="00FE09E2">
        <w:rPr>
          <w:rFonts w:ascii="Times New Roman" w:hAnsi="Times New Roman" w:cs="Times New Roman"/>
          <w:sz w:val="22"/>
          <w:szCs w:val="22"/>
          <w:lang w:val="en-US"/>
        </w:rPr>
        <w:t xml:space="preserve"> consensus on its definition, r</w:t>
      </w:r>
      <w:r w:rsidR="00FE09E2">
        <w:rPr>
          <w:rFonts w:ascii="Times New Roman" w:hAnsi="Times New Roman" w:cs="Times New Roman"/>
          <w:sz w:val="22"/>
          <w:szCs w:val="22"/>
          <w:lang w:val="en-US"/>
        </w:rPr>
        <w:t xml:space="preserve">anging from less than 5% to 15% </w:t>
      </w:r>
      <w:r w:rsidR="009112F4" w:rsidRPr="002440B9">
        <w:rPr>
          <w:rFonts w:ascii="Times New Roman" w:hAnsi="Times New Roman" w:cs="Times New Roman"/>
          <w:sz w:val="22"/>
          <w:szCs w:val="22"/>
          <w:lang w:val="en-US"/>
        </w:rPr>
        <w:fldChar w:fldCharType="begin">
          <w:fldData xml:space="preserve">PEVuZE5vdGU+PENpdGU+PEF1dGhvcj5Bc2FyaTwvQXV0aG9yPjxZZWFyPjIwMDg8L1llYXI+PFJl
Y051bT4xPC9SZWNOdW0+PERpc3BsYXlUZXh0PjxzdHlsZSBmYWNlPSJzdXBlcnNjcmlwdCI+Mi00
PC9zdHlsZT48L0Rpc3BsYXlUZXh0PjxyZWNvcmQ+PHJlYy1udW1iZXI+MTwvcmVjLW51bWJlcj48
Zm9yZWlnbi1rZXlzPjxrZXkgYXBwPSJFTiIgZGItaWQ9InY1MnpwMDJ6OHNmeDBsZWUweG41Mndl
ZmFlcno1ZXdhcHdmeiIgdGltZXN0YW1wPSIxNjQ0MjI1MjY4Ij4xPC9rZXk+PC9mb3JlaWduLWtl
eXM+PHJlZi10eXBlIG5hbWU9IkpvdXJuYWwgQXJ0aWNsZSI+MTc8L3JlZi10eXBlPjxjb250cmli
dXRvcnM+PGF1dGhvcnM+PGF1dGhvcj5Bc2FyaSwgUi48L2F1dGhvcj48YXV0aG9yPlBhc3NsZXIs
IEMuPC9hdXRob3I+PGF1dGhvcj5LYWN6aXJlaywgSy48L2F1dGhvcj48YXV0aG9yPlNjaGV1YmEs
IEMuPC9hdXRob3I+PGF1dGhvcj5OaWVkZXJsZSwgQi48L2F1dGhvcj48L2F1dGhvcnM+PC9jb250
cmlidXRvcnM+PGF1dGgtYWRkcmVzcz5NZWRpY2FsIFVuaXZlcnNpdHkgb2YgVmllbm5hLCBXYWVo
cmluZ2VyIEd1ZXJ0ZWwgMTgtMjAsIFZpZW5uYSBBLTEwODAsIEF1c3RyaWEuIHJlemEuYXNhcmlA
bWVkdW5pd2llbi5hYy5hdDwvYXV0aC1hZGRyZXNzPjx0aXRsZXM+PHRpdGxlPkh5cG9wYXJhdGh5
cm9pZGlzbSBhZnRlciB0b3RhbCB0aHlyb2lkZWN0b215OiBhIHByb3NwZWN0aXZlIHN0dWR5PC90
aXRsZT48c2Vjb25kYXJ5LXRpdGxlPkFyY2ggU3VyZzwvc2Vjb25kYXJ5LXRpdGxlPjwvdGl0bGVz
PjxwYWdlcz4xMzItNzsgZGlzY3Vzc2lvbiAxMzg8L3BhZ2VzPjx2b2x1bWU+MTQzPC92b2x1bWU+
PG51bWJlcj4yPC9udW1iZXI+PGtleXdvcmRzPjxrZXl3b3JkPjAgKFBhcmF0aHlyb2lkIEhvcm1v
bmUpPC9rZXl3b3JkPjxrZXl3b3JkPlNZN1E4MTRWVVAgKENhbGNpdW0pPC9rZXl3b3JkPjxrZXl3
b3JkPkFkb2xlc2NlbnQ8L2tleXdvcmQ+PGtleXdvcmQ+QWR1bHQ8L2tleXdvcmQ+PGtleXdvcmQ+
QWdlIERpc3RyaWJ1dGlvbjwva2V5d29yZD48a2V5d29yZD5BZ2VkPC9rZXl3b3JkPjxrZXl3b3Jk
PkFnZWQsIDgwIGFuZCBvdmVyPC9rZXl3b3JkPjxrZXl3b3JkPkNhbGNpdW0vIGFuYWx5c2lzPC9r
ZXl3b3JkPjxrZXl3b3JkPkNoaWxkPC9rZXl3b3JkPjxrZXl3b3JkPkNvaG9ydCBTdHVkaWVzPC9r
ZXl3b3JkPjxrZXl3b3JkPkZlbWFsZTwva2V5d29yZD48a2V5d29yZD5Gb2xsb3ctVXAgU3R1ZGll
czwva2V5d29yZD48a2V5d29yZD5IdW1hbnM8L2tleXdvcmQ+PGtleXdvcmQ+SHlwb2NhbGNlbWlh
LyBibG9vZC9lcGlkZW1pb2xvZ3kvZXRpb2xvZ3k8L2tleXdvcmQ+PGtleXdvcmQ+SHlwb3BhcmF0
aHlyb2lkaXNtLyBibG9vZC9lcGlkZW1pb2xvZ3kvZXRpb2xvZ3k8L2tleXdvcmQ+PGtleXdvcmQ+
SW5jaWRlbmNlPC9rZXl3b3JkPjxrZXl3b3JkPk1hbGU8L2tleXdvcmQ+PGtleXdvcmQ+TWlkZGxl
IEFnZWQ8L2tleXdvcmQ+PGtleXdvcmQ+TXVsdGl2YXJpYXRlIEFuYWx5c2lzPC9rZXl3b3JkPjxr
ZXl3b3JkPlBhcmF0aHlyb2lkIEhvcm1vbmUvIGJsb29kPC9rZXl3b3JkPjxrZXl3b3JkPlBvc3Rv
cGVyYXRpdmUgQ2FyZS9tZXRob2RzPC9rZXl3b3JkPjxrZXl3b3JkPlBvc3RvcGVyYXRpdmUgQ29t
cGxpY2F0aW9ucy9ibG9vZC9lcGlkZW1pb2xvZ3k8L2tleXdvcmQ+PGtleXdvcmQ+UHJlZGljdGl2
ZSBWYWx1ZSBvZiBUZXN0czwva2V5d29yZD48a2V5d29yZD5Qcm9iYWJpbGl0eTwva2V5d29yZD48
a2V5d29yZD5Qcm9zcGVjdGl2ZSBTdHVkaWVzPC9rZXl3b3JkPjxrZXl3b3JkPlJpc2sgQXNzZXNz
bWVudDwva2V5d29yZD48a2V5d29yZD5TZXggRGlzdHJpYnV0aW9uPC9rZXl3b3JkPjxrZXl3b3Jk
PlRoeXJvaWRlY3RvbXkvIGFkdmVyc2UgZWZmZWN0cy9tZXRob2RzPC9rZXl3b3JkPjwva2V5d29y
ZHM+PGRhdGVzPjx5ZWFyPjIwMDg8L3llYXI+PHB1Yi1kYXRlcz48ZGF0ZT5GZWI8L2RhdGU+PC9w
dWItZGF0ZXM+PC9kYXRlcz48aXNibj4xNTM4LTM2NDQgKEVsZWN0cm9uaWMpJiN4RDswMDA0LTAw
MTAgKExpbmtpbmcpPC9pc2JuPjxhY2Nlc3Npb24tbnVtPjE4MjgzMTM3PC9hY2Nlc3Npb24tbnVt
Pjx1cmxzPjwvdXJscz48L3JlY29yZD48L0NpdGU+PENpdGU+PEF1dGhvcj5LaW08L0F1dGhvcj48
WWVhcj4yMDE1PC9ZZWFyPjxSZWNOdW0+MjwvUmVjTnVtPjxyZWNvcmQ+PHJlYy1udW1iZXI+Mjwv
cmVjLW51bWJlcj48Zm9yZWlnbi1rZXlzPjxrZXkgYXBwPSJFTiIgZGItaWQ9InY1MnpwMDJ6OHNm
eDBsZWUweG41MndlZmFlcno1ZXdhcHdmeiIgdGltZXN0YW1wPSIxNjQ0MjI1MzAwIj4yPC9rZXk+
PC9mb3JlaWduLWtleXM+PHJlZi10eXBlIG5hbWU9IkpvdXJuYWwgQXJ0aWNsZSI+MTc8L3JlZi10
eXBlPjxjb250cmlidXRvcnM+PGF1dGhvcnM+PGF1dGhvcj5LaW0sIFMuIE0uPC9hdXRob3I+PGF1
dGhvcj5LaW0sIEguIEsuPC9hdXRob3I+PGF1dGhvcj5LaW0sIEsuIEouPC9hdXRob3I+PGF1dGhv
cj5DaGFuZywgSC4gSi48L2F1dGhvcj48YXV0aG9yPktpbSwgQi4gVy48L2F1dGhvcj48YXV0aG9y
PkxlZSwgWS4gUy48L2F1dGhvcj48YXV0aG9yPkNoYW5nLCBILiBTLjwvYXV0aG9yPjxhdXRob3I+
UGFyaywgQy4gUy48L2F1dGhvcj48L2F1dGhvcnM+PC9jb250cmlidXRvcnM+PGF1dGgtYWRkcmVz
cz5UaHlyb2lkIENhbmNlciBDZW50ZXIsIEdhbmduYW0gU2V2ZXJhbmNlIEhvc3BpdGFsLCBZb25z
ZWkgVW5pdmVyc2l0eSBDb2xsZWdlIG9mIE1lZGljaW5lICwgU2VvdWwsIEtvcmVhLjwvYXV0aC1h
ZGRyZXNzPjx0aXRsZXM+PHRpdGxlPlJlY292ZXJ5IGZyb20gUGVybWFuZW50IEh5cG9wYXJhdGh5
cm9pZGlzbSBBZnRlciBUb3RhbCBUaHlyb2lkZWN0b215PC90aXRsZT48c2Vjb25kYXJ5LXRpdGxl
PlRoeXJvaWQ8L3NlY29uZGFyeS10aXRsZT48L3RpdGxlcz48cGFnZXM+ODMwLTM8L3BhZ2VzPjx2
b2x1bWU+MjU8L3ZvbHVtZT48bnVtYmVyPjc8L251bWJlcj48a2V5d29yZHM+PGtleXdvcmQ+MCAo
UGFyYXRoeXJvaWQgSG9ybW9uZSk8L2tleXdvcmQ+PGtleXdvcmQ+U1k3UTgxNFZVUCAoQ2FsY2l1
bSk8L2tleXdvcmQ+PGtleXdvcmQ+QWR1bHQ8L2tleXdvcmQ+PGtleXdvcmQ+QWdlZDwva2V5d29y
ZD48a2V5d29yZD5DYWxjaXVtLyBibG9vZDwva2V5d29yZD48a2V5d29yZD5Db2hvcnQgU3R1ZGll
czwva2V5d29yZD48a2V5d29yZD5GZW1hbGU8L2tleXdvcmQ+PGtleXdvcmQ+SHVtYW5zPC9rZXl3
b3JkPjxrZXl3b3JkPkh5cG9wYXJhdGh5cm9pZGlzbS8gYmxvb2QvZXRpb2xvZ3k8L2tleXdvcmQ+
PGtleXdvcmQ+TG9uZ2l0dWRpbmFsIFN0dWRpZXM8L2tleXdvcmQ+PGtleXdvcmQ+TWFsZTwva2V5
d29yZD48a2V5d29yZD5NaWRkbGUgQWdlZDwva2V5d29yZD48a2V5d29yZD5QYXJhdGh5cm9pZCBI
b3Jtb25lLyBibG9vZDwva2V5d29yZD48a2V5d29yZD5QYXJhdGh5cm9pZGVjdG9teS9hZHZlcnNl
IGVmZmVjdHM8L2tleXdvcmQ+PGtleXdvcmQ+UHJvc3BlY3RpdmUgU3R1ZGllczwva2V5d29yZD48
a2V5d29yZD5SYWRpb2ltbXVub2Fzc2F5PC9rZXl3b3JkPjxrZXl3b3JkPlJlY292ZXJ5IG9mIEZ1
bmN0aW9uPC9rZXl3b3JkPjxrZXl3b3JkPlRoeXJvaWQgTmVvcGxhc21zLyBzdXJnZXJ5PC9rZXl3
b3JkPjxrZXl3b3JkPlRoeXJvaWRlY3RvbXkvYWR2ZXJzZSBlZmZlY3RzPC9rZXl3b3JkPjxrZXl3
b3JkPllvdW5nIEFkdWx0PC9rZXl3b3JkPjwva2V5d29yZHM+PGRhdGVzPjx5ZWFyPjIwMTU8L3ll
YXI+PHB1Yi1kYXRlcz48ZGF0ZT5KdWw8L2RhdGU+PC9wdWItZGF0ZXM+PC9kYXRlcz48aXNibj4x
NTU3LTkwNzcgKEVsZWN0cm9uaWMpJiN4RDsxMDUwLTcyNTYgKExpbmtpbmcpPC9pc2JuPjxhY2Nl
c3Npb24tbnVtPjI1OTA1NzczPC9hY2Nlc3Npb24tbnVtPjx1cmxzPjwvdXJscz48L3JlY29yZD48
L0NpdGU+PENpdGU+PEF1dGhvcj5Ew61lejwvQXV0aG9yPjxZZWFyPjIwMTk8L1llYXI+PFJlY051
bT4xNzwvUmVjTnVtPjxyZWNvcmQ+PHJlYy1udW1iZXI+MTc8L3JlYy1udW1iZXI+PGZvcmVpZ24t
a2V5cz48a2V5IGFwcD0iRU4iIGRiLWlkPSJ2NTJ6cDAyejhzZngwbGVlMHhuNTJ3ZWZhZXJ6NWV3
YXB3ZnoiIHRpbWVzdGFtcD0iMTY1Mjk2MjM0MiI+MTc8L2tleT48L2ZvcmVpZ24ta2V5cz48cmVm
LXR5cGUgbmFtZT0iSm91cm5hbCBBcnRpY2xlIj4xNzwvcmVmLXR5cGU+PGNvbnRyaWJ1dG9ycz48
YXV0aG9ycz48YXV0aG9yPkTDrWV6LCBKLiBKLjwvYXV0aG9yPjxhdXRob3I+QW5kYSwgRS48L2F1
dGhvcj48YXV0aG9yPlNhc3RyZSwgSi48L2F1dGhvcj48YXV0aG9yPlDDqXJleiBDb3JyYWwsIEIu
PC9hdXRob3I+PGF1dGhvcj7DgWx2YXJlei1Fc2NvbMOhLCBDLjwvYXV0aG9yPjxhdXRob3I+TWFu
asOzbiwgTC48L2F1dGhvcj48YXV0aG9yPlBhamEsIE0uPC9hdXRob3I+PGF1dGhvcj5TYW1ibywg
TS48L2F1dGhvcj48YXV0aG9yPlNhbnRpYWdvIEZlcm7DoW5kZXosIFAuPC9hdXRob3I+PGF1dGhv
cj5CbGFuY28gQ2FycmVyYSwgQy48L2F1dGhvcj48YXV0aG9yPkdhbG9mcsOpLCBKLiBDLjwvYXV0
aG9yPjxhdXRob3I+TmF2YXJybywgRS48L2F1dGhvcj48YXV0aG9yPlphZsOzbiwgQy48L2F1dGhv
cj48YXV0aG9yPlNhbnosIEUuPC9hdXRob3I+PGF1dGhvcj5PbGVhZ2EsIEEuPC9hdXRob3I+PGF1
dGhvcj5CYW5kcsOpcywgTy48L2F1dGhvcj48YXV0aG9yPkRvbm5heSwgUy48L2F1dGhvcj48YXV0
aG9yPk1lZ8OtYSwgQS48L2F1dGhvcj48YXV0aG9yPlBpY2FsbG8sIE0uPC9hdXRob3I+PGF1dGhv
cj5Tw6FuY2hleiBSYWduYXJzc29uLCBDLjwvYXV0aG9yPjxhdXRob3I+QmFlbmEtTmlldG8sIEcu
PC9hdXRob3I+PGF1dGhvcj5HYXJjw61hLCBKLiBDLiBGLjwvYXV0aG9yPjxhdXRob3I+TGVjdW1i
ZXJyaSwgQi48L2F1dGhvcj48YXV0aG9yPmRlIGxhIFZlZ2EsIE0uIFMuPC9hdXRob3I+PGF1dGhv
cj5Sb21lcm8tTGx1Y2gsIEEuIFIuPC9hdXRob3I+PGF1dGhvcj5JZ2xlc2lhcywgUC48L2F1dGhv
cj48L2F1dGhvcnM+PC9jb250cmlidXRvcnM+PGF1dGgtYWRkcmVzcz5EZXBhcnRtZW50IG9mIEVu
ZG9jcmlub2xvZ3ksIEhvc3BpdGFsIFVuaXZlcnNpdGFyaW8gUmFtw7NuIHkgQ2FqYWwsIE1hZHJp
ZCwgU3BhaW4uIGp1YW5qb3NlLmRpZXpAc2FsdWQubWFkcmlkLm9yZy4mI3hEO0RlcGFydG1lbnQg
b2YgRW5kb2NyaW5vbG9neSwgSG9zcGl0YWwgVW5pdmVyc2l0YXJpbyBQdWVydGEgZGUgSGllcnJv
IE1hamFkYWhvbmRhLCBNYWRyaWQsIFNwYWluLiBqdWFuam9zZS5kaWV6QHNhbHVkLm1hZHJpZC5v
cmcuJiN4RDtEZXBhcnRtZW50IG9mIEVuZG9jcmlub2xvZ3ksIENvbXBsZWpvIEhvc3BpdGFsYXJp
byBkZSBOYXZhcnJhLCBQYW1wbG9uYSwgU3BhaW4uJiN4RDtEZXBhcnRtZW50IG9mIEVuZG9jcmlu
b2xvZ3ksIENvbXBsZWpvIEhvc3BpdGFsYXJpbyBkZSBUb2xlZG8sIFRvbGVkbywgU3BhaW4uJiN4
RDtEZXBhcnRtZW50IG9mIEVuZG9jcmlub2xvZ3ksIENvbXBsZWpvIEFzaXN0ZW5jaWFsIFVuaXZl
cnNpdGFyaW8gZGUgTGXDs24sIExlw7NuLCBTcGFpbi4mI3hEO0RlcGFydG1lbnQgb2YgRW5kb2Ny
aW5vbG9neSwgSG9zcGl0YWwgVW5pdmVyc2l0YXJpbyBMYSBQYXosIE1hZHJpZCwgU3BhaW4uJiN4
RDtEZXBhcnRtZW50IG9mIEVuZG9jcmlub2xvZ3ksIEhvc3BpdGFsIFVuaXZlcnNpdGFyaW8gQ2Vu
dHJhbCBkZSBBc3R1cmlhcywgT3ZpZWRvLCBTcGFpbi4mI3hEO0RlcGFydG1lbnQgb2YgRW5kb2Ny
aW5vbG9neSwgSG9zcGl0YWwgVW5pdmVyc2l0YXJpbyBkZSBCYXN1cnRvLCBCaWxiYW8sIFNwYWlu
LiYjeEQ7RGVwYXJ0bWVudCBvZiBFbmRvY3Jpbm9sb2d5LCBIb3NwaXRhbCBVbml2ZXJzaXRhcmlv
IEdyZWdvcmlvIE1hcmHDscOzbiwgTWFkcmlkLCBTcGFpbi4mI3hEO0RlcGFydG1lbnQgb2YgRW5k
b2NyaW5vbG9neSwgQ29tcGxlam8gSG9zcGl0YWxhcmlvIGRlIEphw6luLCBKYcOpbiwgU3BhaW4u
JiN4RDtEZXBhcnRtZW50IG9mIEVuZG9jcmlub2xvZ3ksIEhvc3BpdGFsIFVuaXZlcnNpdGFyaW8g
UHLDrW5jaXBlIGRlIEFzdHVyaWFzLCBBbGNhbMOhIGRlIEhlbmFyZXMsIE1hZHJpZCwgU3BhaW4u
JiN4RDtEZXBhcnRtZW50IG9mIEVuZG9jcmlub2xvZ3ksIENsw61uaWNhIFVuaXZlcnNpZGFkIGRl
IE5hdmFycmEsIFBhbXBsb25hLCBTcGFpbi4mI3hEO0RlcGFydG1lbnQgb2YgRW5kb2NyaW5vbG9n
eSwgSG9zcGl0YWwgVW5pdmVyc2l0YXJpbyBWaXJnZW4gZGVsIFJvY8OtbywgU2V2aWxsYSwgU3Bh
aW4uJiN4RDtEZXBhcnRtZW50IG9mIEVuZG9jcmlub2xvZ3ksIEhvc3BpdGFsIFVuaXZlcnNpdGFy
aSBWYWxsIGQmYXBvcztIZWJyb24sIEJhcmNlbG9uYSwgU3BhaW4uJiN4RDtEZXBhcnRtZW50IG9m
IEVuZG9jcmlub2xvZ3ksIEhvc3BpdGFsIFJveW8gVmlsbGFub3ZhLCBaYXJhZ296YSwgU3BhaW4u
JiN4RDtEZXBhcnRtZW50IG9mIEVuZG9jcmlub2xvZ3ksIEZ1bmRhY2nDs24gSG9zcGl0YWwgZGUg
QWxjb3Jjw7NuLCBBbGNvcmPDs24sIE1hZHJpZCwgU3BhaW4uJiN4RDtEZXBhcnRtZW50IG9mIEVu
ZG9jcmlub2xvZ3ksIEhvc3BpdGFsIFVuaXZlcnNpdGFyaW8gZGUgVGFycmFnb25hIEpvYW4gWFhJ
SUksIElJU1BWLCBVbml2ZXJzaXRhdCBSb3ZpcmEgaSBWaXJnaWxpLCBDaWJlcmRlbSwgVGFycmFn
b25hLCBTcGFpbi4mI3hEO0RlcGFydG1lbnQgb2YgRW5kb2NyaW5vbG9neSwgSG9zcGl0YWwgZGUg
SmVyZXosIEplcmV6IGRlIGxhIEZyb250ZXJhLCBDw6FkaXosIFNwYWluLiYjeEQ7RGVwYXJ0bWVu
dCBvZiBFbmRvY3Jpbm9sb2d5LCBIb3NwaXRhbCBWaXJnZW4gZGUgbGEgVmljdG9yaWEsIE3DoWxh
Z2EsIFNwYWluLiYjeEQ7RGVwYXJ0bWVudCBvZiBFbmRvY3Jpbm9sb2d5LCBIb3NwaXRhbCBNb2lz
w6hzIEJyb2dnaSwgU2FudCBKb2FuIERlc3DDrSwgQmFyY2Vsb25hLCBTcGFpbi4mI3hEO0RlcGFy
dG1lbnQgb2YgRW5kb2NyaW5vbG9neSwgSG9zcGl0YWwgVW5pdmVyc2l0YXJpbyBSYW3Ds24geSBD
YWphbCwgTWFkcmlkLCBTcGFpbi4mI3hEO0RlcGFydG1lbnQgb2YgRW5kb2NyaW5vbG9neSwgSG9z
cGl0YWwgVW5pdmVyc2l0YXJpbyBQdWVydGEgZGUgSGllcnJvIE1hamFkYWhvbmRhLCBNYWRyaWQs
IFNwYWluLjwvYXV0aC1hZGRyZXNzPjx0aXRsZXM+PHRpdGxlPlByZXZhbGVuY2UgYW5kIHJpc2sg
ZmFjdG9ycyBmb3IgaHlwb3BhcmF0aHlyb2lkaXNtIGZvbGxvd2luZyB0b3RhbCB0aHlyb2lkZWN0
b215IGluIFNwYWluOiBhIG11bHRpY2VudHJpYyBhbmQgbmF0aW9uLXdpZGUgcmV0cm9zcGVjdGl2
ZSBhbmFseXNpczwvdGl0bGU+PHNlY29uZGFyeS10aXRsZT5FbmRvY3JpbmU8L3NlY29uZGFyeS10
aXRsZT48L3RpdGxlcz48cGVyaW9kaWNhbD48ZnVsbC10aXRsZT5FbmRvY3JpbmU8L2Z1bGwtdGl0
bGU+PC9wZXJpb2RpY2FsPjxwYWdlcz40MDUtNDE1PC9wYWdlcz48dm9sdW1lPjY2PC92b2x1bWU+
PG51bWJlcj4yPC9udW1iZXI+PGtleXdvcmRzPjxrZXl3b3JkPkFkb2xlc2NlbnQ8L2tleXdvcmQ+
PGtleXdvcmQ+QWR1bHQ8L2tleXdvcmQ+PGtleXdvcmQ+QWdlZDwva2V5d29yZD48a2V5d29yZD5B
Z2VkLCA4MCBhbmQgb3Zlcjwva2V5d29yZD48a2V5d29yZD5GZW1hbGU8L2tleXdvcmQ+PGtleXdv
cmQ+Rm9sbG93LVVwIFN0dWRpZXM8L2tleXdvcmQ+PGtleXdvcmQ+SHVtYW5zPC9rZXl3b3JkPjxr
ZXl3b3JkPkh5cG9wYXJhdGh5cm9pZGlzbS8gZXBpZGVtaW9sb2d5L2V0aW9sb2d5PC9rZXl3b3Jk
PjxrZXl3b3JkPk1hbGU8L2tleXdvcmQ+PGtleXdvcmQ+TWlkZGxlIEFnZWQ8L2tleXdvcmQ+PGtl
eXdvcmQ+UG9zdG9wZXJhdGl2ZSBDb21wbGljYXRpb25zLyBlcGlkZW1pb2xvZ3kvZXRpb2xvZ3k8
L2tleXdvcmQ+PGtleXdvcmQ+UHJldmFsZW5jZTwva2V5d29yZD48a2V5d29yZD5SZXRyb3NwZWN0
aXZlIFN0dWRpZXM8L2tleXdvcmQ+PGtleXdvcmQ+UmlzayBGYWN0b3JzPC9rZXl3b3JkPjxrZXl3
b3JkPlNwYWluL2VwaWRlbWlvbG9neTwva2V5d29yZD48a2V5d29yZD5UaHlyb2lkZWN0b215LyBh
ZHZlcnNlIGVmZmVjdHM8L2tleXdvcmQ+PGtleXdvcmQ+WW91bmcgQWR1bHQ8L2tleXdvcmQ+PGtl
eXdvcmQ+SHlwb2NhbGNlbWlhPC9rZXl3b3JkPjxrZXl3b3JkPkh5cG9wYXJhdGh5cm9pZGlzbTwv
a2V5d29yZD48a2V5d29yZD5UaHlyb2lkIHN1cmdlcnk8L2tleXdvcmQ+PGtleXdvcmQ+VGh5cm9p
ZGVjdG9teTwva2V5d29yZD48L2tleXdvcmRzPjxkYXRlcz48eWVhcj4yMDE5PC95ZWFyPjxwdWIt
ZGF0ZXM+PGRhdGU+Tm92PC9kYXRlPjwvcHViLWRhdGVzPjwvZGF0ZXM+PGlzYm4+MTU1OS0wMTAw
IChFbGVjdHJvbmljKSYjeEQ7MTM1NS0wMDhYIChMaW5raW5nKTwvaXNibj48YWNjZXNzaW9uLW51
bT4zMTMxNzUyNDwvYWNjZXNzaW9uLW51bT48dXJscz48L3VybHM+PC9yZWNvcmQ+PC9DaXRlPjxD
aXRlPjxBdXRob3I+RMOtZXo8L0F1dGhvcj48WWVhcj4yMDE5PC9ZZWFyPjxSZWNOdW0+MTc8L1Jl
Y051bT48cmVjb3JkPjxyZWMtbnVtYmVyPjE3PC9yZWMtbnVtYmVyPjxmb3JlaWduLWtleXM+PGtl
eSBhcHA9IkVOIiBkYi1pZD0idjUyenAwMno4c2Z4MGxlZTB4bjUyd2VmYWVyejVld2Fwd2Z6IiB0
aW1lc3RhbXA9IjE2NTI5NjIzNDIiPjE3PC9rZXk+PC9mb3JlaWduLWtleXM+PHJlZi10eXBlIG5h
bWU9IkpvdXJuYWwgQXJ0aWNsZSI+MTc8L3JlZi10eXBlPjxjb250cmlidXRvcnM+PGF1dGhvcnM+
PGF1dGhvcj5Ew61leiwgSi4gSi48L2F1dGhvcj48YXV0aG9yPkFuZGEsIEUuPC9hdXRob3I+PGF1
dGhvcj5TYXN0cmUsIEouPC9hdXRob3I+PGF1dGhvcj5Qw6lyZXogQ29ycmFsLCBCLjwvYXV0aG9y
PjxhdXRob3I+w4FsdmFyZXotRXNjb2zDoSwgQy48L2F1dGhvcj48YXV0aG9yPk1hbmrDs24sIEwu
PC9hdXRob3I+PGF1dGhvcj5QYWphLCBNLjwvYXV0aG9yPjxhdXRob3I+U2FtYm8sIE0uPC9hdXRo
b3I+PGF1dGhvcj5TYW50aWFnbyBGZXJuw6FuZGV6LCBQLjwvYXV0aG9yPjxhdXRob3I+QmxhbmNv
IENhcnJlcmEsIEMuPC9hdXRob3I+PGF1dGhvcj5HYWxvZnLDqSwgSi4gQy48L2F1dGhvcj48YXV0
aG9yPk5hdmFycm8sIEUuPC9hdXRob3I+PGF1dGhvcj5aYWbDs24sIEMuPC9hdXRob3I+PGF1dGhv
cj5TYW56LCBFLjwvYXV0aG9yPjxhdXRob3I+T2xlYWdhLCBBLjwvYXV0aG9yPjxhdXRob3I+QmFu
ZHLDqXMsIE8uPC9hdXRob3I+PGF1dGhvcj5Eb25uYXksIFMuPC9hdXRob3I+PGF1dGhvcj5NZWfD
rWEsIEEuPC9hdXRob3I+PGF1dGhvcj5QaWNhbGxvLCBNLjwvYXV0aG9yPjxhdXRob3I+U8OhbmNo
ZXogUmFnbmFyc3NvbiwgQy48L2F1dGhvcj48YXV0aG9yPkJhZW5hLU5pZXRvLCBHLjwvYXV0aG9y
PjxhdXRob3I+R2FyY8OtYSwgSi4gQy4gRi48L2F1dGhvcj48YXV0aG9yPkxlY3VtYmVycmksIEIu
PC9hdXRob3I+PGF1dGhvcj5kZSBsYSBWZWdhLCBNLiBTLjwvYXV0aG9yPjxhdXRob3I+Um9tZXJv
LUxsdWNoLCBBLiBSLjwvYXV0aG9yPjxhdXRob3I+SWdsZXNpYXMsIFAuPC9hdXRob3I+PC9hdXRo
b3JzPjwvY29udHJpYnV0b3JzPjxhdXRoLWFkZHJlc3M+RGVwYXJ0bWVudCBvZiBFbmRvY3Jpbm9s
b2d5LCBIb3NwaXRhbCBVbml2ZXJzaXRhcmlvIFJhbcOzbiB5IENhamFsLCBNYWRyaWQsIFNwYWlu
LiBqdWFuam9zZS5kaWV6QHNhbHVkLm1hZHJpZC5vcmcuJiN4RDtEZXBhcnRtZW50IG9mIEVuZG9j
cmlub2xvZ3ksIEhvc3BpdGFsIFVuaXZlcnNpdGFyaW8gUHVlcnRhIGRlIEhpZXJybyBNYWphZGFo
b25kYSwgTWFkcmlkLCBTcGFpbi4ganVhbmpvc2UuZGllekBzYWx1ZC5tYWRyaWQub3JnLiYjeEQ7
RGVwYXJ0bWVudCBvZiBFbmRvY3Jpbm9sb2d5LCBDb21wbGVqbyBIb3NwaXRhbGFyaW8gZGUgTmF2
YXJyYSwgUGFtcGxvbmEsIFNwYWluLiYjeEQ7RGVwYXJ0bWVudCBvZiBFbmRvY3Jpbm9sb2d5LCBD
b21wbGVqbyBIb3NwaXRhbGFyaW8gZGUgVG9sZWRvLCBUb2xlZG8sIFNwYWluLiYjeEQ7RGVwYXJ0
bWVudCBvZiBFbmRvY3Jpbm9sb2d5LCBDb21wbGVqbyBBc2lzdGVuY2lhbCBVbml2ZXJzaXRhcmlv
IGRlIExlw7NuLCBMZcOzbiwgU3BhaW4uJiN4RDtEZXBhcnRtZW50IG9mIEVuZG9jcmlub2xvZ3ks
IEhvc3BpdGFsIFVuaXZlcnNpdGFyaW8gTGEgUGF6LCBNYWRyaWQsIFNwYWluLiYjeEQ7RGVwYXJ0
bWVudCBvZiBFbmRvY3Jpbm9sb2d5LCBIb3NwaXRhbCBVbml2ZXJzaXRhcmlvIENlbnRyYWwgZGUg
QXN0dXJpYXMsIE92aWVkbywgU3BhaW4uJiN4RDtEZXBhcnRtZW50IG9mIEVuZG9jcmlub2xvZ3ks
IEhvc3BpdGFsIFVuaXZlcnNpdGFyaW8gZGUgQmFzdXJ0bywgQmlsYmFvLCBTcGFpbi4mI3hEO0Rl
cGFydG1lbnQgb2YgRW5kb2NyaW5vbG9neSwgSG9zcGl0YWwgVW5pdmVyc2l0YXJpbyBHcmVnb3Jp
byBNYXJhw7HDs24sIE1hZHJpZCwgU3BhaW4uJiN4RDtEZXBhcnRtZW50IG9mIEVuZG9jcmlub2xv
Z3ksIENvbXBsZWpvIEhvc3BpdGFsYXJpbyBkZSBKYcOpbiwgSmHDqW4sIFNwYWluLiYjeEQ7RGVw
YXJ0bWVudCBvZiBFbmRvY3Jpbm9sb2d5LCBIb3NwaXRhbCBVbml2ZXJzaXRhcmlvIFByw61uY2lw
ZSBkZSBBc3R1cmlhcywgQWxjYWzDoSBkZSBIZW5hcmVzLCBNYWRyaWQsIFNwYWluLiYjeEQ7RGVw
YXJ0bWVudCBvZiBFbmRvY3Jpbm9sb2d5LCBDbMOtbmljYSBVbml2ZXJzaWRhZCBkZSBOYXZhcnJh
LCBQYW1wbG9uYSwgU3BhaW4uJiN4RDtEZXBhcnRtZW50IG9mIEVuZG9jcmlub2xvZ3ksIEhvc3Bp
dGFsIFVuaXZlcnNpdGFyaW8gVmlyZ2VuIGRlbCBSb2PDrW8sIFNldmlsbGEsIFNwYWluLiYjeEQ7
RGVwYXJ0bWVudCBvZiBFbmRvY3Jpbm9sb2d5LCBIb3NwaXRhbCBVbml2ZXJzaXRhcmkgVmFsbCBk
JmFwb3M7SGVicm9uLCBCYXJjZWxvbmEsIFNwYWluLiYjeEQ7RGVwYXJ0bWVudCBvZiBFbmRvY3Jp
bm9sb2d5LCBIb3NwaXRhbCBSb3lvIFZpbGxhbm92YSwgWmFyYWdvemEsIFNwYWluLiYjeEQ7RGVw
YXJ0bWVudCBvZiBFbmRvY3Jpbm9sb2d5LCBGdW5kYWNpw7NuIEhvc3BpdGFsIGRlIEFsY29yY8Oz
biwgQWxjb3Jjw7NuLCBNYWRyaWQsIFNwYWluLiYjeEQ7RGVwYXJ0bWVudCBvZiBFbmRvY3Jpbm9s
b2d5LCBIb3NwaXRhbCBVbml2ZXJzaXRhcmlvIGRlIFRhcnJhZ29uYSBKb2FuIFhYSUlJLCBJSVNQ
ViwgVW5pdmVyc2l0YXQgUm92aXJhIGkgVmlyZ2lsaSwgQ2liZXJkZW0sIFRhcnJhZ29uYSwgU3Bh
aW4uJiN4RDtEZXBhcnRtZW50IG9mIEVuZG9jcmlub2xvZ3ksIEhvc3BpdGFsIGRlIEplcmV6LCBK
ZXJleiBkZSBsYSBGcm9udGVyYSwgQ8OhZGl6LCBTcGFpbi4mI3hEO0RlcGFydG1lbnQgb2YgRW5k
b2NyaW5vbG9neSwgSG9zcGl0YWwgVmlyZ2VuIGRlIGxhIFZpY3RvcmlhLCBNw6FsYWdhLCBTcGFp
bi4mI3hEO0RlcGFydG1lbnQgb2YgRW5kb2NyaW5vbG9neSwgSG9zcGl0YWwgTW9pc8OocyBCcm9n
Z2ksIFNhbnQgSm9hbiBEZXNww60sIEJhcmNlbG9uYSwgU3BhaW4uJiN4RDtEZXBhcnRtZW50IG9m
IEVuZG9jcmlub2xvZ3ksIEhvc3BpdGFsIFVuaXZlcnNpdGFyaW8gUmFtw7NuIHkgQ2FqYWwsIE1h
ZHJpZCwgU3BhaW4uJiN4RDtEZXBhcnRtZW50IG9mIEVuZG9jcmlub2xvZ3ksIEhvc3BpdGFsIFVu
aXZlcnNpdGFyaW8gUHVlcnRhIGRlIEhpZXJybyBNYWphZGFob25kYSwgTWFkcmlkLCBTcGFpbi48
L2F1dGgtYWRkcmVzcz48dGl0bGVzPjx0aXRsZT5QcmV2YWxlbmNlIGFuZCByaXNrIGZhY3RvcnMg
Zm9yIGh5cG9wYXJhdGh5cm9pZGlzbSBmb2xsb3dpbmcgdG90YWwgdGh5cm9pZGVjdG9teSBpbiBT
cGFpbjogYSBtdWx0aWNlbnRyaWMgYW5kIG5hdGlvbi13aWRlIHJldHJvc3BlY3RpdmUgYW5hbHlz
aXM8L3RpdGxlPjxzZWNvbmRhcnktdGl0bGU+RW5kb2NyaW5lPC9zZWNvbmRhcnktdGl0bGU+PC90
aXRsZXM+PHBlcmlvZGljYWw+PGZ1bGwtdGl0bGU+RW5kb2NyaW5lPC9mdWxsLXRpdGxlPjwvcGVy
aW9kaWNhbD48cGFnZXM+NDA1LTQxNTwvcGFnZXM+PHZvbHVtZT42Njwvdm9sdW1lPjxudW1iZXI+
MjwvbnVtYmVyPjxrZXl3b3Jkcz48a2V5d29yZD5BZG9sZXNjZW50PC9rZXl3b3JkPjxrZXl3b3Jk
PkFkdWx0PC9rZXl3b3JkPjxrZXl3b3JkPkFnZWQ8L2tleXdvcmQ+PGtleXdvcmQ+QWdlZCwgODAg
YW5kIG92ZXI8L2tleXdvcmQ+PGtleXdvcmQ+RmVtYWxlPC9rZXl3b3JkPjxrZXl3b3JkPkZvbGxv
dy1VcCBTdHVkaWVzPC9rZXl3b3JkPjxrZXl3b3JkPkh1bWFuczwva2V5d29yZD48a2V5d29yZD5I
eXBvcGFyYXRoeXJvaWRpc20vIGVwaWRlbWlvbG9neS9ldGlvbG9neTwva2V5d29yZD48a2V5d29y
ZD5NYWxlPC9rZXl3b3JkPjxrZXl3b3JkPk1pZGRsZSBBZ2VkPC9rZXl3b3JkPjxrZXl3b3JkPlBv
c3RvcGVyYXRpdmUgQ29tcGxpY2F0aW9ucy8gZXBpZGVtaW9sb2d5L2V0aW9sb2d5PC9rZXl3b3Jk
PjxrZXl3b3JkPlByZXZhbGVuY2U8L2tleXdvcmQ+PGtleXdvcmQ+UmV0cm9zcGVjdGl2ZSBTdHVk
aWVzPC9rZXl3b3JkPjxrZXl3b3JkPlJpc2sgRmFjdG9yczwva2V5d29yZD48a2V5d29yZD5TcGFp
bi9lcGlkZW1pb2xvZ3k8L2tleXdvcmQ+PGtleXdvcmQ+VGh5cm9pZGVjdG9teS8gYWR2ZXJzZSBl
ZmZlY3RzPC9rZXl3b3JkPjxrZXl3b3JkPllvdW5nIEFkdWx0PC9rZXl3b3JkPjxrZXl3b3JkPkh5
cG9jYWxjZW1pYTwva2V5d29yZD48a2V5d29yZD5IeXBvcGFyYXRoeXJvaWRpc208L2tleXdvcmQ+
PGtleXdvcmQ+VGh5cm9pZCBzdXJnZXJ5PC9rZXl3b3JkPjxrZXl3b3JkPlRoeXJvaWRlY3RvbXk8
L2tleXdvcmQ+PC9rZXl3b3Jkcz48ZGF0ZXM+PHllYXI+MjAxOTwveWVhcj48cHViLWRhdGVzPjxk
YXRlPk5vdjwvZGF0ZT48L3B1Yi1kYXRlcz48L2RhdGVzPjxpc2JuPjE1NTktMDEwMCAoRWxlY3Ry
b25pYykmI3hEOzEzNTUtMDA4WCAoTGlua2luZyk8L2lzYm4+PGFjY2Vzc2lvbi1udW0+MzEzMTc1
MjQ8L2FjY2Vzc2lvbi1udW0+PHVybHM+PC91cmxzPjwvcmVjb3JkPjwvQ2l0ZT48L0VuZE5vdGU+
AG==
</w:fldData>
        </w:fldChar>
      </w:r>
      <w:r w:rsidR="00E30DB4">
        <w:rPr>
          <w:rFonts w:ascii="Times New Roman" w:hAnsi="Times New Roman" w:cs="Times New Roman"/>
          <w:sz w:val="22"/>
          <w:szCs w:val="22"/>
          <w:lang w:val="en-US"/>
        </w:rPr>
        <w:instrText xml:space="preserve"> ADDIN EN.CITE </w:instrText>
      </w:r>
      <w:r w:rsidR="00E30DB4">
        <w:rPr>
          <w:rFonts w:ascii="Times New Roman" w:hAnsi="Times New Roman" w:cs="Times New Roman"/>
          <w:sz w:val="22"/>
          <w:szCs w:val="22"/>
          <w:lang w:val="en-US"/>
        </w:rPr>
        <w:fldChar w:fldCharType="begin">
          <w:fldData xml:space="preserve">PEVuZE5vdGU+PENpdGU+PEF1dGhvcj5Bc2FyaTwvQXV0aG9yPjxZZWFyPjIwMDg8L1llYXI+PFJl
Y051bT4xPC9SZWNOdW0+PERpc3BsYXlUZXh0PjxzdHlsZSBmYWNlPSJzdXBlcnNjcmlwdCI+Mi00
PC9zdHlsZT48L0Rpc3BsYXlUZXh0PjxyZWNvcmQ+PHJlYy1udW1iZXI+MTwvcmVjLW51bWJlcj48
Zm9yZWlnbi1rZXlzPjxrZXkgYXBwPSJFTiIgZGItaWQ9InY1MnpwMDJ6OHNmeDBsZWUweG41Mndl
ZmFlcno1ZXdhcHdmeiIgdGltZXN0YW1wPSIxNjQ0MjI1MjY4Ij4xPC9rZXk+PC9mb3JlaWduLWtl
eXM+PHJlZi10eXBlIG5hbWU9IkpvdXJuYWwgQXJ0aWNsZSI+MTc8L3JlZi10eXBlPjxjb250cmli
dXRvcnM+PGF1dGhvcnM+PGF1dGhvcj5Bc2FyaSwgUi48L2F1dGhvcj48YXV0aG9yPlBhc3NsZXIs
IEMuPC9hdXRob3I+PGF1dGhvcj5LYWN6aXJlaywgSy48L2F1dGhvcj48YXV0aG9yPlNjaGV1YmEs
IEMuPC9hdXRob3I+PGF1dGhvcj5OaWVkZXJsZSwgQi48L2F1dGhvcj48L2F1dGhvcnM+PC9jb250
cmlidXRvcnM+PGF1dGgtYWRkcmVzcz5NZWRpY2FsIFVuaXZlcnNpdHkgb2YgVmllbm5hLCBXYWVo
cmluZ2VyIEd1ZXJ0ZWwgMTgtMjAsIFZpZW5uYSBBLTEwODAsIEF1c3RyaWEuIHJlemEuYXNhcmlA
bWVkdW5pd2llbi5hYy5hdDwvYXV0aC1hZGRyZXNzPjx0aXRsZXM+PHRpdGxlPkh5cG9wYXJhdGh5
cm9pZGlzbSBhZnRlciB0b3RhbCB0aHlyb2lkZWN0b215OiBhIHByb3NwZWN0aXZlIHN0dWR5PC90
aXRsZT48c2Vjb25kYXJ5LXRpdGxlPkFyY2ggU3VyZzwvc2Vjb25kYXJ5LXRpdGxlPjwvdGl0bGVz
PjxwYWdlcz4xMzItNzsgZGlzY3Vzc2lvbiAxMzg8L3BhZ2VzPjx2b2x1bWU+MTQzPC92b2x1bWU+
PG51bWJlcj4yPC9udW1iZXI+PGtleXdvcmRzPjxrZXl3b3JkPjAgKFBhcmF0aHlyb2lkIEhvcm1v
bmUpPC9rZXl3b3JkPjxrZXl3b3JkPlNZN1E4MTRWVVAgKENhbGNpdW0pPC9rZXl3b3JkPjxrZXl3
b3JkPkFkb2xlc2NlbnQ8L2tleXdvcmQ+PGtleXdvcmQ+QWR1bHQ8L2tleXdvcmQ+PGtleXdvcmQ+
QWdlIERpc3RyaWJ1dGlvbjwva2V5d29yZD48a2V5d29yZD5BZ2VkPC9rZXl3b3JkPjxrZXl3b3Jk
PkFnZWQsIDgwIGFuZCBvdmVyPC9rZXl3b3JkPjxrZXl3b3JkPkNhbGNpdW0vIGFuYWx5c2lzPC9r
ZXl3b3JkPjxrZXl3b3JkPkNoaWxkPC9rZXl3b3JkPjxrZXl3b3JkPkNvaG9ydCBTdHVkaWVzPC9r
ZXl3b3JkPjxrZXl3b3JkPkZlbWFsZTwva2V5d29yZD48a2V5d29yZD5Gb2xsb3ctVXAgU3R1ZGll
czwva2V5d29yZD48a2V5d29yZD5IdW1hbnM8L2tleXdvcmQ+PGtleXdvcmQ+SHlwb2NhbGNlbWlh
LyBibG9vZC9lcGlkZW1pb2xvZ3kvZXRpb2xvZ3k8L2tleXdvcmQ+PGtleXdvcmQ+SHlwb3BhcmF0
aHlyb2lkaXNtLyBibG9vZC9lcGlkZW1pb2xvZ3kvZXRpb2xvZ3k8L2tleXdvcmQ+PGtleXdvcmQ+
SW5jaWRlbmNlPC9rZXl3b3JkPjxrZXl3b3JkPk1hbGU8L2tleXdvcmQ+PGtleXdvcmQ+TWlkZGxl
IEFnZWQ8L2tleXdvcmQ+PGtleXdvcmQ+TXVsdGl2YXJpYXRlIEFuYWx5c2lzPC9rZXl3b3JkPjxr
ZXl3b3JkPlBhcmF0aHlyb2lkIEhvcm1vbmUvIGJsb29kPC9rZXl3b3JkPjxrZXl3b3JkPlBvc3Rv
cGVyYXRpdmUgQ2FyZS9tZXRob2RzPC9rZXl3b3JkPjxrZXl3b3JkPlBvc3RvcGVyYXRpdmUgQ29t
cGxpY2F0aW9ucy9ibG9vZC9lcGlkZW1pb2xvZ3k8L2tleXdvcmQ+PGtleXdvcmQ+UHJlZGljdGl2
ZSBWYWx1ZSBvZiBUZXN0czwva2V5d29yZD48a2V5d29yZD5Qcm9iYWJpbGl0eTwva2V5d29yZD48
a2V5d29yZD5Qcm9zcGVjdGl2ZSBTdHVkaWVzPC9rZXl3b3JkPjxrZXl3b3JkPlJpc2sgQXNzZXNz
bWVudDwva2V5d29yZD48a2V5d29yZD5TZXggRGlzdHJpYnV0aW9uPC9rZXl3b3JkPjxrZXl3b3Jk
PlRoeXJvaWRlY3RvbXkvIGFkdmVyc2UgZWZmZWN0cy9tZXRob2RzPC9rZXl3b3JkPjwva2V5d29y
ZHM+PGRhdGVzPjx5ZWFyPjIwMDg8L3llYXI+PHB1Yi1kYXRlcz48ZGF0ZT5GZWI8L2RhdGU+PC9w
dWItZGF0ZXM+PC9kYXRlcz48aXNibj4xNTM4LTM2NDQgKEVsZWN0cm9uaWMpJiN4RDswMDA0LTAw
MTAgKExpbmtpbmcpPC9pc2JuPjxhY2Nlc3Npb24tbnVtPjE4MjgzMTM3PC9hY2Nlc3Npb24tbnVt
Pjx1cmxzPjwvdXJscz48L3JlY29yZD48L0NpdGU+PENpdGU+PEF1dGhvcj5LaW08L0F1dGhvcj48
WWVhcj4yMDE1PC9ZZWFyPjxSZWNOdW0+MjwvUmVjTnVtPjxyZWNvcmQ+PHJlYy1udW1iZXI+Mjwv
cmVjLW51bWJlcj48Zm9yZWlnbi1rZXlzPjxrZXkgYXBwPSJFTiIgZGItaWQ9InY1MnpwMDJ6OHNm
eDBsZWUweG41MndlZmFlcno1ZXdhcHdmeiIgdGltZXN0YW1wPSIxNjQ0MjI1MzAwIj4yPC9rZXk+
PC9mb3JlaWduLWtleXM+PHJlZi10eXBlIG5hbWU9IkpvdXJuYWwgQXJ0aWNsZSI+MTc8L3JlZi10
eXBlPjxjb250cmlidXRvcnM+PGF1dGhvcnM+PGF1dGhvcj5LaW0sIFMuIE0uPC9hdXRob3I+PGF1
dGhvcj5LaW0sIEguIEsuPC9hdXRob3I+PGF1dGhvcj5LaW0sIEsuIEouPC9hdXRob3I+PGF1dGhv
cj5DaGFuZywgSC4gSi48L2F1dGhvcj48YXV0aG9yPktpbSwgQi4gVy48L2F1dGhvcj48YXV0aG9y
PkxlZSwgWS4gUy48L2F1dGhvcj48YXV0aG9yPkNoYW5nLCBILiBTLjwvYXV0aG9yPjxhdXRob3I+
UGFyaywgQy4gUy48L2F1dGhvcj48L2F1dGhvcnM+PC9jb250cmlidXRvcnM+PGF1dGgtYWRkcmVz
cz5UaHlyb2lkIENhbmNlciBDZW50ZXIsIEdhbmduYW0gU2V2ZXJhbmNlIEhvc3BpdGFsLCBZb25z
ZWkgVW5pdmVyc2l0eSBDb2xsZWdlIG9mIE1lZGljaW5lICwgU2VvdWwsIEtvcmVhLjwvYXV0aC1h
ZGRyZXNzPjx0aXRsZXM+PHRpdGxlPlJlY292ZXJ5IGZyb20gUGVybWFuZW50IEh5cG9wYXJhdGh5
cm9pZGlzbSBBZnRlciBUb3RhbCBUaHlyb2lkZWN0b215PC90aXRsZT48c2Vjb25kYXJ5LXRpdGxl
PlRoeXJvaWQ8L3NlY29uZGFyeS10aXRsZT48L3RpdGxlcz48cGFnZXM+ODMwLTM8L3BhZ2VzPjx2
b2x1bWU+MjU8L3ZvbHVtZT48bnVtYmVyPjc8L251bWJlcj48a2V5d29yZHM+PGtleXdvcmQ+MCAo
UGFyYXRoeXJvaWQgSG9ybW9uZSk8L2tleXdvcmQ+PGtleXdvcmQ+U1k3UTgxNFZVUCAoQ2FsY2l1
bSk8L2tleXdvcmQ+PGtleXdvcmQ+QWR1bHQ8L2tleXdvcmQ+PGtleXdvcmQ+QWdlZDwva2V5d29y
ZD48a2V5d29yZD5DYWxjaXVtLyBibG9vZDwva2V5d29yZD48a2V5d29yZD5Db2hvcnQgU3R1ZGll
czwva2V5d29yZD48a2V5d29yZD5GZW1hbGU8L2tleXdvcmQ+PGtleXdvcmQ+SHVtYW5zPC9rZXl3
b3JkPjxrZXl3b3JkPkh5cG9wYXJhdGh5cm9pZGlzbS8gYmxvb2QvZXRpb2xvZ3k8L2tleXdvcmQ+
PGtleXdvcmQ+TG9uZ2l0dWRpbmFsIFN0dWRpZXM8L2tleXdvcmQ+PGtleXdvcmQ+TWFsZTwva2V5
d29yZD48a2V5d29yZD5NaWRkbGUgQWdlZDwva2V5d29yZD48a2V5d29yZD5QYXJhdGh5cm9pZCBI
b3Jtb25lLyBibG9vZDwva2V5d29yZD48a2V5d29yZD5QYXJhdGh5cm9pZGVjdG9teS9hZHZlcnNl
IGVmZmVjdHM8L2tleXdvcmQ+PGtleXdvcmQ+UHJvc3BlY3RpdmUgU3R1ZGllczwva2V5d29yZD48
a2V5d29yZD5SYWRpb2ltbXVub2Fzc2F5PC9rZXl3b3JkPjxrZXl3b3JkPlJlY292ZXJ5IG9mIEZ1
bmN0aW9uPC9rZXl3b3JkPjxrZXl3b3JkPlRoeXJvaWQgTmVvcGxhc21zLyBzdXJnZXJ5PC9rZXl3
b3JkPjxrZXl3b3JkPlRoeXJvaWRlY3RvbXkvYWR2ZXJzZSBlZmZlY3RzPC9rZXl3b3JkPjxrZXl3
b3JkPllvdW5nIEFkdWx0PC9rZXl3b3JkPjwva2V5d29yZHM+PGRhdGVzPjx5ZWFyPjIwMTU8L3ll
YXI+PHB1Yi1kYXRlcz48ZGF0ZT5KdWw8L2RhdGU+PC9wdWItZGF0ZXM+PC9kYXRlcz48aXNibj4x
NTU3LTkwNzcgKEVsZWN0cm9uaWMpJiN4RDsxMDUwLTcyNTYgKExpbmtpbmcpPC9pc2JuPjxhY2Nl
c3Npb24tbnVtPjI1OTA1NzczPC9hY2Nlc3Npb24tbnVtPjx1cmxzPjwvdXJscz48L3JlY29yZD48
L0NpdGU+PENpdGU+PEF1dGhvcj5Ew61lejwvQXV0aG9yPjxZZWFyPjIwMTk8L1llYXI+PFJlY051
bT4xNzwvUmVjTnVtPjxyZWNvcmQ+PHJlYy1udW1iZXI+MTc8L3JlYy1udW1iZXI+PGZvcmVpZ24t
a2V5cz48a2V5IGFwcD0iRU4iIGRiLWlkPSJ2NTJ6cDAyejhzZngwbGVlMHhuNTJ3ZWZhZXJ6NWV3
YXB3ZnoiIHRpbWVzdGFtcD0iMTY1Mjk2MjM0MiI+MTc8L2tleT48L2ZvcmVpZ24ta2V5cz48cmVm
LXR5cGUgbmFtZT0iSm91cm5hbCBBcnRpY2xlIj4xNzwvcmVmLXR5cGU+PGNvbnRyaWJ1dG9ycz48
YXV0aG9ycz48YXV0aG9yPkTDrWV6LCBKLiBKLjwvYXV0aG9yPjxhdXRob3I+QW5kYSwgRS48L2F1
dGhvcj48YXV0aG9yPlNhc3RyZSwgSi48L2F1dGhvcj48YXV0aG9yPlDDqXJleiBDb3JyYWwsIEIu
PC9hdXRob3I+PGF1dGhvcj7DgWx2YXJlei1Fc2NvbMOhLCBDLjwvYXV0aG9yPjxhdXRob3I+TWFu
asOzbiwgTC48L2F1dGhvcj48YXV0aG9yPlBhamEsIE0uPC9hdXRob3I+PGF1dGhvcj5TYW1ibywg
TS48L2F1dGhvcj48YXV0aG9yPlNhbnRpYWdvIEZlcm7DoW5kZXosIFAuPC9hdXRob3I+PGF1dGhv
cj5CbGFuY28gQ2FycmVyYSwgQy48L2F1dGhvcj48YXV0aG9yPkdhbG9mcsOpLCBKLiBDLjwvYXV0
aG9yPjxhdXRob3I+TmF2YXJybywgRS48L2F1dGhvcj48YXV0aG9yPlphZsOzbiwgQy48L2F1dGhv
cj48YXV0aG9yPlNhbnosIEUuPC9hdXRob3I+PGF1dGhvcj5PbGVhZ2EsIEEuPC9hdXRob3I+PGF1
dGhvcj5CYW5kcsOpcywgTy48L2F1dGhvcj48YXV0aG9yPkRvbm5heSwgUy48L2F1dGhvcj48YXV0
aG9yPk1lZ8OtYSwgQS48L2F1dGhvcj48YXV0aG9yPlBpY2FsbG8sIE0uPC9hdXRob3I+PGF1dGhv
cj5Tw6FuY2hleiBSYWduYXJzc29uLCBDLjwvYXV0aG9yPjxhdXRob3I+QmFlbmEtTmlldG8sIEcu
PC9hdXRob3I+PGF1dGhvcj5HYXJjw61hLCBKLiBDLiBGLjwvYXV0aG9yPjxhdXRob3I+TGVjdW1i
ZXJyaSwgQi48L2F1dGhvcj48YXV0aG9yPmRlIGxhIFZlZ2EsIE0uIFMuPC9hdXRob3I+PGF1dGhv
cj5Sb21lcm8tTGx1Y2gsIEEuIFIuPC9hdXRob3I+PGF1dGhvcj5JZ2xlc2lhcywgUC48L2F1dGhv
cj48L2F1dGhvcnM+PC9jb250cmlidXRvcnM+PGF1dGgtYWRkcmVzcz5EZXBhcnRtZW50IG9mIEVu
ZG9jcmlub2xvZ3ksIEhvc3BpdGFsIFVuaXZlcnNpdGFyaW8gUmFtw7NuIHkgQ2FqYWwsIE1hZHJp
ZCwgU3BhaW4uIGp1YW5qb3NlLmRpZXpAc2FsdWQubWFkcmlkLm9yZy4mI3hEO0RlcGFydG1lbnQg
b2YgRW5kb2NyaW5vbG9neSwgSG9zcGl0YWwgVW5pdmVyc2l0YXJpbyBQdWVydGEgZGUgSGllcnJv
IE1hamFkYWhvbmRhLCBNYWRyaWQsIFNwYWluLiBqdWFuam9zZS5kaWV6QHNhbHVkLm1hZHJpZC5v
cmcuJiN4RDtEZXBhcnRtZW50IG9mIEVuZG9jcmlub2xvZ3ksIENvbXBsZWpvIEhvc3BpdGFsYXJp
byBkZSBOYXZhcnJhLCBQYW1wbG9uYSwgU3BhaW4uJiN4RDtEZXBhcnRtZW50IG9mIEVuZG9jcmlu
b2xvZ3ksIENvbXBsZWpvIEhvc3BpdGFsYXJpbyBkZSBUb2xlZG8sIFRvbGVkbywgU3BhaW4uJiN4
RDtEZXBhcnRtZW50IG9mIEVuZG9jcmlub2xvZ3ksIENvbXBsZWpvIEFzaXN0ZW5jaWFsIFVuaXZl
cnNpdGFyaW8gZGUgTGXDs24sIExlw7NuLCBTcGFpbi4mI3hEO0RlcGFydG1lbnQgb2YgRW5kb2Ny
aW5vbG9neSwgSG9zcGl0YWwgVW5pdmVyc2l0YXJpbyBMYSBQYXosIE1hZHJpZCwgU3BhaW4uJiN4
RDtEZXBhcnRtZW50IG9mIEVuZG9jcmlub2xvZ3ksIEhvc3BpdGFsIFVuaXZlcnNpdGFyaW8gQ2Vu
dHJhbCBkZSBBc3R1cmlhcywgT3ZpZWRvLCBTcGFpbi4mI3hEO0RlcGFydG1lbnQgb2YgRW5kb2Ny
aW5vbG9neSwgSG9zcGl0YWwgVW5pdmVyc2l0YXJpbyBkZSBCYXN1cnRvLCBCaWxiYW8sIFNwYWlu
LiYjeEQ7RGVwYXJ0bWVudCBvZiBFbmRvY3Jpbm9sb2d5LCBIb3NwaXRhbCBVbml2ZXJzaXRhcmlv
IEdyZWdvcmlvIE1hcmHDscOzbiwgTWFkcmlkLCBTcGFpbi4mI3hEO0RlcGFydG1lbnQgb2YgRW5k
b2NyaW5vbG9neSwgQ29tcGxlam8gSG9zcGl0YWxhcmlvIGRlIEphw6luLCBKYcOpbiwgU3BhaW4u
JiN4RDtEZXBhcnRtZW50IG9mIEVuZG9jcmlub2xvZ3ksIEhvc3BpdGFsIFVuaXZlcnNpdGFyaW8g
UHLDrW5jaXBlIGRlIEFzdHVyaWFzLCBBbGNhbMOhIGRlIEhlbmFyZXMsIE1hZHJpZCwgU3BhaW4u
JiN4RDtEZXBhcnRtZW50IG9mIEVuZG9jcmlub2xvZ3ksIENsw61uaWNhIFVuaXZlcnNpZGFkIGRl
IE5hdmFycmEsIFBhbXBsb25hLCBTcGFpbi4mI3hEO0RlcGFydG1lbnQgb2YgRW5kb2NyaW5vbG9n
eSwgSG9zcGl0YWwgVW5pdmVyc2l0YXJpbyBWaXJnZW4gZGVsIFJvY8OtbywgU2V2aWxsYSwgU3Bh
aW4uJiN4RDtEZXBhcnRtZW50IG9mIEVuZG9jcmlub2xvZ3ksIEhvc3BpdGFsIFVuaXZlcnNpdGFy
aSBWYWxsIGQmYXBvcztIZWJyb24sIEJhcmNlbG9uYSwgU3BhaW4uJiN4RDtEZXBhcnRtZW50IG9m
IEVuZG9jcmlub2xvZ3ksIEhvc3BpdGFsIFJveW8gVmlsbGFub3ZhLCBaYXJhZ296YSwgU3BhaW4u
JiN4RDtEZXBhcnRtZW50IG9mIEVuZG9jcmlub2xvZ3ksIEZ1bmRhY2nDs24gSG9zcGl0YWwgZGUg
QWxjb3Jjw7NuLCBBbGNvcmPDs24sIE1hZHJpZCwgU3BhaW4uJiN4RDtEZXBhcnRtZW50IG9mIEVu
ZG9jcmlub2xvZ3ksIEhvc3BpdGFsIFVuaXZlcnNpdGFyaW8gZGUgVGFycmFnb25hIEpvYW4gWFhJ
SUksIElJU1BWLCBVbml2ZXJzaXRhdCBSb3ZpcmEgaSBWaXJnaWxpLCBDaWJlcmRlbSwgVGFycmFn
b25hLCBTcGFpbi4mI3hEO0RlcGFydG1lbnQgb2YgRW5kb2NyaW5vbG9neSwgSG9zcGl0YWwgZGUg
SmVyZXosIEplcmV6IGRlIGxhIEZyb250ZXJhLCBDw6FkaXosIFNwYWluLiYjeEQ7RGVwYXJ0bWVu
dCBvZiBFbmRvY3Jpbm9sb2d5LCBIb3NwaXRhbCBWaXJnZW4gZGUgbGEgVmljdG9yaWEsIE3DoWxh
Z2EsIFNwYWluLiYjeEQ7RGVwYXJ0bWVudCBvZiBFbmRvY3Jpbm9sb2d5LCBIb3NwaXRhbCBNb2lz
w6hzIEJyb2dnaSwgU2FudCBKb2FuIERlc3DDrSwgQmFyY2Vsb25hLCBTcGFpbi4mI3hEO0RlcGFy
dG1lbnQgb2YgRW5kb2NyaW5vbG9neSwgSG9zcGl0YWwgVW5pdmVyc2l0YXJpbyBSYW3Ds24geSBD
YWphbCwgTWFkcmlkLCBTcGFpbi4mI3hEO0RlcGFydG1lbnQgb2YgRW5kb2NyaW5vbG9neSwgSG9z
cGl0YWwgVW5pdmVyc2l0YXJpbyBQdWVydGEgZGUgSGllcnJvIE1hamFkYWhvbmRhLCBNYWRyaWQs
IFNwYWluLjwvYXV0aC1hZGRyZXNzPjx0aXRsZXM+PHRpdGxlPlByZXZhbGVuY2UgYW5kIHJpc2sg
ZmFjdG9ycyBmb3IgaHlwb3BhcmF0aHlyb2lkaXNtIGZvbGxvd2luZyB0b3RhbCB0aHlyb2lkZWN0
b215IGluIFNwYWluOiBhIG11bHRpY2VudHJpYyBhbmQgbmF0aW9uLXdpZGUgcmV0cm9zcGVjdGl2
ZSBhbmFseXNpczwvdGl0bGU+PHNlY29uZGFyeS10aXRsZT5FbmRvY3JpbmU8L3NlY29uZGFyeS10
aXRsZT48L3RpdGxlcz48cGVyaW9kaWNhbD48ZnVsbC10aXRsZT5FbmRvY3JpbmU8L2Z1bGwtdGl0
bGU+PC9wZXJpb2RpY2FsPjxwYWdlcz40MDUtNDE1PC9wYWdlcz48dm9sdW1lPjY2PC92b2x1bWU+
PG51bWJlcj4yPC9udW1iZXI+PGtleXdvcmRzPjxrZXl3b3JkPkFkb2xlc2NlbnQ8L2tleXdvcmQ+
PGtleXdvcmQ+QWR1bHQ8L2tleXdvcmQ+PGtleXdvcmQ+QWdlZDwva2V5d29yZD48a2V5d29yZD5B
Z2VkLCA4MCBhbmQgb3Zlcjwva2V5d29yZD48a2V5d29yZD5GZW1hbGU8L2tleXdvcmQ+PGtleXdv
cmQ+Rm9sbG93LVVwIFN0dWRpZXM8L2tleXdvcmQ+PGtleXdvcmQ+SHVtYW5zPC9rZXl3b3JkPjxr
ZXl3b3JkPkh5cG9wYXJhdGh5cm9pZGlzbS8gZXBpZGVtaW9sb2d5L2V0aW9sb2d5PC9rZXl3b3Jk
PjxrZXl3b3JkPk1hbGU8L2tleXdvcmQ+PGtleXdvcmQ+TWlkZGxlIEFnZWQ8L2tleXdvcmQ+PGtl
eXdvcmQ+UG9zdG9wZXJhdGl2ZSBDb21wbGljYXRpb25zLyBlcGlkZW1pb2xvZ3kvZXRpb2xvZ3k8
L2tleXdvcmQ+PGtleXdvcmQ+UHJldmFsZW5jZTwva2V5d29yZD48a2V5d29yZD5SZXRyb3NwZWN0
aXZlIFN0dWRpZXM8L2tleXdvcmQ+PGtleXdvcmQ+UmlzayBGYWN0b3JzPC9rZXl3b3JkPjxrZXl3
b3JkPlNwYWluL2VwaWRlbWlvbG9neTwva2V5d29yZD48a2V5d29yZD5UaHlyb2lkZWN0b215LyBh
ZHZlcnNlIGVmZmVjdHM8L2tleXdvcmQ+PGtleXdvcmQ+WW91bmcgQWR1bHQ8L2tleXdvcmQ+PGtl
eXdvcmQ+SHlwb2NhbGNlbWlhPC9rZXl3b3JkPjxrZXl3b3JkPkh5cG9wYXJhdGh5cm9pZGlzbTwv
a2V5d29yZD48a2V5d29yZD5UaHlyb2lkIHN1cmdlcnk8L2tleXdvcmQ+PGtleXdvcmQ+VGh5cm9p
ZGVjdG9teTwva2V5d29yZD48L2tleXdvcmRzPjxkYXRlcz48eWVhcj4yMDE5PC95ZWFyPjxwdWIt
ZGF0ZXM+PGRhdGU+Tm92PC9kYXRlPjwvcHViLWRhdGVzPjwvZGF0ZXM+PGlzYm4+MTU1OS0wMTAw
IChFbGVjdHJvbmljKSYjeEQ7MTM1NS0wMDhYIChMaW5raW5nKTwvaXNibj48YWNjZXNzaW9uLW51
bT4zMTMxNzUyNDwvYWNjZXNzaW9uLW51bT48dXJscz48L3VybHM+PC9yZWNvcmQ+PC9DaXRlPjxD
aXRlPjxBdXRob3I+RMOtZXo8L0F1dGhvcj48WWVhcj4yMDE5PC9ZZWFyPjxSZWNOdW0+MTc8L1Jl
Y051bT48cmVjb3JkPjxyZWMtbnVtYmVyPjE3PC9yZWMtbnVtYmVyPjxmb3JlaWduLWtleXM+PGtl
eSBhcHA9IkVOIiBkYi1pZD0idjUyenAwMno4c2Z4MGxlZTB4bjUyd2VmYWVyejVld2Fwd2Z6IiB0
aW1lc3RhbXA9IjE2NTI5NjIzNDIiPjE3PC9rZXk+PC9mb3JlaWduLWtleXM+PHJlZi10eXBlIG5h
bWU9IkpvdXJuYWwgQXJ0aWNsZSI+MTc8L3JlZi10eXBlPjxjb250cmlidXRvcnM+PGF1dGhvcnM+
PGF1dGhvcj5Ew61leiwgSi4gSi48L2F1dGhvcj48YXV0aG9yPkFuZGEsIEUuPC9hdXRob3I+PGF1
dGhvcj5TYXN0cmUsIEouPC9hdXRob3I+PGF1dGhvcj5Qw6lyZXogQ29ycmFsLCBCLjwvYXV0aG9y
PjxhdXRob3I+w4FsdmFyZXotRXNjb2zDoSwgQy48L2F1dGhvcj48YXV0aG9yPk1hbmrDs24sIEwu
PC9hdXRob3I+PGF1dGhvcj5QYWphLCBNLjwvYXV0aG9yPjxhdXRob3I+U2FtYm8sIE0uPC9hdXRo
b3I+PGF1dGhvcj5TYW50aWFnbyBGZXJuw6FuZGV6LCBQLjwvYXV0aG9yPjxhdXRob3I+QmxhbmNv
IENhcnJlcmEsIEMuPC9hdXRob3I+PGF1dGhvcj5HYWxvZnLDqSwgSi4gQy48L2F1dGhvcj48YXV0
aG9yPk5hdmFycm8sIEUuPC9hdXRob3I+PGF1dGhvcj5aYWbDs24sIEMuPC9hdXRob3I+PGF1dGhv
cj5TYW56LCBFLjwvYXV0aG9yPjxhdXRob3I+T2xlYWdhLCBBLjwvYXV0aG9yPjxhdXRob3I+QmFu
ZHLDqXMsIE8uPC9hdXRob3I+PGF1dGhvcj5Eb25uYXksIFMuPC9hdXRob3I+PGF1dGhvcj5NZWfD
rWEsIEEuPC9hdXRob3I+PGF1dGhvcj5QaWNhbGxvLCBNLjwvYXV0aG9yPjxhdXRob3I+U8OhbmNo
ZXogUmFnbmFyc3NvbiwgQy48L2F1dGhvcj48YXV0aG9yPkJhZW5hLU5pZXRvLCBHLjwvYXV0aG9y
PjxhdXRob3I+R2FyY8OtYSwgSi4gQy4gRi48L2F1dGhvcj48YXV0aG9yPkxlY3VtYmVycmksIEIu
PC9hdXRob3I+PGF1dGhvcj5kZSBsYSBWZWdhLCBNLiBTLjwvYXV0aG9yPjxhdXRob3I+Um9tZXJv
LUxsdWNoLCBBLiBSLjwvYXV0aG9yPjxhdXRob3I+SWdsZXNpYXMsIFAuPC9hdXRob3I+PC9hdXRo
b3JzPjwvY29udHJpYnV0b3JzPjxhdXRoLWFkZHJlc3M+RGVwYXJ0bWVudCBvZiBFbmRvY3Jpbm9s
b2d5LCBIb3NwaXRhbCBVbml2ZXJzaXRhcmlvIFJhbcOzbiB5IENhamFsLCBNYWRyaWQsIFNwYWlu
LiBqdWFuam9zZS5kaWV6QHNhbHVkLm1hZHJpZC5vcmcuJiN4RDtEZXBhcnRtZW50IG9mIEVuZG9j
cmlub2xvZ3ksIEhvc3BpdGFsIFVuaXZlcnNpdGFyaW8gUHVlcnRhIGRlIEhpZXJybyBNYWphZGFo
b25kYSwgTWFkcmlkLCBTcGFpbi4ganVhbmpvc2UuZGllekBzYWx1ZC5tYWRyaWQub3JnLiYjeEQ7
RGVwYXJ0bWVudCBvZiBFbmRvY3Jpbm9sb2d5LCBDb21wbGVqbyBIb3NwaXRhbGFyaW8gZGUgTmF2
YXJyYSwgUGFtcGxvbmEsIFNwYWluLiYjeEQ7RGVwYXJ0bWVudCBvZiBFbmRvY3Jpbm9sb2d5LCBD
b21wbGVqbyBIb3NwaXRhbGFyaW8gZGUgVG9sZWRvLCBUb2xlZG8sIFNwYWluLiYjeEQ7RGVwYXJ0
bWVudCBvZiBFbmRvY3Jpbm9sb2d5LCBDb21wbGVqbyBBc2lzdGVuY2lhbCBVbml2ZXJzaXRhcmlv
IGRlIExlw7NuLCBMZcOzbiwgU3BhaW4uJiN4RDtEZXBhcnRtZW50IG9mIEVuZG9jcmlub2xvZ3ks
IEhvc3BpdGFsIFVuaXZlcnNpdGFyaW8gTGEgUGF6LCBNYWRyaWQsIFNwYWluLiYjeEQ7RGVwYXJ0
bWVudCBvZiBFbmRvY3Jpbm9sb2d5LCBIb3NwaXRhbCBVbml2ZXJzaXRhcmlvIENlbnRyYWwgZGUg
QXN0dXJpYXMsIE92aWVkbywgU3BhaW4uJiN4RDtEZXBhcnRtZW50IG9mIEVuZG9jcmlub2xvZ3ks
IEhvc3BpdGFsIFVuaXZlcnNpdGFyaW8gZGUgQmFzdXJ0bywgQmlsYmFvLCBTcGFpbi4mI3hEO0Rl
cGFydG1lbnQgb2YgRW5kb2NyaW5vbG9neSwgSG9zcGl0YWwgVW5pdmVyc2l0YXJpbyBHcmVnb3Jp
byBNYXJhw7HDs24sIE1hZHJpZCwgU3BhaW4uJiN4RDtEZXBhcnRtZW50IG9mIEVuZG9jcmlub2xv
Z3ksIENvbXBsZWpvIEhvc3BpdGFsYXJpbyBkZSBKYcOpbiwgSmHDqW4sIFNwYWluLiYjeEQ7RGVw
YXJ0bWVudCBvZiBFbmRvY3Jpbm9sb2d5LCBIb3NwaXRhbCBVbml2ZXJzaXRhcmlvIFByw61uY2lw
ZSBkZSBBc3R1cmlhcywgQWxjYWzDoSBkZSBIZW5hcmVzLCBNYWRyaWQsIFNwYWluLiYjeEQ7RGVw
YXJ0bWVudCBvZiBFbmRvY3Jpbm9sb2d5LCBDbMOtbmljYSBVbml2ZXJzaWRhZCBkZSBOYXZhcnJh
LCBQYW1wbG9uYSwgU3BhaW4uJiN4RDtEZXBhcnRtZW50IG9mIEVuZG9jcmlub2xvZ3ksIEhvc3Bp
dGFsIFVuaXZlcnNpdGFyaW8gVmlyZ2VuIGRlbCBSb2PDrW8sIFNldmlsbGEsIFNwYWluLiYjeEQ7
RGVwYXJ0bWVudCBvZiBFbmRvY3Jpbm9sb2d5LCBIb3NwaXRhbCBVbml2ZXJzaXRhcmkgVmFsbCBk
JmFwb3M7SGVicm9uLCBCYXJjZWxvbmEsIFNwYWluLiYjeEQ7RGVwYXJ0bWVudCBvZiBFbmRvY3Jp
bm9sb2d5LCBIb3NwaXRhbCBSb3lvIFZpbGxhbm92YSwgWmFyYWdvemEsIFNwYWluLiYjeEQ7RGVw
YXJ0bWVudCBvZiBFbmRvY3Jpbm9sb2d5LCBGdW5kYWNpw7NuIEhvc3BpdGFsIGRlIEFsY29yY8Oz
biwgQWxjb3Jjw7NuLCBNYWRyaWQsIFNwYWluLiYjeEQ7RGVwYXJ0bWVudCBvZiBFbmRvY3Jpbm9s
b2d5LCBIb3NwaXRhbCBVbml2ZXJzaXRhcmlvIGRlIFRhcnJhZ29uYSBKb2FuIFhYSUlJLCBJSVNQ
ViwgVW5pdmVyc2l0YXQgUm92aXJhIGkgVmlyZ2lsaSwgQ2liZXJkZW0sIFRhcnJhZ29uYSwgU3Bh
aW4uJiN4RDtEZXBhcnRtZW50IG9mIEVuZG9jcmlub2xvZ3ksIEhvc3BpdGFsIGRlIEplcmV6LCBK
ZXJleiBkZSBsYSBGcm9udGVyYSwgQ8OhZGl6LCBTcGFpbi4mI3hEO0RlcGFydG1lbnQgb2YgRW5k
b2NyaW5vbG9neSwgSG9zcGl0YWwgVmlyZ2VuIGRlIGxhIFZpY3RvcmlhLCBNw6FsYWdhLCBTcGFp
bi4mI3hEO0RlcGFydG1lbnQgb2YgRW5kb2NyaW5vbG9neSwgSG9zcGl0YWwgTW9pc8OocyBCcm9n
Z2ksIFNhbnQgSm9hbiBEZXNww60sIEJhcmNlbG9uYSwgU3BhaW4uJiN4RDtEZXBhcnRtZW50IG9m
IEVuZG9jcmlub2xvZ3ksIEhvc3BpdGFsIFVuaXZlcnNpdGFyaW8gUmFtw7NuIHkgQ2FqYWwsIE1h
ZHJpZCwgU3BhaW4uJiN4RDtEZXBhcnRtZW50IG9mIEVuZG9jcmlub2xvZ3ksIEhvc3BpdGFsIFVu
aXZlcnNpdGFyaW8gUHVlcnRhIGRlIEhpZXJybyBNYWphZGFob25kYSwgTWFkcmlkLCBTcGFpbi48
L2F1dGgtYWRkcmVzcz48dGl0bGVzPjx0aXRsZT5QcmV2YWxlbmNlIGFuZCByaXNrIGZhY3RvcnMg
Zm9yIGh5cG9wYXJhdGh5cm9pZGlzbSBmb2xsb3dpbmcgdG90YWwgdGh5cm9pZGVjdG9teSBpbiBT
cGFpbjogYSBtdWx0aWNlbnRyaWMgYW5kIG5hdGlvbi13aWRlIHJldHJvc3BlY3RpdmUgYW5hbHlz
aXM8L3RpdGxlPjxzZWNvbmRhcnktdGl0bGU+RW5kb2NyaW5lPC9zZWNvbmRhcnktdGl0bGU+PC90
aXRsZXM+PHBlcmlvZGljYWw+PGZ1bGwtdGl0bGU+RW5kb2NyaW5lPC9mdWxsLXRpdGxlPjwvcGVy
aW9kaWNhbD48cGFnZXM+NDA1LTQxNTwvcGFnZXM+PHZvbHVtZT42Njwvdm9sdW1lPjxudW1iZXI+
MjwvbnVtYmVyPjxrZXl3b3Jkcz48a2V5d29yZD5BZG9sZXNjZW50PC9rZXl3b3JkPjxrZXl3b3Jk
PkFkdWx0PC9rZXl3b3JkPjxrZXl3b3JkPkFnZWQ8L2tleXdvcmQ+PGtleXdvcmQ+QWdlZCwgODAg
YW5kIG92ZXI8L2tleXdvcmQ+PGtleXdvcmQ+RmVtYWxlPC9rZXl3b3JkPjxrZXl3b3JkPkZvbGxv
dy1VcCBTdHVkaWVzPC9rZXl3b3JkPjxrZXl3b3JkPkh1bWFuczwva2V5d29yZD48a2V5d29yZD5I
eXBvcGFyYXRoeXJvaWRpc20vIGVwaWRlbWlvbG9neS9ldGlvbG9neTwva2V5d29yZD48a2V5d29y
ZD5NYWxlPC9rZXl3b3JkPjxrZXl3b3JkPk1pZGRsZSBBZ2VkPC9rZXl3b3JkPjxrZXl3b3JkPlBv
c3RvcGVyYXRpdmUgQ29tcGxpY2F0aW9ucy8gZXBpZGVtaW9sb2d5L2V0aW9sb2d5PC9rZXl3b3Jk
PjxrZXl3b3JkPlByZXZhbGVuY2U8L2tleXdvcmQ+PGtleXdvcmQ+UmV0cm9zcGVjdGl2ZSBTdHVk
aWVzPC9rZXl3b3JkPjxrZXl3b3JkPlJpc2sgRmFjdG9yczwva2V5d29yZD48a2V5d29yZD5TcGFp
bi9lcGlkZW1pb2xvZ3k8L2tleXdvcmQ+PGtleXdvcmQ+VGh5cm9pZGVjdG9teS8gYWR2ZXJzZSBl
ZmZlY3RzPC9rZXl3b3JkPjxrZXl3b3JkPllvdW5nIEFkdWx0PC9rZXl3b3JkPjxrZXl3b3JkPkh5
cG9jYWxjZW1pYTwva2V5d29yZD48a2V5d29yZD5IeXBvcGFyYXRoeXJvaWRpc208L2tleXdvcmQ+
PGtleXdvcmQ+VGh5cm9pZCBzdXJnZXJ5PC9rZXl3b3JkPjxrZXl3b3JkPlRoeXJvaWRlY3RvbXk8
L2tleXdvcmQ+PC9rZXl3b3Jkcz48ZGF0ZXM+PHllYXI+MjAxOTwveWVhcj48cHViLWRhdGVzPjxk
YXRlPk5vdjwvZGF0ZT48L3B1Yi1kYXRlcz48L2RhdGVzPjxpc2JuPjE1NTktMDEwMCAoRWxlY3Ry
b25pYykmI3hEOzEzNTUtMDA4WCAoTGlua2luZyk8L2lzYm4+PGFjY2Vzc2lvbi1udW0+MzEzMTc1
MjQ8L2FjY2Vzc2lvbi1udW0+PHVybHM+PC91cmxzPjwvcmVjb3JkPjwvQ2l0ZT48L0VuZE5vdGU+
AG==
</w:fldData>
        </w:fldChar>
      </w:r>
      <w:r w:rsidR="00E30DB4">
        <w:rPr>
          <w:rFonts w:ascii="Times New Roman" w:hAnsi="Times New Roman" w:cs="Times New Roman"/>
          <w:sz w:val="22"/>
          <w:szCs w:val="22"/>
          <w:lang w:val="en-US"/>
        </w:rPr>
        <w:instrText xml:space="preserve"> ADDIN EN.CITE.DATA </w:instrText>
      </w:r>
      <w:r w:rsidR="00E30DB4">
        <w:rPr>
          <w:rFonts w:ascii="Times New Roman" w:hAnsi="Times New Roman" w:cs="Times New Roman"/>
          <w:sz w:val="22"/>
          <w:szCs w:val="22"/>
          <w:lang w:val="en-US"/>
        </w:rPr>
      </w:r>
      <w:r w:rsidR="00E30DB4">
        <w:rPr>
          <w:rFonts w:ascii="Times New Roman" w:hAnsi="Times New Roman" w:cs="Times New Roman"/>
          <w:sz w:val="22"/>
          <w:szCs w:val="22"/>
          <w:lang w:val="en-US"/>
        </w:rPr>
        <w:fldChar w:fldCharType="end"/>
      </w:r>
      <w:r w:rsidR="009112F4" w:rsidRPr="002440B9">
        <w:rPr>
          <w:rFonts w:ascii="Times New Roman" w:hAnsi="Times New Roman" w:cs="Times New Roman"/>
          <w:sz w:val="22"/>
          <w:szCs w:val="22"/>
          <w:lang w:val="en-US"/>
        </w:rPr>
      </w:r>
      <w:r w:rsidR="009112F4"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2-4</w:t>
      </w:r>
      <w:r w:rsidR="009112F4" w:rsidRPr="002440B9">
        <w:rPr>
          <w:rFonts w:ascii="Times New Roman" w:hAnsi="Times New Roman" w:cs="Times New Roman"/>
          <w:sz w:val="22"/>
          <w:szCs w:val="22"/>
          <w:lang w:val="en-US"/>
        </w:rPr>
        <w:fldChar w:fldCharType="end"/>
      </w:r>
      <w:commentRangeStart w:id="66"/>
      <w:r w:rsidR="00CE2A6F" w:rsidRPr="002440B9">
        <w:rPr>
          <w:rFonts w:ascii="Times New Roman" w:hAnsi="Times New Roman" w:cs="Times New Roman"/>
          <w:sz w:val="22"/>
          <w:szCs w:val="22"/>
          <w:lang w:val="en-US"/>
        </w:rPr>
        <w:t>.</w:t>
      </w:r>
      <w:commentRangeEnd w:id="66"/>
      <w:r w:rsidR="008C7C49">
        <w:rPr>
          <w:rStyle w:val="CommentReference"/>
        </w:rPr>
        <w:commentReference w:id="66"/>
      </w:r>
      <w:r w:rsidR="002551E1" w:rsidRPr="002440B9">
        <w:rPr>
          <w:rFonts w:ascii="Times New Roman" w:hAnsi="Times New Roman" w:cs="Times New Roman"/>
          <w:sz w:val="22"/>
          <w:szCs w:val="22"/>
          <w:lang w:val="en-US"/>
        </w:rPr>
        <w:t xml:space="preserve"> Patients with </w:t>
      </w:r>
      <w:r w:rsidR="00724300">
        <w:rPr>
          <w:rFonts w:ascii="Times New Roman" w:hAnsi="Times New Roman" w:cs="Times New Roman"/>
          <w:sz w:val="22"/>
          <w:szCs w:val="22"/>
          <w:lang w:val="en-US"/>
        </w:rPr>
        <w:t>long-term</w:t>
      </w:r>
      <w:r w:rsidR="00621B18" w:rsidRPr="002440B9">
        <w:rPr>
          <w:rFonts w:ascii="Times New Roman" w:hAnsi="Times New Roman" w:cs="Times New Roman"/>
          <w:sz w:val="22"/>
          <w:szCs w:val="22"/>
          <w:lang w:val="en-US"/>
        </w:rPr>
        <w:t xml:space="preserve"> hypoparathyroidism </w:t>
      </w:r>
      <w:r w:rsidR="00FE09E2">
        <w:rPr>
          <w:rFonts w:ascii="Times New Roman" w:hAnsi="Times New Roman" w:cs="Times New Roman"/>
          <w:sz w:val="22"/>
          <w:szCs w:val="22"/>
          <w:lang w:val="en-US"/>
        </w:rPr>
        <w:t>experience lower health-</w:t>
      </w:r>
      <w:r w:rsidR="00EF5FE5" w:rsidRPr="002440B9">
        <w:rPr>
          <w:rFonts w:ascii="Times New Roman" w:hAnsi="Times New Roman" w:cs="Times New Roman"/>
          <w:sz w:val="22"/>
          <w:szCs w:val="22"/>
          <w:lang w:val="en-US"/>
        </w:rPr>
        <w:t xml:space="preserve">related quality of life </w:t>
      </w:r>
      <w:r w:rsidR="00621B18" w:rsidRPr="002440B9">
        <w:rPr>
          <w:rFonts w:ascii="Times New Roman" w:hAnsi="Times New Roman" w:cs="Times New Roman"/>
          <w:sz w:val="22"/>
          <w:szCs w:val="22"/>
          <w:lang w:val="en-US"/>
        </w:rPr>
        <w:t>and recen</w:t>
      </w:r>
      <w:r>
        <w:rPr>
          <w:rFonts w:ascii="Times New Roman" w:hAnsi="Times New Roman" w:cs="Times New Roman"/>
          <w:sz w:val="22"/>
          <w:szCs w:val="22"/>
          <w:lang w:val="en-US"/>
        </w:rPr>
        <w:t>t studies suggest</w:t>
      </w:r>
      <w:r w:rsidR="003E30D9" w:rsidRPr="002440B9">
        <w:rPr>
          <w:rFonts w:ascii="Times New Roman" w:hAnsi="Times New Roman" w:cs="Times New Roman"/>
          <w:sz w:val="22"/>
          <w:szCs w:val="22"/>
          <w:lang w:val="en-US"/>
        </w:rPr>
        <w:t xml:space="preserve"> </w:t>
      </w:r>
      <w:r w:rsidR="001A07E6" w:rsidRPr="002440B9">
        <w:rPr>
          <w:rFonts w:ascii="Times New Roman" w:hAnsi="Times New Roman" w:cs="Times New Roman"/>
          <w:sz w:val="22"/>
          <w:szCs w:val="22"/>
          <w:lang w:val="en-US"/>
        </w:rPr>
        <w:t xml:space="preserve">an increased </w:t>
      </w:r>
      <w:r>
        <w:rPr>
          <w:rFonts w:ascii="Times New Roman" w:hAnsi="Times New Roman" w:cs="Times New Roman"/>
          <w:sz w:val="22"/>
          <w:szCs w:val="22"/>
          <w:lang w:val="en-US"/>
        </w:rPr>
        <w:t xml:space="preserve">mortality risk </w:t>
      </w:r>
      <w:r w:rsidRPr="00CA147E">
        <w:rPr>
          <w:rFonts w:ascii="Times New Roman" w:hAnsi="Times New Roman" w:cs="Times New Roman"/>
          <w:sz w:val="22"/>
          <w:szCs w:val="22"/>
          <w:lang w:val="en-US"/>
        </w:rPr>
        <w:t>compared to individuals without this condition</w:t>
      </w:r>
      <w:r>
        <w:rPr>
          <w:rFonts w:ascii="Times New Roman" w:hAnsi="Times New Roman" w:cs="Times New Roman"/>
          <w:sz w:val="22"/>
          <w:szCs w:val="22"/>
          <w:lang w:val="en-US"/>
        </w:rPr>
        <w:t xml:space="preserve"> </w:t>
      </w:r>
      <w:r w:rsidR="00621B18" w:rsidRPr="002440B9">
        <w:rPr>
          <w:rFonts w:ascii="Times New Roman" w:hAnsi="Times New Roman" w:cs="Times New Roman"/>
          <w:sz w:val="22"/>
          <w:szCs w:val="22"/>
          <w:lang w:val="en-US"/>
        </w:rPr>
        <w:fldChar w:fldCharType="begin">
          <w:fldData xml:space="preserve">PEVuZE5vdGU+PENpdGU+PEF1dGhvcj5BbG1xdWlzdDwvQXV0aG9yPjxZZWFyPjIwMTQ8L1llYXI+
PFJlY051bT4yNDwvUmVjTnVtPjxEaXNwbGF5VGV4dD48c3R5bGUgZmFjZT0ic3VwZXJzY3JpcHQi
PjUtNzwvc3R5bGU+PC9EaXNwbGF5VGV4dD48cmVjb3JkPjxyZWMtbnVtYmVyPjI0PC9yZWMtbnVt
YmVyPjxmb3JlaWduLWtleXM+PGtleSBhcHA9IkVOIiBkYi1pZD0idjUyenAwMno4c2Z4MGxlZTB4
bjUyd2VmYWVyejVld2Fwd2Z6IiB0aW1lc3RhbXA9IjE2NTMzODY5NTAiPjI0PC9rZXk+PC9mb3Jl
aWduLWtleXM+PHJlZi10eXBlIG5hbWU9IkpvdXJuYWwgQXJ0aWNsZSI+MTc8L3JlZi10eXBlPjxj
b250cmlidXRvcnM+PGF1dGhvcnM+PGF1dGhvcj5BbG1xdWlzdCwgTS48L2F1dGhvcj48YXV0aG9y
PkhhbGxncmltc3NvbiwgUC48L2F1dGhvcj48YXV0aG9yPk5vcmRlbnN0csO2bSwgRS48L2F1dGhv
cj48YXV0aG9yPkJlcmdlbmZlbHosIEEuPC9hdXRob3I+PC9hdXRob3JzPjwvY29udHJpYnV0b3Jz
PjxhdXRoLWFkZHJlc3M+RGVwYXJ0bWVudCBvZiBTdXJnZXJ5LCBTa2FuZSBVbml2ZXJzaXR5IEhv
c3BpdGFsLCBMdW5kLCBTd2VkZW4sIG1hcnRpbi5hbG1xdWlzdEBtZWQubHUuc2UuPC9hdXRoLWFk
ZHJlc3M+PHRpdGxlcz48dGl0bGU+UHJlZGljdGlvbiBvZiBwZXJtYW5lbnQgaHlwb3BhcmF0aHly
b2lkaXNtIGFmdGVyIHRvdGFsIHRoeXJvaWRlY3RvbXk8L3RpdGxlPjxzZWNvbmRhcnktdGl0bGU+
V29ybGQgSiBTdXJnPC9zZWNvbmRhcnktdGl0bGU+PC90aXRsZXM+PHBlcmlvZGljYWw+PGZ1bGwt
dGl0bGU+V29ybGQgSiBTdXJnPC9mdWxsLXRpdGxlPjwvcGVyaW9kaWNhbD48cGFnZXM+MjYxMy0y
MDwvcGFnZXM+PHZvbHVtZT4zODwvdm9sdW1lPjxudW1iZXI+MTA8L251bWJlcj48a2V5d29yZHM+
PGtleXdvcmQ+MCAoUGFyYXRoeXJvaWQgSG9ybW9uZSk8L2tleXdvcmQ+PGtleXdvcmQ+MTQwNi0x
Ni0yIChWaXRhbWluIEQpPC9rZXl3b3JkPjxrZXl3b3JkPlNZN1E4MTRWVVAgKENhbGNpdW0pPC9r
ZXl3b3JkPjxrZXl3b3JkPkFkdWx0PC9rZXl3b3JkPjxrZXl3b3JkPkNhbGNpdW0vYmxvb2QvdGhl
cmFwZXV0aWMgdXNlPC9rZXl3b3JkPjxrZXl3b3JkPkZlbWFsZTwva2V5d29yZD48a2V5d29yZD5G
b2xsb3ctVXAgU3R1ZGllczwva2V5d29yZD48a2V5d29yZD5IdW1hbnM8L2tleXdvcmQ+PGtleXdv
cmQ+SHlwb3BhcmF0aHlyb2lkaXNtLyBibG9vZC8gZXRpb2xvZ3kvdGhlcmFweTwva2V5d29yZD48
a2V5d29yZD5NYWxlPC9rZXl3b3JkPjxrZXl3b3JkPk1pZGRsZSBBZ2VkPC9rZXl3b3JkPjxrZXl3
b3JkPlBhcmF0aHlyb2lkIEdsYW5kcy8gdHJhbnNwbGFudGF0aW9uPC9rZXl3b3JkPjxrZXl3b3Jk
PlBhcmF0aHlyb2lkIEhvcm1vbmUvIGJsb29kPC9rZXl3b3JkPjxrZXl3b3JkPlBvc3RvcGVyYXRp
dmUgUGVyaW9kPC9rZXl3b3JkPjxrZXl3b3JkPlByZWRpY3RpdmUgVmFsdWUgb2YgVGVzdHM8L2tl
eXdvcmQ+PGtleXdvcmQ+UHJvZ25vc2lzPC9rZXl3b3JkPjxrZXl3b3JkPlRoeXJvaWQgR2xhbmQ8
L2tleXdvcmQ+PGtleXdvcmQ+VGh5cm9pZGVjdG9teS8gYWR2ZXJzZSBlZmZlY3RzPC9rZXl3b3Jk
PjxrZXl3b3JkPlRyYW5zcGxhbnRhdGlvbiwgQXV0b2xvZ291czwva2V5d29yZD48a2V5d29yZD5W
aXRhbWluIEQvdGhlcmFwZXV0aWMgdXNlPC9rZXl3b3JkPjwva2V5d29yZHM+PGRhdGVzPjx5ZWFy
PjIwMTQ8L3llYXI+PHB1Yi1kYXRlcz48ZGF0ZT5PY3Q8L2RhdGU+PC9wdWItZGF0ZXM+PC9kYXRl
cz48aXNibj4xNDMyLTIzMjMgKEVsZWN0cm9uaWMpJiN4RDswMzY0LTIzMTMgKExpbmtpbmcpPC9p
c2JuPjxhY2Nlc3Npb24tbnVtPjI0NzkxOTA3PC9hY2Nlc3Npb24tbnVtPjx1cmxzPjwvdXJscz48
L3JlY29yZD48L0NpdGU+PENpdGU+PEF1dGhvcj5TaWdnZWxrb3c8L0F1dGhvcj48WWVhcj4yMDIw
PC9ZZWFyPjxSZWNOdW0+Mjg8L1JlY051bT48cmVjb3JkPjxyZWMtbnVtYmVyPjI4PC9yZWMtbnVt
YmVyPjxmb3JlaWduLWtleXM+PGtleSBhcHA9IkVOIiBkYi1pZD0idjUyenAwMno4c2Z4MGxlZTB4
bjUyd2VmYWVyejVld2Fwd2Z6IiB0aW1lc3RhbXA9IjE2NTU4MjEwMzgiPjI4PC9rZXk+PC9mb3Jl
aWduLWtleXM+PHJlZi10eXBlIG5hbWU9IkpvdXJuYWwgQXJ0aWNsZSI+MTc8L3JlZi10eXBlPjxj
b250cmlidXRvcnM+PGF1dGhvcnM+PGF1dGhvcj5TaWdnZWxrb3csIEguPC9hdXRob3I+PGF1dGhv
cj5DbGFya2UsIEIuIEwuPC9hdXRob3I+PGF1dGhvcj5HZXJtYWssIEouPC9hdXRob3I+PGF1dGhv
cj5NYXJlbGxpLCBDLjwvYXV0aG9yPjxhdXRob3I+Q2hlbiwgSy48L2F1dGhvcj48YXV0aG9yPkRh
aGwtSGFuc2VuLCBILjwvYXV0aG9yPjxhdXRob3I+R2xlbmlzdGVyLCBFLjwvYXV0aG9yPjxhdXRo
b3I+QmVudC1Fbm5ha2hpbCwgTi48L2F1dGhvcj48YXV0aG9yPkp1ZGdlLCBELjwvYXV0aG9yPjxh
dXRob3I+TXljb2NrLCBLLjwvYXV0aG9yPjxhdXRob3I+Qm9sbGVyc2xldiwgSi48L2F1dGhvcj48
L2F1dGhvcnM+PC9jb250cmlidXRvcnM+PGF1dGgtYWRkcmVzcz5DbGluaWMgb2YgR2FzdHJvZW50
ZXJvbG9neSBhbmQgRW5kb2NyaW5vbG9neSwgVW5pdmVyc2l0eSBvZiBHw7Z0dGluZ2VuLCBHw7Z0
dGluZ2VuLCBHZXJtYW55LiYjeEQ7TWF5byBDbGluaWMgRGl2aXNpb24gb2YgRW5kb2NyaW5vbG9n
eSwgRGlhYmV0ZXMsIE1ldGFib2xpc20sIGFuZCBOdXRyaXRpb24sIFJvY2hlc3RlciwgTU4sIFVT
QS4mI3hEO1NoaXJlIEludGVybmF0aW9uYWwgR21iSCwgYSBtZW1iZXIgb2YgdGhlIFRha2VkYSBn
cm91cCBvZiBjb21wYW5pZXMsIFp1ZywgU3dpdHplcmxhbmQuJiN4RDtTaGlyZSBIdW1hbiBHZW5l
dGljIFRoZXJhcGllcywgSW5jLiwgYSBtZW1iZXIgb2YgdGhlIFRha2VkYSBncm91cCBvZiBjb21w
YW5pZXMsIENhbWJyaWRnZSwgTUEsIFVTQS4mI3hEO2h5cG9QQVJBIE5PUkdFLCBWZXR0cmUsIE5v
cndheS4mI3hEO0h5cG9wYXJhIFVLLCBFYXN0IEdyaW5zdGVhZCwgVUsuJiN4RDtBZGVscGhpIFJl
YWwtV29ybGQsIEFkZWxwaGkgTWlsbCwgQm9sbGluZ3RvbiwgVUsuJiN4RDtTZWN0aW9uIG9mIFNw
ZWNpYWxpemVkIEVuZG9jcmlub2xvZ3ksIE9zbG8gVW5pdmVyc2l0eSBIb3NwaXRhbCwgT3Nsbywg
Tm9yd2F5LiYjeEQ7RmFjdWx0eSBvZiBNZWRpY2luZSwgVW5pdmVyc2l0eSBvZiBPc2xvLCBPc2xv
LCBOb3J3YXkuPC9hdXRoLWFkZHJlc3M+PHRpdGxlcz48dGl0bGU+QnVyZGVuIG9mIGlsbG5lc3Mg
aW4gbm90IGFkZXF1YXRlbHkgY29udHJvbGxlZCBjaHJvbmljIGh5cG9wYXJhdGh5cm9pZGlzbTog
RmluZGluZ3MgZnJvbSBhIDEzLWNvdW50cnkgcGF0aWVudCBhbmQgY2FyZWdpdmVyIHN1cnZleTwv
dGl0bGU+PHNlY29uZGFyeS10aXRsZT5DbGluIEVuZG9jcmlub2wgKE94Zik8L3NlY29uZGFyeS10
aXRsZT48L3RpdGxlcz48cGVyaW9kaWNhbD48ZnVsbC10aXRsZT5DbGluIEVuZG9jcmlub2wgKE94
Zik8L2Z1bGwtdGl0bGU+PC9wZXJpb2RpY2FsPjxwYWdlcz4xNTktMTY4PC9wYWdlcz48dm9sdW1l
PjkyPC92b2x1bWU+PG51bWJlcj4yPC9udW1iZXI+PGtleXdvcmRzPjxrZXl3b3JkPjAgKFBUSCBw
cm90ZWluLCBodW1hbik8L2tleXdvcmQ+PGtleXdvcmQ+MCAoUGFyYXRoeXJvaWQgSG9ybW9uZSk8
L2tleXdvcmQ+PGtleXdvcmQ+QWR1bHQ8L2tleXdvcmQ+PGtleXdvcmQ+QWdlZDwva2V5d29yZD48
a2V5d29yZD5DYXJlZ2l2ZXIgQnVyZGVuL2VwaWRlbWlvbG9neS9ldGlvbG9neTwva2V5d29yZD48
a2V5d29yZD5DYXJlZ2l2ZXJzL3BzeWNob2xvZ3kvc3RhdGlzdGljcyAmYW1wOyBudW1lcmljYWwg
ZGF0YTwva2V5d29yZD48a2V5d29yZD5DaHJvbmljIERpc2Vhc2U8L2tleXdvcmQ+PGtleXdvcmQ+
Q29zdCBvZiBJbGxuZXNzPC9rZXl3b3JkPjxrZXl3b3JkPkZlbWFsZTwva2V5d29yZD48a2V5d29y
ZD5IZWFsdGggU3RhdHVzPC9rZXl3b3JkPjxrZXl3b3JkPkh1bWFuczwva2V5d29yZD48a2V5d29y
ZD5IeXBvcGFyYXRoeXJvaWRpc20vYmxvb2QvIGVwaWRlbWlvbG9neS9wc3ljaG9sb2d5LyB0aGVy
YXB5PC9rZXl3b3JkPjxrZXl3b3JkPk1hbGU8L2tleXdvcmQ+PGtleXdvcmQ+TWlkZGxlIEFnZWQ8
L2tleXdvcmQ+PGtleXdvcmQ+UGFyYXRoeXJvaWQgSG9ybW9uZS9ibG9vZDwva2V5d29yZD48a2V5
d29yZD5RdWFsaXR5IG9mIExpZmU8L2tleXdvcmQ+PGtleXdvcmQ+U3RyZXNzLCBQc3ljaG9sb2dp
Y2FsL2VwaWRlbWlvbG9neS9ldGlvbG9neTwva2V5d29yZD48a2V5d29yZD5TdXJ2ZXlzIGFuZCBR
dWVzdGlvbm5haXJlczwva2V5d29yZD48a2V5d29yZD5jYXJlZ2l2ZXI8L2tleXdvcmQ+PGtleXdv
cmQ+aHlwb3BhcmF0aHlyb2lkaXNtPC9rZXl3b3JkPjxrZXl3b3JkPnBhcmF0aHlyb2lkIGhvcm1v
bmU8L2tleXdvcmQ+PGtleXdvcmQ+cGF0aWVudDwva2V5d29yZD48a2V5d29yZD5zdXJ2ZXlzIGFu
ZCBxdWVzdGlvbm5haXJlczwva2V5d29yZD48a2V5d29yZD5hZHZpc29yeSBib2FyZCBtZW1iZXJz
IGFuZCBzcGVha2VycyBmb3IgU2hpcmUuIEJMQyBoYXMgc2VydmVkIGFzIGEgY29uc3VsdGFudCBm
b3I8L2tleXdvcmQ+PGtleXdvcmQ+U2hpcmUuIEVHIGlzIGEgdm9sdW50ZWVyIHdpdGggSHlwb3Bh
cmEgVUssIHdoaWNoIGhhcyByZWNlaXZlZCBkb25hdGlvbnMgZnJvbTwva2V5d29yZD48a2V5d29y
ZD5TaGlyZS4gS00gaXMgYSBjdXJyZW50IGVtcGxveWVlIGFuZCBESiBhbmQgTkLigJBFIGFyZSBm
b3JtZXIgZW1wbG95ZWVzIG9mIEFkZWxwaGk8L2tleXdvcmQ+PGtleXdvcmQ+UmVhbOKAkFdvcmxk
LCB3aGljaCB3YXMgY29udHJhY3RlZCBieSBTaGlyZSB0byBjb25kdWN0IHRoaXMgcmVzZWFyY2gu
IEtDIGlzIGFuPC9rZXl3b3JkPjxrZXl3b3JkPmVtcGxveWVlIG9mIFNoaXJlIEh1bWFuIEdlbmV0
aWMgVGhlcmFwaWVzLCBJbmMsIGEgbWVtYmVyIG9mIHRoZSBUYWtlZGEgZ3JvdXAgb2Y8L2tleXdv
cmQ+PGtleXdvcmQ+Y29tcGFuaWVzLiBKRyBhbmQgQ00gYXJlIGVtcGxveWVlcyBvZiBTaGlyZSBJ
bnRlcm5hdGlvbmFsIEdtYkgsIGEgbWVtYmVyIG9mIHRoZTwva2V5d29yZD48a2V5d29yZD5UYWtl
ZGEgZ3JvdXAgb2YgY29tcGFuaWVzLiBIROKAkEggaGFzIG5vIGNvbmZsaWN0cyB0byByZXBvcnQu
PC9rZXl3b3JkPjwva2V5d29yZHM+PGRhdGVzPjx5ZWFyPjIwMjA8L3llYXI+PHB1Yi1kYXRlcz48
ZGF0ZT5GZWI8L2RhdGU+PC9wdWItZGF0ZXM+PC9kYXRlcz48aXNibj4xMzY1LTIyNjUgKEVsZWN0
cm9uaWMpJiN4RDswMzAwLTA2NjQgKFByaW50KSYjeEQ7MDMwMC0wNjY0IChMaW5raW5nKTwvaXNi
bj48YWNjZXNzaW9uLW51bT4zMTcyMTI1NjwvYWNjZXNzaW9uLW51bT48dXJscz48L3VybHM+PC9y
ZWNvcmQ+PC9DaXRlPjxDaXRlPjxBdXRob3I+SsO4cmdlbnNlbjwvQXV0aG9yPjxZZWFyPjIwMjE8
L1llYXI+PFJlY051bT4zMTwvUmVjTnVtPjxyZWNvcmQ+PHJlYy1udW1iZXI+MzE8L3JlYy1udW1i
ZXI+PGZvcmVpZ24ta2V5cz48a2V5IGFwcD0iRU4iIGRiLWlkPSJ2NTJ6cDAyejhzZngwbGVlMHhu
NTJ3ZWZhZXJ6NWV3YXB3ZnoiIHRpbWVzdGFtcD0iMTY1ODc1MDA0MCI+MzE8L2tleT48L2ZvcmVp
Z24ta2V5cz48cmVmLXR5cGUgbmFtZT0iSm91cm5hbCBBcnRpY2xlIj4xNzwvcmVmLXR5cGU+PGNv
bnRyaWJ1dG9ycz48YXV0aG9ycz48YXV0aG9yPkrDuHJnZW5zZW4sIEMuIFUuPC9hdXRob3I+PGF1
dGhvcj5Ib23DuGUsIFAuPC9hdXRob3I+PGF1dGhvcj5EYWhsLCBNLjwvYXV0aG9yPjxhdXRob3I+
SGl0eiwgTS4gRi48L2F1dGhvcj48L2F1dGhvcnM+PC9jb250cmlidXRvcnM+PGF1dGgtYWRkcmVz
cz5EZXBhcnRtZW50IG9mIE90b3JoaW5vbGFyeW5nb2xvZ3kgYW5kIE1heGlsbG9mYWNpYWwgU3Vy
Z2VyeSBaZWFsYW5kIFVuaXZlcnNpdHkgSG9zcGl0YWwgKFpVSCkgS8O4Z2UgRGVubWFyay4mI3hE
O0RlcGFydG1lbnQgb2YgTWVkaWNhbCBFbmRvY3Jpbm9sb2d5IFplYWxhbmQgVW5pdmVyc2l0eSBI
b3NwaXRhbCAoWlVIKSBLw7hnZSBEZW5tYXJrLiYjeEQ7RGVwYXJ0bWVudCBvZiBDbGluaWNhbCBN
ZWRpY2luZSwgRmFjdWx0eSBvZiBIZWFsdGggYW5kIE1lZGljYWwgU2NpZW5jZXMgVW5pdmVyc2l0
eSBvZiBDb3BlbmhhZ2VuIENvcGVuaGFnZW4gRGVubWFyay4mI3hEO0RlcGFydG1lbnQgb2YgQ2xp
bmljYWwgQmlvY2hlbWlzdHJ5IFplYWxhbmQgVW5pdmVyc2l0eSBIb3NwaXRhbCAoWlVIKSBLw7hn
ZSBEZW5tYXJrLjwvYXV0aC1hZGRyZXNzPjx0aXRsZXM+PHRpdGxlPlBvc3RvcGVyYXRpdmUgQ2hy
b25pYyBIeXBvcGFyYXRoeXJvaWRpc20gYW5kIFF1YWxpdHkgb2YgTGlmZSBBZnRlciBUb3RhbCBU
aHlyb2lkZWN0b215PC90aXRsZT48c2Vjb25kYXJ5LXRpdGxlPkpCTVIgUGx1czwvc2Vjb25kYXJ5
LXRpdGxlPjwvdGl0bGVzPjxwZXJpb2RpY2FsPjxmdWxsLXRpdGxlPkpCTVIgUGx1czwvZnVsbC10
aXRsZT48L3BlcmlvZGljYWw+PHBhZ2VzPmUxMDQ3OTwvcGFnZXM+PHZvbHVtZT41PC92b2x1bWU+
PG51bWJlcj40PC9udW1iZXI+PGtleXdvcmRzPjxrZXl3b3JkPkNhbGNpdW08L2tleXdvcmQ+PGtl
eXdvcmQ+UGFyYXRoeXJvaWRlYTwva2V5d29yZD48a2V5d29yZD5Rb0w8L2tleXdvcmQ+PGtleXdv
cmQ+UmFuZOKAkDM2PC9rZXl3b3JkPjxrZXl3b3JkPlRoeXJvaWRlY3RvbXk8L2tleXdvcmQ+PC9r
ZXl3b3Jkcz48ZGF0ZXM+PHllYXI+MjAyMTwveWVhcj48cHViLWRhdGVzPjxkYXRlPkFwcjwvZGF0
ZT48L3B1Yi1kYXRlcz48L2RhdGVzPjxpc2JuPjI0NzMtNDAzOSAoRWxlY3Ryb25pYykmI3hEOzI0
NzMtNDAzOSAoTGlua2luZyk8L2lzYm4+PGFjY2Vzc2lvbi1udW0+MzM4Njk5OTU8L2FjY2Vzc2lv
bi1udW0+PHVybHM+PC91cmxzPjwvcmVjb3JkPjwvQ2l0ZT48L0VuZE5vdGU+AG==
</w:fldData>
        </w:fldChar>
      </w:r>
      <w:r w:rsidR="00765609">
        <w:rPr>
          <w:rFonts w:ascii="Times New Roman" w:hAnsi="Times New Roman" w:cs="Times New Roman"/>
          <w:sz w:val="22"/>
          <w:szCs w:val="22"/>
          <w:lang w:val="en-US"/>
        </w:rPr>
        <w:instrText xml:space="preserve"> ADDIN EN.CITE </w:instrText>
      </w:r>
      <w:r w:rsidR="00765609">
        <w:rPr>
          <w:rFonts w:ascii="Times New Roman" w:hAnsi="Times New Roman" w:cs="Times New Roman"/>
          <w:sz w:val="22"/>
          <w:szCs w:val="22"/>
          <w:lang w:val="en-US"/>
        </w:rPr>
        <w:fldChar w:fldCharType="begin">
          <w:fldData xml:space="preserve">PEVuZE5vdGU+PENpdGU+PEF1dGhvcj5BbG1xdWlzdDwvQXV0aG9yPjxZZWFyPjIwMTQ8L1llYXI+
PFJlY051bT4yNDwvUmVjTnVtPjxEaXNwbGF5VGV4dD48c3R5bGUgZmFjZT0ic3VwZXJzY3JpcHQi
PjUtNzwvc3R5bGU+PC9EaXNwbGF5VGV4dD48cmVjb3JkPjxyZWMtbnVtYmVyPjI0PC9yZWMtbnVt
YmVyPjxmb3JlaWduLWtleXM+PGtleSBhcHA9IkVOIiBkYi1pZD0idjUyenAwMno4c2Z4MGxlZTB4
bjUyd2VmYWVyejVld2Fwd2Z6IiB0aW1lc3RhbXA9IjE2NTMzODY5NTAiPjI0PC9rZXk+PC9mb3Jl
aWduLWtleXM+PHJlZi10eXBlIG5hbWU9IkpvdXJuYWwgQXJ0aWNsZSI+MTc8L3JlZi10eXBlPjxj
b250cmlidXRvcnM+PGF1dGhvcnM+PGF1dGhvcj5BbG1xdWlzdCwgTS48L2F1dGhvcj48YXV0aG9y
PkhhbGxncmltc3NvbiwgUC48L2F1dGhvcj48YXV0aG9yPk5vcmRlbnN0csO2bSwgRS48L2F1dGhv
cj48YXV0aG9yPkJlcmdlbmZlbHosIEEuPC9hdXRob3I+PC9hdXRob3JzPjwvY29udHJpYnV0b3Jz
PjxhdXRoLWFkZHJlc3M+RGVwYXJ0bWVudCBvZiBTdXJnZXJ5LCBTa2FuZSBVbml2ZXJzaXR5IEhv
c3BpdGFsLCBMdW5kLCBTd2VkZW4sIG1hcnRpbi5hbG1xdWlzdEBtZWQubHUuc2UuPC9hdXRoLWFk
ZHJlc3M+PHRpdGxlcz48dGl0bGU+UHJlZGljdGlvbiBvZiBwZXJtYW5lbnQgaHlwb3BhcmF0aHly
b2lkaXNtIGFmdGVyIHRvdGFsIHRoeXJvaWRlY3RvbXk8L3RpdGxlPjxzZWNvbmRhcnktdGl0bGU+
V29ybGQgSiBTdXJnPC9zZWNvbmRhcnktdGl0bGU+PC90aXRsZXM+PHBlcmlvZGljYWw+PGZ1bGwt
dGl0bGU+V29ybGQgSiBTdXJnPC9mdWxsLXRpdGxlPjwvcGVyaW9kaWNhbD48cGFnZXM+MjYxMy0y
MDwvcGFnZXM+PHZvbHVtZT4zODwvdm9sdW1lPjxudW1iZXI+MTA8L251bWJlcj48a2V5d29yZHM+
PGtleXdvcmQ+MCAoUGFyYXRoeXJvaWQgSG9ybW9uZSk8L2tleXdvcmQ+PGtleXdvcmQ+MTQwNi0x
Ni0yIChWaXRhbWluIEQpPC9rZXl3b3JkPjxrZXl3b3JkPlNZN1E4MTRWVVAgKENhbGNpdW0pPC9r
ZXl3b3JkPjxrZXl3b3JkPkFkdWx0PC9rZXl3b3JkPjxrZXl3b3JkPkNhbGNpdW0vYmxvb2QvdGhl
cmFwZXV0aWMgdXNlPC9rZXl3b3JkPjxrZXl3b3JkPkZlbWFsZTwva2V5d29yZD48a2V5d29yZD5G
b2xsb3ctVXAgU3R1ZGllczwva2V5d29yZD48a2V5d29yZD5IdW1hbnM8L2tleXdvcmQ+PGtleXdv
cmQ+SHlwb3BhcmF0aHlyb2lkaXNtLyBibG9vZC8gZXRpb2xvZ3kvdGhlcmFweTwva2V5d29yZD48
a2V5d29yZD5NYWxlPC9rZXl3b3JkPjxrZXl3b3JkPk1pZGRsZSBBZ2VkPC9rZXl3b3JkPjxrZXl3
b3JkPlBhcmF0aHlyb2lkIEdsYW5kcy8gdHJhbnNwbGFudGF0aW9uPC9rZXl3b3JkPjxrZXl3b3Jk
PlBhcmF0aHlyb2lkIEhvcm1vbmUvIGJsb29kPC9rZXl3b3JkPjxrZXl3b3JkPlBvc3RvcGVyYXRp
dmUgUGVyaW9kPC9rZXl3b3JkPjxrZXl3b3JkPlByZWRpY3RpdmUgVmFsdWUgb2YgVGVzdHM8L2tl
eXdvcmQ+PGtleXdvcmQ+UHJvZ25vc2lzPC9rZXl3b3JkPjxrZXl3b3JkPlRoeXJvaWQgR2xhbmQ8
L2tleXdvcmQ+PGtleXdvcmQ+VGh5cm9pZGVjdG9teS8gYWR2ZXJzZSBlZmZlY3RzPC9rZXl3b3Jk
PjxrZXl3b3JkPlRyYW5zcGxhbnRhdGlvbiwgQXV0b2xvZ291czwva2V5d29yZD48a2V5d29yZD5W
aXRhbWluIEQvdGhlcmFwZXV0aWMgdXNlPC9rZXl3b3JkPjwva2V5d29yZHM+PGRhdGVzPjx5ZWFy
PjIwMTQ8L3llYXI+PHB1Yi1kYXRlcz48ZGF0ZT5PY3Q8L2RhdGU+PC9wdWItZGF0ZXM+PC9kYXRl
cz48aXNibj4xNDMyLTIzMjMgKEVsZWN0cm9uaWMpJiN4RDswMzY0LTIzMTMgKExpbmtpbmcpPC9p
c2JuPjxhY2Nlc3Npb24tbnVtPjI0NzkxOTA3PC9hY2Nlc3Npb24tbnVtPjx1cmxzPjwvdXJscz48
L3JlY29yZD48L0NpdGU+PENpdGU+PEF1dGhvcj5TaWdnZWxrb3c8L0F1dGhvcj48WWVhcj4yMDIw
PC9ZZWFyPjxSZWNOdW0+Mjg8L1JlY051bT48cmVjb3JkPjxyZWMtbnVtYmVyPjI4PC9yZWMtbnVt
YmVyPjxmb3JlaWduLWtleXM+PGtleSBhcHA9IkVOIiBkYi1pZD0idjUyenAwMno4c2Z4MGxlZTB4
bjUyd2VmYWVyejVld2Fwd2Z6IiB0aW1lc3RhbXA9IjE2NTU4MjEwMzgiPjI4PC9rZXk+PC9mb3Jl
aWduLWtleXM+PHJlZi10eXBlIG5hbWU9IkpvdXJuYWwgQXJ0aWNsZSI+MTc8L3JlZi10eXBlPjxj
b250cmlidXRvcnM+PGF1dGhvcnM+PGF1dGhvcj5TaWdnZWxrb3csIEguPC9hdXRob3I+PGF1dGhv
cj5DbGFya2UsIEIuIEwuPC9hdXRob3I+PGF1dGhvcj5HZXJtYWssIEouPC9hdXRob3I+PGF1dGhv
cj5NYXJlbGxpLCBDLjwvYXV0aG9yPjxhdXRob3I+Q2hlbiwgSy48L2F1dGhvcj48YXV0aG9yPkRh
aGwtSGFuc2VuLCBILjwvYXV0aG9yPjxhdXRob3I+R2xlbmlzdGVyLCBFLjwvYXV0aG9yPjxhdXRo
b3I+QmVudC1Fbm5ha2hpbCwgTi48L2F1dGhvcj48YXV0aG9yPkp1ZGdlLCBELjwvYXV0aG9yPjxh
dXRob3I+TXljb2NrLCBLLjwvYXV0aG9yPjxhdXRob3I+Qm9sbGVyc2xldiwgSi48L2F1dGhvcj48
L2F1dGhvcnM+PC9jb250cmlidXRvcnM+PGF1dGgtYWRkcmVzcz5DbGluaWMgb2YgR2FzdHJvZW50
ZXJvbG9neSBhbmQgRW5kb2NyaW5vbG9neSwgVW5pdmVyc2l0eSBvZiBHw7Z0dGluZ2VuLCBHw7Z0
dGluZ2VuLCBHZXJtYW55LiYjeEQ7TWF5byBDbGluaWMgRGl2aXNpb24gb2YgRW5kb2NyaW5vbG9n
eSwgRGlhYmV0ZXMsIE1ldGFib2xpc20sIGFuZCBOdXRyaXRpb24sIFJvY2hlc3RlciwgTU4sIFVT
QS4mI3hEO1NoaXJlIEludGVybmF0aW9uYWwgR21iSCwgYSBtZW1iZXIgb2YgdGhlIFRha2VkYSBn
cm91cCBvZiBjb21wYW5pZXMsIFp1ZywgU3dpdHplcmxhbmQuJiN4RDtTaGlyZSBIdW1hbiBHZW5l
dGljIFRoZXJhcGllcywgSW5jLiwgYSBtZW1iZXIgb2YgdGhlIFRha2VkYSBncm91cCBvZiBjb21w
YW5pZXMsIENhbWJyaWRnZSwgTUEsIFVTQS4mI3hEO2h5cG9QQVJBIE5PUkdFLCBWZXR0cmUsIE5v
cndheS4mI3hEO0h5cG9wYXJhIFVLLCBFYXN0IEdyaW5zdGVhZCwgVUsuJiN4RDtBZGVscGhpIFJl
YWwtV29ybGQsIEFkZWxwaGkgTWlsbCwgQm9sbGluZ3RvbiwgVUsuJiN4RDtTZWN0aW9uIG9mIFNw
ZWNpYWxpemVkIEVuZG9jcmlub2xvZ3ksIE9zbG8gVW5pdmVyc2l0eSBIb3NwaXRhbCwgT3Nsbywg
Tm9yd2F5LiYjeEQ7RmFjdWx0eSBvZiBNZWRpY2luZSwgVW5pdmVyc2l0eSBvZiBPc2xvLCBPc2xv
LCBOb3J3YXkuPC9hdXRoLWFkZHJlc3M+PHRpdGxlcz48dGl0bGU+QnVyZGVuIG9mIGlsbG5lc3Mg
aW4gbm90IGFkZXF1YXRlbHkgY29udHJvbGxlZCBjaHJvbmljIGh5cG9wYXJhdGh5cm9pZGlzbTog
RmluZGluZ3MgZnJvbSBhIDEzLWNvdW50cnkgcGF0aWVudCBhbmQgY2FyZWdpdmVyIHN1cnZleTwv
dGl0bGU+PHNlY29uZGFyeS10aXRsZT5DbGluIEVuZG9jcmlub2wgKE94Zik8L3NlY29uZGFyeS10
aXRsZT48L3RpdGxlcz48cGVyaW9kaWNhbD48ZnVsbC10aXRsZT5DbGluIEVuZG9jcmlub2wgKE94
Zik8L2Z1bGwtdGl0bGU+PC9wZXJpb2RpY2FsPjxwYWdlcz4xNTktMTY4PC9wYWdlcz48dm9sdW1l
PjkyPC92b2x1bWU+PG51bWJlcj4yPC9udW1iZXI+PGtleXdvcmRzPjxrZXl3b3JkPjAgKFBUSCBw
cm90ZWluLCBodW1hbik8L2tleXdvcmQ+PGtleXdvcmQ+MCAoUGFyYXRoeXJvaWQgSG9ybW9uZSk8
L2tleXdvcmQ+PGtleXdvcmQ+QWR1bHQ8L2tleXdvcmQ+PGtleXdvcmQ+QWdlZDwva2V5d29yZD48
a2V5d29yZD5DYXJlZ2l2ZXIgQnVyZGVuL2VwaWRlbWlvbG9neS9ldGlvbG9neTwva2V5d29yZD48
a2V5d29yZD5DYXJlZ2l2ZXJzL3BzeWNob2xvZ3kvc3RhdGlzdGljcyAmYW1wOyBudW1lcmljYWwg
ZGF0YTwva2V5d29yZD48a2V5d29yZD5DaHJvbmljIERpc2Vhc2U8L2tleXdvcmQ+PGtleXdvcmQ+
Q29zdCBvZiBJbGxuZXNzPC9rZXl3b3JkPjxrZXl3b3JkPkZlbWFsZTwva2V5d29yZD48a2V5d29y
ZD5IZWFsdGggU3RhdHVzPC9rZXl3b3JkPjxrZXl3b3JkPkh1bWFuczwva2V5d29yZD48a2V5d29y
ZD5IeXBvcGFyYXRoeXJvaWRpc20vYmxvb2QvIGVwaWRlbWlvbG9neS9wc3ljaG9sb2d5LyB0aGVy
YXB5PC9rZXl3b3JkPjxrZXl3b3JkPk1hbGU8L2tleXdvcmQ+PGtleXdvcmQ+TWlkZGxlIEFnZWQ8
L2tleXdvcmQ+PGtleXdvcmQ+UGFyYXRoeXJvaWQgSG9ybW9uZS9ibG9vZDwva2V5d29yZD48a2V5
d29yZD5RdWFsaXR5IG9mIExpZmU8L2tleXdvcmQ+PGtleXdvcmQ+U3RyZXNzLCBQc3ljaG9sb2dp
Y2FsL2VwaWRlbWlvbG9neS9ldGlvbG9neTwva2V5d29yZD48a2V5d29yZD5TdXJ2ZXlzIGFuZCBR
dWVzdGlvbm5haXJlczwva2V5d29yZD48a2V5d29yZD5jYXJlZ2l2ZXI8L2tleXdvcmQ+PGtleXdv
cmQ+aHlwb3BhcmF0aHlyb2lkaXNtPC9rZXl3b3JkPjxrZXl3b3JkPnBhcmF0aHlyb2lkIGhvcm1v
bmU8L2tleXdvcmQ+PGtleXdvcmQ+cGF0aWVudDwva2V5d29yZD48a2V5d29yZD5zdXJ2ZXlzIGFu
ZCBxdWVzdGlvbm5haXJlczwva2V5d29yZD48a2V5d29yZD5hZHZpc29yeSBib2FyZCBtZW1iZXJz
IGFuZCBzcGVha2VycyBmb3IgU2hpcmUuIEJMQyBoYXMgc2VydmVkIGFzIGEgY29uc3VsdGFudCBm
b3I8L2tleXdvcmQ+PGtleXdvcmQ+U2hpcmUuIEVHIGlzIGEgdm9sdW50ZWVyIHdpdGggSHlwb3Bh
cmEgVUssIHdoaWNoIGhhcyByZWNlaXZlZCBkb25hdGlvbnMgZnJvbTwva2V5d29yZD48a2V5d29y
ZD5TaGlyZS4gS00gaXMgYSBjdXJyZW50IGVtcGxveWVlIGFuZCBESiBhbmQgTkLigJBFIGFyZSBm
b3JtZXIgZW1wbG95ZWVzIG9mIEFkZWxwaGk8L2tleXdvcmQ+PGtleXdvcmQ+UmVhbOKAkFdvcmxk
LCB3aGljaCB3YXMgY29udHJhY3RlZCBieSBTaGlyZSB0byBjb25kdWN0IHRoaXMgcmVzZWFyY2gu
IEtDIGlzIGFuPC9rZXl3b3JkPjxrZXl3b3JkPmVtcGxveWVlIG9mIFNoaXJlIEh1bWFuIEdlbmV0
aWMgVGhlcmFwaWVzLCBJbmMsIGEgbWVtYmVyIG9mIHRoZSBUYWtlZGEgZ3JvdXAgb2Y8L2tleXdv
cmQ+PGtleXdvcmQ+Y29tcGFuaWVzLiBKRyBhbmQgQ00gYXJlIGVtcGxveWVlcyBvZiBTaGlyZSBJ
bnRlcm5hdGlvbmFsIEdtYkgsIGEgbWVtYmVyIG9mIHRoZTwva2V5d29yZD48a2V5d29yZD5UYWtl
ZGEgZ3JvdXAgb2YgY29tcGFuaWVzLiBIROKAkEggaGFzIG5vIGNvbmZsaWN0cyB0byByZXBvcnQu
PC9rZXl3b3JkPjwva2V5d29yZHM+PGRhdGVzPjx5ZWFyPjIwMjA8L3llYXI+PHB1Yi1kYXRlcz48
ZGF0ZT5GZWI8L2RhdGU+PC9wdWItZGF0ZXM+PC9kYXRlcz48aXNibj4xMzY1LTIyNjUgKEVsZWN0
cm9uaWMpJiN4RDswMzAwLTA2NjQgKFByaW50KSYjeEQ7MDMwMC0wNjY0IChMaW5raW5nKTwvaXNi
bj48YWNjZXNzaW9uLW51bT4zMTcyMTI1NjwvYWNjZXNzaW9uLW51bT48dXJscz48L3VybHM+PC9y
ZWNvcmQ+PC9DaXRlPjxDaXRlPjxBdXRob3I+SsO4cmdlbnNlbjwvQXV0aG9yPjxZZWFyPjIwMjE8
L1llYXI+PFJlY051bT4zMTwvUmVjTnVtPjxyZWNvcmQ+PHJlYy1udW1iZXI+MzE8L3JlYy1udW1i
ZXI+PGZvcmVpZ24ta2V5cz48a2V5IGFwcD0iRU4iIGRiLWlkPSJ2NTJ6cDAyejhzZngwbGVlMHhu
NTJ3ZWZhZXJ6NWV3YXB3ZnoiIHRpbWVzdGFtcD0iMTY1ODc1MDA0MCI+MzE8L2tleT48L2ZvcmVp
Z24ta2V5cz48cmVmLXR5cGUgbmFtZT0iSm91cm5hbCBBcnRpY2xlIj4xNzwvcmVmLXR5cGU+PGNv
bnRyaWJ1dG9ycz48YXV0aG9ycz48YXV0aG9yPkrDuHJnZW5zZW4sIEMuIFUuPC9hdXRob3I+PGF1
dGhvcj5Ib23DuGUsIFAuPC9hdXRob3I+PGF1dGhvcj5EYWhsLCBNLjwvYXV0aG9yPjxhdXRob3I+
SGl0eiwgTS4gRi48L2F1dGhvcj48L2F1dGhvcnM+PC9jb250cmlidXRvcnM+PGF1dGgtYWRkcmVz
cz5EZXBhcnRtZW50IG9mIE90b3JoaW5vbGFyeW5nb2xvZ3kgYW5kIE1heGlsbG9mYWNpYWwgU3Vy
Z2VyeSBaZWFsYW5kIFVuaXZlcnNpdHkgSG9zcGl0YWwgKFpVSCkgS8O4Z2UgRGVubWFyay4mI3hE
O0RlcGFydG1lbnQgb2YgTWVkaWNhbCBFbmRvY3Jpbm9sb2d5IFplYWxhbmQgVW5pdmVyc2l0eSBI
b3NwaXRhbCAoWlVIKSBLw7hnZSBEZW5tYXJrLiYjeEQ7RGVwYXJ0bWVudCBvZiBDbGluaWNhbCBN
ZWRpY2luZSwgRmFjdWx0eSBvZiBIZWFsdGggYW5kIE1lZGljYWwgU2NpZW5jZXMgVW5pdmVyc2l0
eSBvZiBDb3BlbmhhZ2VuIENvcGVuaGFnZW4gRGVubWFyay4mI3hEO0RlcGFydG1lbnQgb2YgQ2xp
bmljYWwgQmlvY2hlbWlzdHJ5IFplYWxhbmQgVW5pdmVyc2l0eSBIb3NwaXRhbCAoWlVIKSBLw7hn
ZSBEZW5tYXJrLjwvYXV0aC1hZGRyZXNzPjx0aXRsZXM+PHRpdGxlPlBvc3RvcGVyYXRpdmUgQ2hy
b25pYyBIeXBvcGFyYXRoeXJvaWRpc20gYW5kIFF1YWxpdHkgb2YgTGlmZSBBZnRlciBUb3RhbCBU
aHlyb2lkZWN0b215PC90aXRsZT48c2Vjb25kYXJ5LXRpdGxlPkpCTVIgUGx1czwvc2Vjb25kYXJ5
LXRpdGxlPjwvdGl0bGVzPjxwZXJpb2RpY2FsPjxmdWxsLXRpdGxlPkpCTVIgUGx1czwvZnVsbC10
aXRsZT48L3BlcmlvZGljYWw+PHBhZ2VzPmUxMDQ3OTwvcGFnZXM+PHZvbHVtZT41PC92b2x1bWU+
PG51bWJlcj40PC9udW1iZXI+PGtleXdvcmRzPjxrZXl3b3JkPkNhbGNpdW08L2tleXdvcmQ+PGtl
eXdvcmQ+UGFyYXRoeXJvaWRlYTwva2V5d29yZD48a2V5d29yZD5Rb0w8L2tleXdvcmQ+PGtleXdv
cmQ+UmFuZOKAkDM2PC9rZXl3b3JkPjxrZXl3b3JkPlRoeXJvaWRlY3RvbXk8L2tleXdvcmQ+PC9r
ZXl3b3Jkcz48ZGF0ZXM+PHllYXI+MjAyMTwveWVhcj48cHViLWRhdGVzPjxkYXRlPkFwcjwvZGF0
ZT48L3B1Yi1kYXRlcz48L2RhdGVzPjxpc2JuPjI0NzMtNDAzOSAoRWxlY3Ryb25pYykmI3hEOzI0
NzMtNDAzOSAoTGlua2luZyk8L2lzYm4+PGFjY2Vzc2lvbi1udW0+MzM4Njk5OTU8L2FjY2Vzc2lv
bi1udW0+PHVybHM+PC91cmxzPjwvcmVjb3JkPjwvQ2l0ZT48L0VuZE5vdGU+AG==
</w:fldData>
        </w:fldChar>
      </w:r>
      <w:r w:rsidR="00765609">
        <w:rPr>
          <w:rFonts w:ascii="Times New Roman" w:hAnsi="Times New Roman" w:cs="Times New Roman"/>
          <w:sz w:val="22"/>
          <w:szCs w:val="22"/>
          <w:lang w:val="en-US"/>
        </w:rPr>
        <w:instrText xml:space="preserve"> ADDIN EN.CITE.DATA </w:instrText>
      </w:r>
      <w:r w:rsidR="00765609">
        <w:rPr>
          <w:rFonts w:ascii="Times New Roman" w:hAnsi="Times New Roman" w:cs="Times New Roman"/>
          <w:sz w:val="22"/>
          <w:szCs w:val="22"/>
          <w:lang w:val="en-US"/>
        </w:rPr>
      </w:r>
      <w:r w:rsidR="00765609">
        <w:rPr>
          <w:rFonts w:ascii="Times New Roman" w:hAnsi="Times New Roman" w:cs="Times New Roman"/>
          <w:sz w:val="22"/>
          <w:szCs w:val="22"/>
          <w:lang w:val="en-US"/>
        </w:rPr>
        <w:fldChar w:fldCharType="end"/>
      </w:r>
      <w:r w:rsidR="00621B18" w:rsidRPr="002440B9">
        <w:rPr>
          <w:rFonts w:ascii="Times New Roman" w:hAnsi="Times New Roman" w:cs="Times New Roman"/>
          <w:sz w:val="22"/>
          <w:szCs w:val="22"/>
          <w:lang w:val="en-US"/>
        </w:rPr>
      </w:r>
      <w:r w:rsidR="00621B18"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5-7</w:t>
      </w:r>
      <w:r w:rsidR="00621B18" w:rsidRPr="002440B9">
        <w:rPr>
          <w:rFonts w:ascii="Times New Roman" w:hAnsi="Times New Roman" w:cs="Times New Roman"/>
          <w:sz w:val="22"/>
          <w:szCs w:val="22"/>
          <w:lang w:val="en-US"/>
        </w:rPr>
        <w:fldChar w:fldCharType="end"/>
      </w:r>
      <w:r w:rsidR="0060057E" w:rsidRPr="002440B9">
        <w:rPr>
          <w:rFonts w:ascii="Times New Roman" w:hAnsi="Times New Roman" w:cs="Times New Roman"/>
          <w:sz w:val="22"/>
          <w:szCs w:val="22"/>
          <w:lang w:val="en-US"/>
        </w:rPr>
        <w:t>.</w:t>
      </w:r>
    </w:p>
    <w:p w14:paraId="4E7EA7CE" w14:textId="6282F658" w:rsidR="00CA147E" w:rsidRDefault="00C12D8F" w:rsidP="00BA5C2D">
      <w:pPr>
        <w:spacing w:line="480" w:lineRule="auto"/>
        <w:ind w:firstLine="708"/>
        <w:rPr>
          <w:rFonts w:ascii="Times New Roman" w:hAnsi="Times New Roman" w:cs="Times New Roman"/>
          <w:sz w:val="22"/>
          <w:szCs w:val="22"/>
          <w:lang w:val="en-US"/>
        </w:rPr>
      </w:pPr>
      <w:r w:rsidRPr="002440B9">
        <w:rPr>
          <w:rFonts w:ascii="Times New Roman" w:hAnsi="Times New Roman" w:cs="Times New Roman"/>
          <w:sz w:val="22"/>
          <w:szCs w:val="22"/>
          <w:lang w:val="en-US"/>
        </w:rPr>
        <w:t xml:space="preserve">Several risk factors for developing </w:t>
      </w:r>
      <w:r w:rsidR="00724300">
        <w:rPr>
          <w:rFonts w:ascii="Times New Roman" w:hAnsi="Times New Roman" w:cs="Times New Roman"/>
          <w:sz w:val="22"/>
          <w:szCs w:val="22"/>
          <w:lang w:val="en-US"/>
        </w:rPr>
        <w:t>long-term</w:t>
      </w:r>
      <w:r w:rsidRPr="002440B9">
        <w:rPr>
          <w:rFonts w:ascii="Times New Roman" w:hAnsi="Times New Roman" w:cs="Times New Roman"/>
          <w:sz w:val="22"/>
          <w:szCs w:val="22"/>
          <w:lang w:val="en-US"/>
        </w:rPr>
        <w:t xml:space="preserve"> </w:t>
      </w:r>
      <w:r w:rsidR="00D84D7E" w:rsidRPr="002440B9">
        <w:rPr>
          <w:rFonts w:ascii="Times New Roman" w:hAnsi="Times New Roman" w:cs="Times New Roman"/>
          <w:sz w:val="22"/>
          <w:szCs w:val="22"/>
          <w:lang w:val="en-US"/>
        </w:rPr>
        <w:t>hypoparathyroidism</w:t>
      </w:r>
      <w:r w:rsidRPr="002440B9">
        <w:rPr>
          <w:rFonts w:ascii="Times New Roman" w:hAnsi="Times New Roman" w:cs="Times New Roman"/>
          <w:sz w:val="22"/>
          <w:szCs w:val="22"/>
          <w:lang w:val="en-US"/>
        </w:rPr>
        <w:t xml:space="preserve"> a</w:t>
      </w:r>
      <w:r w:rsidR="00CA147E">
        <w:rPr>
          <w:rFonts w:ascii="Times New Roman" w:hAnsi="Times New Roman" w:cs="Times New Roman"/>
          <w:sz w:val="22"/>
          <w:szCs w:val="22"/>
          <w:lang w:val="en-US"/>
        </w:rPr>
        <w:t>re described in literature including</w:t>
      </w:r>
      <w:r w:rsidR="00CA147E" w:rsidRPr="00CA147E">
        <w:rPr>
          <w:rFonts w:ascii="Times New Roman" w:hAnsi="Times New Roman" w:cs="Times New Roman"/>
          <w:sz w:val="22"/>
          <w:szCs w:val="22"/>
          <w:lang w:val="en-US"/>
        </w:rPr>
        <w:t xml:space="preserve"> extensive surgical procedures (e.g., central lymph node dissection) and low post-operative p</w:t>
      </w:r>
      <w:r w:rsidR="00CA147E">
        <w:rPr>
          <w:rFonts w:ascii="Times New Roman" w:hAnsi="Times New Roman" w:cs="Times New Roman"/>
          <w:sz w:val="22"/>
          <w:szCs w:val="22"/>
          <w:lang w:val="en-US"/>
        </w:rPr>
        <w:t>arathyroid hormone (PTH) levels</w:t>
      </w:r>
      <w:r w:rsidR="0001476E" w:rsidRPr="002440B9">
        <w:rPr>
          <w:rFonts w:ascii="Times New Roman" w:hAnsi="Times New Roman" w:cs="Times New Roman"/>
          <w:sz w:val="22"/>
          <w:szCs w:val="22"/>
          <w:lang w:val="en-US"/>
        </w:rPr>
        <w:t xml:space="preserve"> </w:t>
      </w:r>
      <w:r w:rsidR="0001476E" w:rsidRPr="002440B9">
        <w:rPr>
          <w:rFonts w:ascii="Times New Roman" w:hAnsi="Times New Roman" w:cs="Times New Roman"/>
          <w:sz w:val="22"/>
          <w:szCs w:val="22"/>
          <w:lang w:val="en-US"/>
        </w:rPr>
        <w:fldChar w:fldCharType="begin">
          <w:fldData xml:space="preserve">PEVuZE5vdGU+PENpdGU+PEF1dGhvcj5Hb2RsZXdza2E8L0F1dGhvcj48WWVhcj4yMDIwPC9ZZWFy
PjxSZWNOdW0+NDA8L1JlY051bT48RGlzcGxheVRleHQ+PHN0eWxlIGZhY2U9InN1cGVyc2NyaXB0
Ij44LCA5PC9zdHlsZT48L0Rpc3BsYXlUZXh0PjxyZWNvcmQ+PHJlYy1udW1iZXI+NDA8L3JlYy1u
dW1iZXI+PGZvcmVpZ24ta2V5cz48a2V5IGFwcD0iRU4iIGRiLWlkPSJ2NTJ6cDAyejhzZngwbGVl
MHhuNTJ3ZWZhZXJ6NWV3YXB3ZnoiIHRpbWVzdGFtcD0iMTY1ODk4OTc4MiI+NDA8L2tleT48L2Zv
cmVpZ24ta2V5cz48cmVmLXR5cGUgbmFtZT0iSm91cm5hbCBBcnRpY2xlIj4xNzwvcmVmLXR5cGU+
PGNvbnRyaWJ1dG9ycz48YXV0aG9ycz48YXV0aG9yPkdvZGxld3NrYSwgUC48L2F1dGhvcj48YXV0
aG9yPkJlbmtlLCBNLjwvYXV0aG9yPjxhdXRob3I+U3RhY2hsZXdza2EtTmFzZmV0ZXIsIEUuPC9h
dXRob3I+PGF1dGhvcj5HYcWCY3p5xYRza2ksIEouPC9hdXRob3I+PGF1dGhvcj5QdcWCYSwgQi48
L2F1dGhvcj48YXV0aG9yPkRlZGVjanVzLCBNLjwvYXV0aG9yPjwvYXV0aG9ycz48L2NvbnRyaWJ1
dG9ycz48YXV0aC1hZGRyZXNzPkRlcGFydG1lbnQgb2YgRW5kb2NyaW5lIE9uY29sb2d5IGFuZCBO
dWNsZWFyIE1lZGljaW5lLCBNYXJpYSBTa8WCb2Rvd3NrYS1DdXJpZSBOYXRpb25hbCBJbnN0aXR1
dGUgb2YgT25jb2xvZ3kgLSBOYXRpb25hbCBSZXNlYXJjaCBJbnN0aXR1dGUsIFdhcnNhdywgUG9s
YW5kLiBwYXVnb2RsZXdza2FAZ21haWwuY29tLiYjeEQ7RGVwYXJ0bWVudCBvZiBFbmRvY3JpbmUg
T25jb2xvZ3kgYW5kIE51Y2xlYXIgTWVkaWNpbmUsIE1hcmlhIFNrxYJvZG93c2thLUN1cmllIE5h
dGlvbmFsIEluc3RpdHV0ZSBvZiBPbmNvbG9neSAtIE5hdGlvbmFsIFJlc2VhcmNoIEluc3RpdHV0
ZSwgV2Fyc2F3LCBQb2xhbmQuJiN4RDtEZXBhcnRtZW50IG9mIEhhZW1hdG9sb2d5LCBJbnN0aXR1
dGUgb2YgSGFlbWF0b2xvZ3kgYW5kIFRyYW5zZnVzaW9uIE1lZGljaW5lLCBXYXJzYXcsIFBvbGFu
ZC48L2F1dGgtYWRkcmVzcz48dGl0bGVzPjx0aXRsZT5SaXNrIGZhY3RvcnMgb2YgcGVybWFuZW50
IGh5cG9wYXJhdGh5cm9pZGlzbSBhZnRlciB0b3RhbCB0aHlyb2lkZWN0b215IGFuZCBjZW50cmFs
IG5lY2sgZGlzc2VjdGlvbiBmb3IgcGFwaWxsYXJ5IHRoeXJvaWQgY2FuY2VyOiBhIHByb3NwZWN0
aXZlIHN0dWR5PC90aXRsZT48c2Vjb25kYXJ5LXRpdGxlPkVuZG9rcnlub2wgUG9sPC9zZWNvbmRh
cnktdGl0bGU+PC90aXRsZXM+PHBlcmlvZGljYWw+PGZ1bGwtdGl0bGU+RW5kb2tyeW5vbCBQb2w8
L2Z1bGwtdGl0bGU+PC9wZXJpb2RpY2FsPjxwYWdlcz4xMjYtMTMzPC9wYWdlcz48dm9sdW1lPjcx
PC92b2x1bWU+PG51bWJlcj4yPC9udW1iZXI+PGtleXdvcmRzPjxrZXl3b3JkPkFkdWx0PC9rZXl3
b3JkPjxrZXl3b3JkPkZlbWFsZTwva2V5d29yZD48a2V5d29yZD5IdW1hbnM8L2tleXdvcmQ+PGtl
eXdvcmQ+SHlwb2NhbGNlbWlhL2V0aW9sb2d5PC9rZXl3b3JkPjxrZXl3b3JkPkh5cG9wYXJhdGh5
cm9pZGlzbS9kaWFnbm9zaXMvIGV0aW9sb2d5PC9rZXl3b3JkPjxrZXl3b3JkPk1hbGU8L2tleXdv
cmQ+PGtleXdvcmQ+TWlkZGxlIEFnZWQ8L2tleXdvcmQ+PGtleXdvcmQ+TmVjayBEaXNzZWN0aW9u
LyBhZHZlcnNlIGVmZmVjdHM8L2tleXdvcmQ+PGtleXdvcmQ+UG9zdG9wZXJhdGl2ZSBDb21wbGlj
YXRpb25zL2V0aW9sb2d5PC9rZXl3b3JkPjxrZXl3b3JkPlByb3NwZWN0aXZlIFN0dWRpZXM8L2tl
eXdvcmQ+PGtleXdvcmQ+UmlzayBGYWN0b3JzPC9rZXl3b3JkPjxrZXl3b3JkPlRoeXJvaWQgQ2Fu
Y2VyLCBQYXBpbGxhcnkvY29tcGxpY2F0aW9ucy8gc3VyZ2VyeTwva2V5d29yZD48a2V5d29yZD5U
aHlyb2lkZWN0b215LyBhZHZlcnNlIGVmZmVjdHM8L2tleXdvcmQ+PGtleXdvcmQ+aHlwb2NhbGNh
ZW1pYTwva2V5d29yZD48a2V5d29yZD5oeXBvcGFyYXRoeXJvaWRpc208L2tleXdvcmQ+PGtleXdv
cmQ+cGFyYXRoeXJvaWQgaG9ybW9uZTwva2V5d29yZD48a2V5d29yZD50aHlyb2lkIGNhcmNpbm9t
YTwva2V5d29yZD48a2V5d29yZD50aHlyb2lkZWN0b215PC9rZXl3b3JkPjwva2V5d29yZHM+PGRh
dGVzPjx5ZWFyPjIwMjA8L3llYXI+PC9kYXRlcz48aXNibj4yMjk5LTgzMDYgKEVsZWN0cm9uaWMp
JiN4RDswNDIzLTEwNFggKExpbmtpbmcpPC9pc2JuPjxhY2Nlc3Npb24tbnVtPjMyMTU0NTY5PC9h
Y2Nlc3Npb24tbnVtPjx1cmxzPjwvdXJscz48L3JlY29yZD48L0NpdGU+PENpdGU+PEF1dGhvcj5D
aG88L0F1dGhvcj48WWVhcj4yMDE2PC9ZZWFyPjxSZWNOdW0+NDE8L1JlY051bT48cmVjb3JkPjxy
ZWMtbnVtYmVyPjQxPC9yZWMtbnVtYmVyPjxmb3JlaWduLWtleXM+PGtleSBhcHA9IkVOIiBkYi1p
ZD0idjUyenAwMno4c2Z4MGxlZTB4bjUyd2VmYWVyejVld2Fwd2Z6IiB0aW1lc3RhbXA9IjE2NTg5
ODk4MTUiPjQxPC9rZXk+PC9mb3JlaWduLWtleXM+PHJlZi10eXBlIG5hbWU9IkpvdXJuYWwgQXJ0
aWNsZSI+MTc8L3JlZi10eXBlPjxjb250cmlidXRvcnM+PGF1dGhvcnM+PGF1dGhvcj5DaG8sIEpl
b25nIE5hbTwvYXV0aG9yPjxhdXRob3I+UGFyaywgV29uIFNlbzwvYXV0aG9yPjxhdXRob3I+TWlu
LCBTdW4gWW91bmc8L2F1dGhvcj48L2F1dGhvcnM+PC9jb250cmlidXRvcnM+PHRpdGxlcz48dGl0
bGU+UHJlZGljdG9ycyBhbmQgcmlzayBmYWN0b3JzIG9mIGh5cG9wYXJhdGh5cm9pZGlzbSBhZnRl
ciB0b3RhbCB0aHlyb2lkZWN0b215PC90aXRsZT48c2Vjb25kYXJ5LXRpdGxlPkludGVybmF0aW9u
YWwgSm91cm5hbCBvZiBTdXJnZXJ5PC9zZWNvbmRhcnktdGl0bGU+PC90aXRsZXM+PHBlcmlvZGlj
YWw+PGZ1bGwtdGl0bGU+SW50ZXJuYXRpb25hbCBKb3VybmFsIG9mIFN1cmdlcnk8L2Z1bGwtdGl0
bGU+PC9wZXJpb2RpY2FsPjxwYWdlcz40Ny01MjwvcGFnZXM+PHZvbHVtZT4zNDwvdm9sdW1lPjxr
ZXl3b3Jkcz48a2V5d29yZD5IeXBvcGFyYXRoeXJvaWRpc208L2tleXdvcmQ+PGtleXdvcmQ+SHlw
b2NhbGNlbWlhPC9rZXl3b3JkPjxrZXl3b3JkPlRoeXJvaWRlY3RvbXk8L2tleXdvcmQ+PGtleXdv
cmQ+VGh5cm9pZCBuZW9wbGFzbTwva2V5d29yZD48L2tleXdvcmRzPjxkYXRlcz48eWVhcj4yMDE2
PC95ZWFyPjxwdWItZGF0ZXM+PGRhdGU+MjAxNi8xMC8wMS88L2RhdGU+PC9wdWItZGF0ZXM+PC9k
YXRlcz48aXNibj4xNzQzLTkxOTE8L2lzYm4+PHVybHM+PHJlbGF0ZWQtdXJscz48dXJsPmh0dHBz
Oi8vd3d3LnNjaWVuY2VkaXJlY3QuY29tL3NjaWVuY2UvYXJ0aWNsZS9waWkvUzE3NDM5MTkxMTYz
MDMxN1g8L3VybD48L3JlbGF0ZWQtdXJscz48L3VybHM+PGVsZWN0cm9uaWMtcmVzb3VyY2UtbnVt
Pmh0dHBzOi8vZG9pLm9yZy8xMC4xMDE2L2ouaWpzdS4yMDE2LjA4LjAxOTwvZWxlY3Ryb25pYy1y
ZXNvdXJjZS1udW0+PC9yZWNvcmQ+PC9DaXRlPjwvRW5kTm90ZT5=
</w:fldData>
        </w:fldChar>
      </w:r>
      <w:r w:rsidR="00765609">
        <w:rPr>
          <w:rFonts w:ascii="Times New Roman" w:hAnsi="Times New Roman" w:cs="Times New Roman"/>
          <w:sz w:val="22"/>
          <w:szCs w:val="22"/>
          <w:lang w:val="en-US"/>
        </w:rPr>
        <w:instrText xml:space="preserve"> ADDIN EN.CITE </w:instrText>
      </w:r>
      <w:r w:rsidR="00765609">
        <w:rPr>
          <w:rFonts w:ascii="Times New Roman" w:hAnsi="Times New Roman" w:cs="Times New Roman"/>
          <w:sz w:val="22"/>
          <w:szCs w:val="22"/>
          <w:lang w:val="en-US"/>
        </w:rPr>
        <w:fldChar w:fldCharType="begin">
          <w:fldData xml:space="preserve">PEVuZE5vdGU+PENpdGU+PEF1dGhvcj5Hb2RsZXdza2E8L0F1dGhvcj48WWVhcj4yMDIwPC9ZZWFy
PjxSZWNOdW0+NDA8L1JlY051bT48RGlzcGxheVRleHQ+PHN0eWxlIGZhY2U9InN1cGVyc2NyaXB0
Ij44LCA5PC9zdHlsZT48L0Rpc3BsYXlUZXh0PjxyZWNvcmQ+PHJlYy1udW1iZXI+NDA8L3JlYy1u
dW1iZXI+PGZvcmVpZ24ta2V5cz48a2V5IGFwcD0iRU4iIGRiLWlkPSJ2NTJ6cDAyejhzZngwbGVl
MHhuNTJ3ZWZhZXJ6NWV3YXB3ZnoiIHRpbWVzdGFtcD0iMTY1ODk4OTc4MiI+NDA8L2tleT48L2Zv
cmVpZ24ta2V5cz48cmVmLXR5cGUgbmFtZT0iSm91cm5hbCBBcnRpY2xlIj4xNzwvcmVmLXR5cGU+
PGNvbnRyaWJ1dG9ycz48YXV0aG9ycz48YXV0aG9yPkdvZGxld3NrYSwgUC48L2F1dGhvcj48YXV0
aG9yPkJlbmtlLCBNLjwvYXV0aG9yPjxhdXRob3I+U3RhY2hsZXdza2EtTmFzZmV0ZXIsIEUuPC9h
dXRob3I+PGF1dGhvcj5HYcWCY3p5xYRza2ksIEouPC9hdXRob3I+PGF1dGhvcj5QdcWCYSwgQi48
L2F1dGhvcj48YXV0aG9yPkRlZGVjanVzLCBNLjwvYXV0aG9yPjwvYXV0aG9ycz48L2NvbnRyaWJ1
dG9ycz48YXV0aC1hZGRyZXNzPkRlcGFydG1lbnQgb2YgRW5kb2NyaW5lIE9uY29sb2d5IGFuZCBO
dWNsZWFyIE1lZGljaW5lLCBNYXJpYSBTa8WCb2Rvd3NrYS1DdXJpZSBOYXRpb25hbCBJbnN0aXR1
dGUgb2YgT25jb2xvZ3kgLSBOYXRpb25hbCBSZXNlYXJjaCBJbnN0aXR1dGUsIFdhcnNhdywgUG9s
YW5kLiBwYXVnb2RsZXdza2FAZ21haWwuY29tLiYjeEQ7RGVwYXJ0bWVudCBvZiBFbmRvY3JpbmUg
T25jb2xvZ3kgYW5kIE51Y2xlYXIgTWVkaWNpbmUsIE1hcmlhIFNrxYJvZG93c2thLUN1cmllIE5h
dGlvbmFsIEluc3RpdHV0ZSBvZiBPbmNvbG9neSAtIE5hdGlvbmFsIFJlc2VhcmNoIEluc3RpdHV0
ZSwgV2Fyc2F3LCBQb2xhbmQuJiN4RDtEZXBhcnRtZW50IG9mIEhhZW1hdG9sb2d5LCBJbnN0aXR1
dGUgb2YgSGFlbWF0b2xvZ3kgYW5kIFRyYW5zZnVzaW9uIE1lZGljaW5lLCBXYXJzYXcsIFBvbGFu
ZC48L2F1dGgtYWRkcmVzcz48dGl0bGVzPjx0aXRsZT5SaXNrIGZhY3RvcnMgb2YgcGVybWFuZW50
IGh5cG9wYXJhdGh5cm9pZGlzbSBhZnRlciB0b3RhbCB0aHlyb2lkZWN0b215IGFuZCBjZW50cmFs
IG5lY2sgZGlzc2VjdGlvbiBmb3IgcGFwaWxsYXJ5IHRoeXJvaWQgY2FuY2VyOiBhIHByb3NwZWN0
aXZlIHN0dWR5PC90aXRsZT48c2Vjb25kYXJ5LXRpdGxlPkVuZG9rcnlub2wgUG9sPC9zZWNvbmRh
cnktdGl0bGU+PC90aXRsZXM+PHBlcmlvZGljYWw+PGZ1bGwtdGl0bGU+RW5kb2tyeW5vbCBQb2w8
L2Z1bGwtdGl0bGU+PC9wZXJpb2RpY2FsPjxwYWdlcz4xMjYtMTMzPC9wYWdlcz48dm9sdW1lPjcx
PC92b2x1bWU+PG51bWJlcj4yPC9udW1iZXI+PGtleXdvcmRzPjxrZXl3b3JkPkFkdWx0PC9rZXl3
b3JkPjxrZXl3b3JkPkZlbWFsZTwva2V5d29yZD48a2V5d29yZD5IdW1hbnM8L2tleXdvcmQ+PGtl
eXdvcmQ+SHlwb2NhbGNlbWlhL2V0aW9sb2d5PC9rZXl3b3JkPjxrZXl3b3JkPkh5cG9wYXJhdGh5
cm9pZGlzbS9kaWFnbm9zaXMvIGV0aW9sb2d5PC9rZXl3b3JkPjxrZXl3b3JkPk1hbGU8L2tleXdv
cmQ+PGtleXdvcmQ+TWlkZGxlIEFnZWQ8L2tleXdvcmQ+PGtleXdvcmQ+TmVjayBEaXNzZWN0aW9u
LyBhZHZlcnNlIGVmZmVjdHM8L2tleXdvcmQ+PGtleXdvcmQ+UG9zdG9wZXJhdGl2ZSBDb21wbGlj
YXRpb25zL2V0aW9sb2d5PC9rZXl3b3JkPjxrZXl3b3JkPlByb3NwZWN0aXZlIFN0dWRpZXM8L2tl
eXdvcmQ+PGtleXdvcmQ+UmlzayBGYWN0b3JzPC9rZXl3b3JkPjxrZXl3b3JkPlRoeXJvaWQgQ2Fu
Y2VyLCBQYXBpbGxhcnkvY29tcGxpY2F0aW9ucy8gc3VyZ2VyeTwva2V5d29yZD48a2V5d29yZD5U
aHlyb2lkZWN0b215LyBhZHZlcnNlIGVmZmVjdHM8L2tleXdvcmQ+PGtleXdvcmQ+aHlwb2NhbGNh
ZW1pYTwva2V5d29yZD48a2V5d29yZD5oeXBvcGFyYXRoeXJvaWRpc208L2tleXdvcmQ+PGtleXdv
cmQ+cGFyYXRoeXJvaWQgaG9ybW9uZTwva2V5d29yZD48a2V5d29yZD50aHlyb2lkIGNhcmNpbm9t
YTwva2V5d29yZD48a2V5d29yZD50aHlyb2lkZWN0b215PC9rZXl3b3JkPjwva2V5d29yZHM+PGRh
dGVzPjx5ZWFyPjIwMjA8L3llYXI+PC9kYXRlcz48aXNibj4yMjk5LTgzMDYgKEVsZWN0cm9uaWMp
JiN4RDswNDIzLTEwNFggKExpbmtpbmcpPC9pc2JuPjxhY2Nlc3Npb24tbnVtPjMyMTU0NTY5PC9h
Y2Nlc3Npb24tbnVtPjx1cmxzPjwvdXJscz48L3JlY29yZD48L0NpdGU+PENpdGU+PEF1dGhvcj5D
aG88L0F1dGhvcj48WWVhcj4yMDE2PC9ZZWFyPjxSZWNOdW0+NDE8L1JlY051bT48cmVjb3JkPjxy
ZWMtbnVtYmVyPjQxPC9yZWMtbnVtYmVyPjxmb3JlaWduLWtleXM+PGtleSBhcHA9IkVOIiBkYi1p
ZD0idjUyenAwMno4c2Z4MGxlZTB4bjUyd2VmYWVyejVld2Fwd2Z6IiB0aW1lc3RhbXA9IjE2NTg5
ODk4MTUiPjQxPC9rZXk+PC9mb3JlaWduLWtleXM+PHJlZi10eXBlIG5hbWU9IkpvdXJuYWwgQXJ0
aWNsZSI+MTc8L3JlZi10eXBlPjxjb250cmlidXRvcnM+PGF1dGhvcnM+PGF1dGhvcj5DaG8sIEpl
b25nIE5hbTwvYXV0aG9yPjxhdXRob3I+UGFyaywgV29uIFNlbzwvYXV0aG9yPjxhdXRob3I+TWlu
LCBTdW4gWW91bmc8L2F1dGhvcj48L2F1dGhvcnM+PC9jb250cmlidXRvcnM+PHRpdGxlcz48dGl0
bGU+UHJlZGljdG9ycyBhbmQgcmlzayBmYWN0b3JzIG9mIGh5cG9wYXJhdGh5cm9pZGlzbSBhZnRl
ciB0b3RhbCB0aHlyb2lkZWN0b215PC90aXRsZT48c2Vjb25kYXJ5LXRpdGxlPkludGVybmF0aW9u
YWwgSm91cm5hbCBvZiBTdXJnZXJ5PC9zZWNvbmRhcnktdGl0bGU+PC90aXRsZXM+PHBlcmlvZGlj
YWw+PGZ1bGwtdGl0bGU+SW50ZXJuYXRpb25hbCBKb3VybmFsIG9mIFN1cmdlcnk8L2Z1bGwtdGl0
bGU+PC9wZXJpb2RpY2FsPjxwYWdlcz40Ny01MjwvcGFnZXM+PHZvbHVtZT4zNDwvdm9sdW1lPjxr
ZXl3b3Jkcz48a2V5d29yZD5IeXBvcGFyYXRoeXJvaWRpc208L2tleXdvcmQ+PGtleXdvcmQ+SHlw
b2NhbGNlbWlhPC9rZXl3b3JkPjxrZXl3b3JkPlRoeXJvaWRlY3RvbXk8L2tleXdvcmQ+PGtleXdv
cmQ+VGh5cm9pZCBuZW9wbGFzbTwva2V5d29yZD48L2tleXdvcmRzPjxkYXRlcz48eWVhcj4yMDE2
PC95ZWFyPjxwdWItZGF0ZXM+PGRhdGU+MjAxNi8xMC8wMS88L2RhdGU+PC9wdWItZGF0ZXM+PC9k
YXRlcz48aXNibj4xNzQzLTkxOTE8L2lzYm4+PHVybHM+PHJlbGF0ZWQtdXJscz48dXJsPmh0dHBz
Oi8vd3d3LnNjaWVuY2VkaXJlY3QuY29tL3NjaWVuY2UvYXJ0aWNsZS9waWkvUzE3NDM5MTkxMTYz
MDMxN1g8L3VybD48L3JlbGF0ZWQtdXJscz48L3VybHM+PGVsZWN0cm9uaWMtcmVzb3VyY2UtbnVt
Pmh0dHBzOi8vZG9pLm9yZy8xMC4xMDE2L2ouaWpzdS4yMDE2LjA4LjAxOTwvZWxlY3Ryb25pYy1y
ZXNvdXJjZS1udW0+PC9yZWNvcmQ+PC9DaXRlPjwvRW5kTm90ZT5=
</w:fldData>
        </w:fldChar>
      </w:r>
      <w:r w:rsidR="00765609">
        <w:rPr>
          <w:rFonts w:ascii="Times New Roman" w:hAnsi="Times New Roman" w:cs="Times New Roman"/>
          <w:sz w:val="22"/>
          <w:szCs w:val="22"/>
          <w:lang w:val="en-US"/>
        </w:rPr>
        <w:instrText xml:space="preserve"> ADDIN EN.CITE.DATA </w:instrText>
      </w:r>
      <w:r w:rsidR="00765609">
        <w:rPr>
          <w:rFonts w:ascii="Times New Roman" w:hAnsi="Times New Roman" w:cs="Times New Roman"/>
          <w:sz w:val="22"/>
          <w:szCs w:val="22"/>
          <w:lang w:val="en-US"/>
        </w:rPr>
      </w:r>
      <w:r w:rsidR="00765609">
        <w:rPr>
          <w:rFonts w:ascii="Times New Roman" w:hAnsi="Times New Roman" w:cs="Times New Roman"/>
          <w:sz w:val="22"/>
          <w:szCs w:val="22"/>
          <w:lang w:val="en-US"/>
        </w:rPr>
        <w:fldChar w:fldCharType="end"/>
      </w:r>
      <w:r w:rsidR="0001476E" w:rsidRPr="002440B9">
        <w:rPr>
          <w:rFonts w:ascii="Times New Roman" w:hAnsi="Times New Roman" w:cs="Times New Roman"/>
          <w:sz w:val="22"/>
          <w:szCs w:val="22"/>
          <w:lang w:val="en-US"/>
        </w:rPr>
      </w:r>
      <w:r w:rsidR="0001476E"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8, 9</w:t>
      </w:r>
      <w:r w:rsidR="0001476E" w:rsidRPr="002440B9">
        <w:rPr>
          <w:rFonts w:ascii="Times New Roman" w:hAnsi="Times New Roman" w:cs="Times New Roman"/>
          <w:sz w:val="22"/>
          <w:szCs w:val="22"/>
          <w:lang w:val="en-US"/>
        </w:rPr>
        <w:fldChar w:fldCharType="end"/>
      </w:r>
      <w:r w:rsidR="00765609">
        <w:rPr>
          <w:rFonts w:ascii="Times New Roman" w:hAnsi="Times New Roman" w:cs="Times New Roman"/>
          <w:sz w:val="22"/>
          <w:szCs w:val="22"/>
          <w:lang w:val="en-US"/>
        </w:rPr>
        <w:t>. P</w:t>
      </w:r>
      <w:r w:rsidRPr="002440B9">
        <w:rPr>
          <w:rFonts w:ascii="Times New Roman" w:hAnsi="Times New Roman" w:cs="Times New Roman"/>
          <w:sz w:val="22"/>
          <w:szCs w:val="22"/>
          <w:lang w:val="en-US"/>
        </w:rPr>
        <w:t>ost-operative PTH level</w:t>
      </w:r>
      <w:r w:rsidR="00765609">
        <w:rPr>
          <w:rFonts w:ascii="Times New Roman" w:hAnsi="Times New Roman" w:cs="Times New Roman"/>
          <w:sz w:val="22"/>
          <w:szCs w:val="22"/>
          <w:lang w:val="en-US"/>
        </w:rPr>
        <w:t>s</w:t>
      </w:r>
      <w:r w:rsidRPr="002440B9">
        <w:rPr>
          <w:rFonts w:ascii="Times New Roman" w:hAnsi="Times New Roman" w:cs="Times New Roman"/>
          <w:sz w:val="22"/>
          <w:szCs w:val="22"/>
          <w:lang w:val="en-US"/>
        </w:rPr>
        <w:t xml:space="preserve"> </w:t>
      </w:r>
      <w:r w:rsidR="00CA147E" w:rsidRPr="00CA147E">
        <w:rPr>
          <w:rFonts w:ascii="Times New Roman" w:hAnsi="Times New Roman" w:cs="Times New Roman"/>
          <w:sz w:val="22"/>
          <w:szCs w:val="22"/>
          <w:lang w:val="en-US"/>
        </w:rPr>
        <w:t xml:space="preserve">play a crucial role in predicting </w:t>
      </w:r>
      <w:r w:rsidR="00724300">
        <w:rPr>
          <w:rFonts w:ascii="Times New Roman" w:hAnsi="Times New Roman" w:cs="Times New Roman"/>
          <w:sz w:val="22"/>
          <w:szCs w:val="22"/>
          <w:lang w:val="en-US"/>
        </w:rPr>
        <w:t>long-term</w:t>
      </w:r>
      <w:r w:rsidRPr="002440B9">
        <w:rPr>
          <w:rFonts w:ascii="Times New Roman" w:hAnsi="Times New Roman" w:cs="Times New Roman"/>
          <w:sz w:val="22"/>
          <w:szCs w:val="22"/>
          <w:lang w:val="en-US"/>
        </w:rPr>
        <w:t xml:space="preserve"> </w:t>
      </w:r>
      <w:r w:rsidR="00D84D7E" w:rsidRPr="002440B9">
        <w:rPr>
          <w:rFonts w:ascii="Times New Roman" w:hAnsi="Times New Roman" w:cs="Times New Roman"/>
          <w:sz w:val="22"/>
          <w:szCs w:val="22"/>
          <w:lang w:val="en-US"/>
        </w:rPr>
        <w:t>hypoparathyroidism</w:t>
      </w:r>
      <w:r w:rsidRPr="002440B9">
        <w:rPr>
          <w:rFonts w:ascii="Times New Roman" w:hAnsi="Times New Roman" w:cs="Times New Roman"/>
          <w:sz w:val="22"/>
          <w:szCs w:val="22"/>
          <w:lang w:val="en-US"/>
        </w:rPr>
        <w:t xml:space="preserve"> after total or completion thyroidectomy </w:t>
      </w:r>
      <w:r w:rsidRPr="002440B9">
        <w:rPr>
          <w:rFonts w:ascii="Times New Roman" w:hAnsi="Times New Roman" w:cs="Times New Roman"/>
          <w:sz w:val="22"/>
          <w:szCs w:val="22"/>
          <w:lang w:val="en-US"/>
        </w:rPr>
        <w:fldChar w:fldCharType="begin">
          <w:fldData xml:space="preserve">PEVuZE5vdGU+PENpdGU+PEF1dGhvcj5Mb25jYXI8L0F1dGhvcj48WWVhcj4yMDIxPC9ZZWFyPjxS
ZWNOdW0+MzwvUmVjTnVtPjxEaXNwbGF5VGV4dD48c3R5bGUgZmFjZT0ic3VwZXJzY3JpcHQiPjUs
IDEwLCAxMTwvc3R5bGU+PC9EaXNwbGF5VGV4dD48cmVjb3JkPjxyZWMtbnVtYmVyPjM8L3JlYy1u
dW1iZXI+PGZvcmVpZ24ta2V5cz48a2V5IGFwcD0iRU4iIGRiLWlkPSJ2NTJ6cDAyejhzZngwbGVl
MHhuNTJ3ZWZhZXJ6NWV3YXB3ZnoiIHRpbWVzdGFtcD0iMTY0NDIyNTMxOCI+Mzwva2V5PjwvZm9y
ZWlnbi1rZXlzPjxyZWYtdHlwZSBuYW1lPSJKb3VybmFsIEFydGljbGUiPjE3PC9yZWYtdHlwZT48
Y29udHJpYnV0b3JzPjxhdXRob3JzPjxhdXRob3I+TG9uY2FyLCBJLjwvYXV0aG9yPjxhdXRob3I+
Tm9sdGVzLCBNLiBFLjwvYXV0aG9yPjxhdXRob3I+RGlja2hvZmYsIEMuPC9hdXRob3I+PGF1dGhv
cj5FbmdlbHNtYW4sIEEuIEYuPC9hdXRob3I+PGF1dGhvcj5TY2hlcGVycywgQS48L2F1dGhvcj48
YXV0aG9yPlZyaWVucywgTS4gUi48L2F1dGhvcj48YXV0aG9yPkJvdXZ5LCBOLiBELjwvYXV0aG9y
PjxhdXRob3I+S3J1aWpmZiwgUy48L2F1dGhvcj48YXV0aG9yPnZhbiBHaW5ob3ZlbiwgVC4gTS48
L2F1dGhvcj48L2F1dGhvcnM+PC9jb250cmlidXRvcnM+PGF1dGgtYWRkcmVzcz5FcmFzbXVzIE1D
IENhbmNlciBJbnN0aXR1dGUsIERlcGFydG1lbnQgb2YgU3VyZ2ljYWwgT25jb2xvZ3kgYW5kIEdh
c3Ryb2ludGVzdGluYWwgU3VyZ2VyeSwgUm90dGVyZGFtLCB0aGUgTmV0aGVybGFuZHMuJiN4RDtV
bml2ZXJzaXR5IG9mIEdyb25pbmdlbiwgVW5pdmVyc2l0eSBNZWRpY2FsIENlbnRlciBHcm9uaW5n
ZW4sIERlcGFydG1lbnQgb2YgU3VyZ2ljYWwgT25jb2xvZ3ksIEdyb25pbmdlbiwgdGhlIE5ldGhl
cmxhbmRzLiYjeEQ7VW5pdmVyc2l0eSBvZiBHcm9uaW5nZW4sIFVuaXZlcnNpdHkgTWVkaWNhbCBD
ZW50ZXIgR3JvbmluZ2VuLCBEZXBhcnRtZW50IG9mIE51Y2xlYXIgTWVkaWNpbmUgYW5kIE1vbGVj
dWxhciBJbWFnaW5nLCBHcm9uaW5nZW4sIHRoZSBOZXRoZXJsYW5kcy4mI3hEO0Ftc3RlcmRhbSBV
TUMsIGxvY2F0aW9uIFZVbWMsIERlcGFydG1lbnQgb2YgU3VyZ2VyeSwgQW1zdGVyZGFtLCB0aGUg
TmV0aGVybGFuZHMuJiN4RDtBbXN0ZXJkYW0gVU1DLCBsb2NhdGlvbiBBTUMsIERlcGFydG1lbnQg
b2YgU3VyZ2VyeSwgQW1zdGVyZGFtLCB0aGUgTmV0aGVybGFuZHMuJiN4RDtMZWlkZW4gVW5pdmVy
c2l0eSBNZWRpY2FsIENlbnRlciwgRGVwYXJ0bWVudCBvZiBTdXJnZXJ5LCBMZWlkZW4sIHRoZSBO
ZXRoZXJsYW5kcy4mI3hEO1VuaXZlcnNpdHkgTWVkaWNhbCBDZW50ZXIgVXRyZWNodCwgRGVwYXJ0
bWVudCBvZiBTdXJnZXJ5LCBVdHJlY2h0LCB0aGUgTmV0aGVybGFuZHMuJiN4RDtNYWFzdHJpY2h0
IFVuaXZlcnNpdHkgTWVkaWNhbCBDZW50ZXIsIERlcGFydG1lbnQgb2YgU3VyZ2VyeSwgTWFhc3Ry
aWNodCwgdGhlIE5ldGhlcmxhbmRzLjwvYXV0aC1hZGRyZXNzPjx0aXRsZXM+PHRpdGxlPlBlcnNp
c3RlbnQgUG9zdHRoeXJvaWRlY3RvbXkgSHlwb3BhcmF0aHlyb2lkaXNtIGluIHRoZSBOZXRoZXJs
YW5kczwvdGl0bGU+PHNlY29uZGFyeS10aXRsZT5KQU1BIE90b2xhcnluZ29sIEhlYWQgTmVjayBT
dXJnPC9zZWNvbmRhcnktdGl0bGU+PC90aXRsZXM+PHBhZ2VzPjk1OS05NjU8L3BhZ2VzPjx2b2x1
bWU+MTQ3PC92b2x1bWU+PG51bWJlcj4xMTwvbnVtYmVyPjxrZXl3b3Jkcz48a2V5d29yZD4wIChD
YWxjaXVtLVJlZ3VsYXRpbmcgSG9ybW9uZXMgYW5kIEFnZW50cyk8L2tleXdvcmQ+PGtleXdvcmQ+
U1k3UTgxNFZVUCAoQ2FsY2l1bSk8L2tleXdvcmQ+PGtleXdvcmQ+QWR1bHQ8L2tleXdvcmQ+PGtl
eXdvcmQ+QWdlZDwva2V5d29yZD48a2V5d29yZD5DYWxjaXVtL3RoZXJhcGV1dGljIHVzZTwva2V5
d29yZD48a2V5d29yZD5DYWxjaXVtLVJlZ3VsYXRpbmcgSG9ybW9uZXMgYW5kIEFnZW50cy90aGVy
YXBldXRpYyB1c2U8L2tleXdvcmQ+PGtleXdvcmQ+RmVtYWxlPC9rZXl3b3JkPjxrZXl3b3JkPkh1
bWFuczwva2V5d29yZD48a2V5d29yZD5IeXBvcGFyYXRoeXJvaWRpc20vZGlhZ25vc2lzLyBlcGlk
ZW1pb2xvZ3kvIGV0aW9sb2d5L3ByZXZlbnRpb24gJmFtcDsgY29udHJvbDwva2V5d29yZD48a2V5
d29yZD5JbmNpZGVuY2U8L2tleXdvcmQ+PGtleXdvcmQ+TWFsZTwva2V5d29yZD48a2V5d29yZD5N
aWRkbGUgQWdlZDwva2V5d29yZD48a2V5d29yZD5OZXRoZXJsYW5kczwva2V5d29yZD48a2V5d29y
ZD5Qb3N0b3BlcmF0aXZlIENhcmUvbWV0aG9kczwva2V5d29yZD48a2V5d29yZD5Qb3N0b3BlcmF0
aXZlIENvbXBsaWNhdGlvbnMvZGlhZ25vc2lzLyBlcGlkZW1pb2xvZ3kvcHJldmVudGlvbiAmYW1w
OyBjb250cm9sPC9rZXl3b3JkPjxrZXl3b3JkPlJldHJvc3BlY3RpdmUgU3R1ZGllczwva2V5d29y
ZD48a2V5d29yZD5UaHlyb2lkZWN0b215PC9rZXl3b3JkPjxrZXl3b3JkPlRyZWF0bWVudCBPdXRj
b21lPC9rZXl3b3JkPjwva2V5d29yZHM+PGRhdGVzPjx5ZWFyPjIwMjE8L3llYXI+PHB1Yi1kYXRl
cz48ZGF0ZT5Ob3YgMTwvZGF0ZT48L3B1Yi1kYXRlcz48L2RhdGVzPjxpc2JuPjIxNjgtNjE5WCAo
RWxlY3Ryb25pYykmI3hEOzIxNjgtNjE4MSAoUHJpbnQpJiN4RDsyMTY4LTYxODEgKExpbmtpbmcp
PC9pc2JuPjxhY2Nlc3Npb24tbnVtPjM0NjE3OTc3PC9hY2Nlc3Npb24tbnVtPjx1cmxzPjwvdXJs
cz48L3JlY29yZD48L0NpdGU+PENpdGU+PEF1dGhvcj5XYW5nPC9BdXRob3I+PFllYXI+MjAxODwv
WWVhcj48UmVjTnVtPjE5PC9SZWNOdW0+PHJlY29yZD48cmVjLW51bWJlcj4xOTwvcmVjLW51bWJl
cj48Zm9yZWlnbi1rZXlzPjxrZXkgYXBwPSJFTiIgZGItaWQ9InY1MnpwMDJ6OHNmeDBsZWUweG41
MndlZmFlcno1ZXdhcHdmeiIgdGltZXN0YW1wPSIxNjUyOTY0MzU0Ij4xOTwva2V5PjwvZm9yZWln
bi1rZXlzPjxyZWYtdHlwZSBuYW1lPSJKb3VybmFsIEFydGljbGUiPjE3PC9yZWYtdHlwZT48Y29u
dHJpYnV0b3JzPjxhdXRob3JzPjxhdXRob3I+V2FuZywgVy48L2F1dGhvcj48YXV0aG9yPlhpYSwg
Ri48L2F1dGhvcj48YXV0aG9yPk1lbmcsIEMuPC9hdXRob3I+PGF1dGhvcj5aaGFuZywgWi48L2F1
dGhvcj48YXV0aG9yPkJhaSwgTi48L2F1dGhvcj48YXV0aG9yPkxpLCBYLjwvYXV0aG9yPjwvYXV0
aG9ycz48L2NvbnRyaWJ1dG9ycz48YXV0aC1hZGRyZXNzPkRlcGFydG1lbnQgb2YgR2VuZXJhbCBT
dXJnZXJ5LCBYaWFuZ3lhIEhvc3BpdGFsLCBDZW50cmFsIFNvdXRoIFVuaXZlcnNpdHksIENoYW5n
c2hhLCBDaGluYS4mI3hEO0RlcGFydG1lbnQgb2YgR2VuZXJhbCBTdXJnZXJ5LCBYaWFuZ3lhIEhv
c3BpdGFsLCBDZW50cmFsIFNvdXRoIFVuaXZlcnNpdHksIENoYW5nc2hhLCBDaGluYS4gRWxlY3Ry
b25pYyBhZGRyZXNzOiBtZW5nY2hhb3lhbmdAY3N1LmVkdS5jbi4mI3hEO0RlcGFydG1lbnQgb2Yg
R2VuZXJhbCBTdXJnZXJ5LCBYaWFuZ3lhIEhvc3BpdGFsLCBDZW50cmFsIFNvdXRoIFVuaXZlcnNp
dHksIENoYW5nc2hhLCBDaGluYS4gRWxlY3Ryb25pYyBhZGRyZXNzOiBsaXhpbnlpbmdjbkBjc3Uu
ZWR1LmNuLjwvYXV0aC1hZGRyZXNzPjx0aXRsZXM+PHRpdGxlPlByZWRpY3Rpb24gb2YgcGVybWFu
ZW50IGh5cG9wYXJhdGh5cm9pZGlzbSBieSBwYXJhdGh5cm9pZCBob3Jtb25lIGFuZCBzZXJ1bSBj
YWxjaXVtIDI04oCvaCBhZnRlciB0aHlyb2lkZWN0b215PC90aXRsZT48c2Vjb25kYXJ5LXRpdGxl
PkFtIEogT3RvbGFyeW5nb2w8L3NlY29uZGFyeS10aXRsZT48L3RpdGxlcz48cGVyaW9kaWNhbD48
ZnVsbC10aXRsZT5BbSBKIE90b2xhcnluZ29sPC9mdWxsLXRpdGxlPjwvcGVyaW9kaWNhbD48cGFn
ZXM+NzQ2LTc1MDwvcGFnZXM+PHZvbHVtZT4zOTwvdm9sdW1lPjxudW1iZXI+NjwvbnVtYmVyPjxr
ZXl3b3Jkcz48a2V5d29yZD4wIChQYXJhdGh5cm9pZCBIb3Jtb25lKTwva2V5d29yZD48a2V5d29y
ZD5TWTdRODE0VlVQIChDYWxjaXVtKTwva2V5d29yZD48a2V5d29yZD5BZHVsdDwva2V5d29yZD48
a2V5d29yZD5DYWxjaXVtLyBibG9vZDwva2V5d29yZD48a2V5d29yZD5GZW1hbGU8L2tleXdvcmQ+
PGtleXdvcmQ+SHVtYW5zPC9rZXl3b3JkPjxrZXl3b3JkPkh5cG9wYXJhdGh5cm9pZGlzbS9ibG9v
ZC9kaWFnbm9zaXMvIGV0aW9sb2d5PC9rZXl3b3JkPjxrZXl3b3JkPk1hbGU8L2tleXdvcmQ+PGtl
eXdvcmQ+TWlkZGxlIEFnZWQ8L2tleXdvcmQ+PGtleXdvcmQ+UGFyYXRoeXJvaWQgSG9ybW9uZS8g
Ymxvb2Q8L2tleXdvcmQ+PGtleXdvcmQ+UG9zdG9wZXJhdGl2ZSBDb21wbGljYXRpb25zL2Jsb29k
L2RpYWdub3Npcy8gZXRpb2xvZ3k8L2tleXdvcmQ+PGtleXdvcmQ+UHJlZGljdGl2ZSBWYWx1ZSBv
ZiBUZXN0czwva2V5d29yZD48a2V5d29yZD5SZXRyb3NwZWN0aXZlIFN0dWRpZXM8L2tleXdvcmQ+
PGtleXdvcmQ+VGh5cm9pZCBEaXNlYXNlcy9ibG9vZC8gc3VyZ2VyeTwva2V5d29yZD48a2V5d29y
ZD5UaHlyb2lkZWN0b215LyBhZHZlcnNlIGVmZmVjdHM8L2tleXdvcmQ+PGtleXdvcmQ+VGltZSBG
YWN0b3JzPC9rZXl3b3JkPjxrZXl3b3JkPkh5cG9jYWxjZW1pYTwva2V5d29yZD48a2V5d29yZD5Q
YXJhdGh5cm9pZCBob3Jtb25lPC9rZXl3b3JkPjxrZXl3b3JkPlBlcm1hbmVudCBoeXBvcGFyYXRo
eXJvaWRpc208L2tleXdvcmQ+PC9rZXl3b3Jkcz48ZGF0ZXM+PHllYXI+MjAxODwveWVhcj48cHVi
LWRhdGVzPjxkYXRlPk5vdi1EZWM8L2RhdGU+PC9wdWItZGF0ZXM+PC9kYXRlcz48aXNibj4xNTMy
LTgxOFggKEVsZWN0cm9uaWMpJiN4RDswMTk2LTA3MDkgKExpbmtpbmcpPC9pc2JuPjxhY2Nlc3Np
b24tbnVtPjMwMTk3MTU3PC9hY2Nlc3Npb24tbnVtPjx1cmxzPjwvdXJscz48L3JlY29yZD48L0Np
dGU+PENpdGU+PEF1dGhvcj5BbG1xdWlzdDwvQXV0aG9yPjxZZWFyPjIwMTQ8L1llYXI+PFJlY051
bT4yNDwvUmVjTnVtPjxyZWNvcmQ+PHJlYy1udW1iZXI+MjQ8L3JlYy1udW1iZXI+PGZvcmVpZ24t
a2V5cz48a2V5IGFwcD0iRU4iIGRiLWlkPSJ2NTJ6cDAyejhzZngwbGVlMHhuNTJ3ZWZhZXJ6NWV3
YXB3ZnoiIHRpbWVzdGFtcD0iMTY1MzM4Njk1MCI+MjQ8L2tleT48L2ZvcmVpZ24ta2V5cz48cmVm
LXR5cGUgbmFtZT0iSm91cm5hbCBBcnRpY2xlIj4xNzwvcmVmLXR5cGU+PGNvbnRyaWJ1dG9ycz48
YXV0aG9ycz48YXV0aG9yPkFsbXF1aXN0LCBNLjwvYXV0aG9yPjxhdXRob3I+SGFsbGdyaW1zc29u
LCBQLjwvYXV0aG9yPjxhdXRob3I+Tm9yZGVuc3Ryw7ZtLCBFLjwvYXV0aG9yPjxhdXRob3I+QmVy
Z2VuZmVseiwgQS48L2F1dGhvcj48L2F1dGhvcnM+PC9jb250cmlidXRvcnM+PGF1dGgtYWRkcmVz
cz5EZXBhcnRtZW50IG9mIFN1cmdlcnksIFNrYW5lIFVuaXZlcnNpdHkgSG9zcGl0YWwsIEx1bmQs
IFN3ZWRlbiwgbWFydGluLmFsbXF1aXN0QG1lZC5sdS5zZS48L2F1dGgtYWRkcmVzcz48dGl0bGVz
Pjx0aXRsZT5QcmVkaWN0aW9uIG9mIHBlcm1hbmVudCBoeXBvcGFyYXRoeXJvaWRpc20gYWZ0ZXIg
dG90YWwgdGh5cm9pZGVjdG9teTwvdGl0bGU+PHNlY29uZGFyeS10aXRsZT5Xb3JsZCBKIFN1cmc8
L3NlY29uZGFyeS10aXRsZT48L3RpdGxlcz48cGVyaW9kaWNhbD48ZnVsbC10aXRsZT5Xb3JsZCBK
IFN1cmc8L2Z1bGwtdGl0bGU+PC9wZXJpb2RpY2FsPjxwYWdlcz4yNjEzLTIwPC9wYWdlcz48dm9s
dW1lPjM4PC92b2x1bWU+PG51bWJlcj4xMDwvbnVtYmVyPjxrZXl3b3Jkcz48a2V5d29yZD4wIChQ
YXJhdGh5cm9pZCBIb3Jtb25lKTwva2V5d29yZD48a2V5d29yZD4xNDA2LTE2LTIgKFZpdGFtaW4g
RCk8L2tleXdvcmQ+PGtleXdvcmQ+U1k3UTgxNFZVUCAoQ2FsY2l1bSk8L2tleXdvcmQ+PGtleXdv
cmQ+QWR1bHQ8L2tleXdvcmQ+PGtleXdvcmQ+Q2FsY2l1bS9ibG9vZC90aGVyYXBldXRpYyB1c2U8
L2tleXdvcmQ+PGtleXdvcmQ+RmVtYWxlPC9rZXl3b3JkPjxrZXl3b3JkPkZvbGxvdy1VcCBTdHVk
aWVzPC9rZXl3b3JkPjxrZXl3b3JkPkh1bWFuczwva2V5d29yZD48a2V5d29yZD5IeXBvcGFyYXRo
eXJvaWRpc20vIGJsb29kLyBldGlvbG9neS90aGVyYXB5PC9rZXl3b3JkPjxrZXl3b3JkPk1hbGU8
L2tleXdvcmQ+PGtleXdvcmQ+TWlkZGxlIEFnZWQ8L2tleXdvcmQ+PGtleXdvcmQ+UGFyYXRoeXJv
aWQgR2xhbmRzLyB0cmFuc3BsYW50YXRpb248L2tleXdvcmQ+PGtleXdvcmQ+UGFyYXRoeXJvaWQg
SG9ybW9uZS8gYmxvb2Q8L2tleXdvcmQ+PGtleXdvcmQ+UG9zdG9wZXJhdGl2ZSBQZXJpb2Q8L2tl
eXdvcmQ+PGtleXdvcmQ+UHJlZGljdGl2ZSBWYWx1ZSBvZiBUZXN0czwva2V5d29yZD48a2V5d29y
ZD5Qcm9nbm9zaXM8L2tleXdvcmQ+PGtleXdvcmQ+VGh5cm9pZCBHbGFuZDwva2V5d29yZD48a2V5
d29yZD5UaHlyb2lkZWN0b215LyBhZHZlcnNlIGVmZmVjdHM8L2tleXdvcmQ+PGtleXdvcmQ+VHJh
bnNwbGFudGF0aW9uLCBBdXRvbG9nb3VzPC9rZXl3b3JkPjxrZXl3b3JkPlZpdGFtaW4gRC90aGVy
YXBldXRpYyB1c2U8L2tleXdvcmQ+PC9rZXl3b3Jkcz48ZGF0ZXM+PHllYXI+MjAxNDwveWVhcj48
cHViLWRhdGVzPjxkYXRlPk9jdDwvZGF0ZT48L3B1Yi1kYXRlcz48L2RhdGVzPjxpc2JuPjE0MzIt
MjMyMyAoRWxlY3Ryb25pYykmI3hEOzAzNjQtMjMxMyAoTGlua2luZyk8L2lzYm4+PGFjY2Vzc2lv
bi1udW0+MjQ3OTE5MDc8L2FjY2Vzc2lvbi1udW0+PHVybHM+PC91cmxzPjwvcmVjb3JkPjwvQ2l0
ZT48L0VuZE5vdGU+
</w:fldData>
        </w:fldChar>
      </w:r>
      <w:r w:rsidR="00E30DB4">
        <w:rPr>
          <w:rFonts w:ascii="Times New Roman" w:hAnsi="Times New Roman" w:cs="Times New Roman"/>
          <w:sz w:val="22"/>
          <w:szCs w:val="22"/>
          <w:lang w:val="en-US"/>
        </w:rPr>
        <w:instrText xml:space="preserve"> ADDIN EN.CITE </w:instrText>
      </w:r>
      <w:r w:rsidR="00E30DB4">
        <w:rPr>
          <w:rFonts w:ascii="Times New Roman" w:hAnsi="Times New Roman" w:cs="Times New Roman"/>
          <w:sz w:val="22"/>
          <w:szCs w:val="22"/>
          <w:lang w:val="en-US"/>
        </w:rPr>
        <w:fldChar w:fldCharType="begin">
          <w:fldData xml:space="preserve">PEVuZE5vdGU+PENpdGU+PEF1dGhvcj5Mb25jYXI8L0F1dGhvcj48WWVhcj4yMDIxPC9ZZWFyPjxS
ZWNOdW0+MzwvUmVjTnVtPjxEaXNwbGF5VGV4dD48c3R5bGUgZmFjZT0ic3VwZXJzY3JpcHQiPjUs
IDEwLCAxMTwvc3R5bGU+PC9EaXNwbGF5VGV4dD48cmVjb3JkPjxyZWMtbnVtYmVyPjM8L3JlYy1u
dW1iZXI+PGZvcmVpZ24ta2V5cz48a2V5IGFwcD0iRU4iIGRiLWlkPSJ2NTJ6cDAyejhzZngwbGVl
MHhuNTJ3ZWZhZXJ6NWV3YXB3ZnoiIHRpbWVzdGFtcD0iMTY0NDIyNTMxOCI+Mzwva2V5PjwvZm9y
ZWlnbi1rZXlzPjxyZWYtdHlwZSBuYW1lPSJKb3VybmFsIEFydGljbGUiPjE3PC9yZWYtdHlwZT48
Y29udHJpYnV0b3JzPjxhdXRob3JzPjxhdXRob3I+TG9uY2FyLCBJLjwvYXV0aG9yPjxhdXRob3I+
Tm9sdGVzLCBNLiBFLjwvYXV0aG9yPjxhdXRob3I+RGlja2hvZmYsIEMuPC9hdXRob3I+PGF1dGhv
cj5FbmdlbHNtYW4sIEEuIEYuPC9hdXRob3I+PGF1dGhvcj5TY2hlcGVycywgQS48L2F1dGhvcj48
YXV0aG9yPlZyaWVucywgTS4gUi48L2F1dGhvcj48YXV0aG9yPkJvdXZ5LCBOLiBELjwvYXV0aG9y
PjxhdXRob3I+S3J1aWpmZiwgUy48L2F1dGhvcj48YXV0aG9yPnZhbiBHaW5ob3ZlbiwgVC4gTS48
L2F1dGhvcj48L2F1dGhvcnM+PC9jb250cmlidXRvcnM+PGF1dGgtYWRkcmVzcz5FcmFzbXVzIE1D
IENhbmNlciBJbnN0aXR1dGUsIERlcGFydG1lbnQgb2YgU3VyZ2ljYWwgT25jb2xvZ3kgYW5kIEdh
c3Ryb2ludGVzdGluYWwgU3VyZ2VyeSwgUm90dGVyZGFtLCB0aGUgTmV0aGVybGFuZHMuJiN4RDtV
bml2ZXJzaXR5IG9mIEdyb25pbmdlbiwgVW5pdmVyc2l0eSBNZWRpY2FsIENlbnRlciBHcm9uaW5n
ZW4sIERlcGFydG1lbnQgb2YgU3VyZ2ljYWwgT25jb2xvZ3ksIEdyb25pbmdlbiwgdGhlIE5ldGhl
cmxhbmRzLiYjeEQ7VW5pdmVyc2l0eSBvZiBHcm9uaW5nZW4sIFVuaXZlcnNpdHkgTWVkaWNhbCBD
ZW50ZXIgR3JvbmluZ2VuLCBEZXBhcnRtZW50IG9mIE51Y2xlYXIgTWVkaWNpbmUgYW5kIE1vbGVj
dWxhciBJbWFnaW5nLCBHcm9uaW5nZW4sIHRoZSBOZXRoZXJsYW5kcy4mI3hEO0Ftc3RlcmRhbSBV
TUMsIGxvY2F0aW9uIFZVbWMsIERlcGFydG1lbnQgb2YgU3VyZ2VyeSwgQW1zdGVyZGFtLCB0aGUg
TmV0aGVybGFuZHMuJiN4RDtBbXN0ZXJkYW0gVU1DLCBsb2NhdGlvbiBBTUMsIERlcGFydG1lbnQg
b2YgU3VyZ2VyeSwgQW1zdGVyZGFtLCB0aGUgTmV0aGVybGFuZHMuJiN4RDtMZWlkZW4gVW5pdmVy
c2l0eSBNZWRpY2FsIENlbnRlciwgRGVwYXJ0bWVudCBvZiBTdXJnZXJ5LCBMZWlkZW4sIHRoZSBO
ZXRoZXJsYW5kcy4mI3hEO1VuaXZlcnNpdHkgTWVkaWNhbCBDZW50ZXIgVXRyZWNodCwgRGVwYXJ0
bWVudCBvZiBTdXJnZXJ5LCBVdHJlY2h0LCB0aGUgTmV0aGVybGFuZHMuJiN4RDtNYWFzdHJpY2h0
IFVuaXZlcnNpdHkgTWVkaWNhbCBDZW50ZXIsIERlcGFydG1lbnQgb2YgU3VyZ2VyeSwgTWFhc3Ry
aWNodCwgdGhlIE5ldGhlcmxhbmRzLjwvYXV0aC1hZGRyZXNzPjx0aXRsZXM+PHRpdGxlPlBlcnNp
c3RlbnQgUG9zdHRoeXJvaWRlY3RvbXkgSHlwb3BhcmF0aHlyb2lkaXNtIGluIHRoZSBOZXRoZXJs
YW5kczwvdGl0bGU+PHNlY29uZGFyeS10aXRsZT5KQU1BIE90b2xhcnluZ29sIEhlYWQgTmVjayBT
dXJnPC9zZWNvbmRhcnktdGl0bGU+PC90aXRsZXM+PHBhZ2VzPjk1OS05NjU8L3BhZ2VzPjx2b2x1
bWU+MTQ3PC92b2x1bWU+PG51bWJlcj4xMTwvbnVtYmVyPjxrZXl3b3Jkcz48a2V5d29yZD4wIChD
YWxjaXVtLVJlZ3VsYXRpbmcgSG9ybW9uZXMgYW5kIEFnZW50cyk8L2tleXdvcmQ+PGtleXdvcmQ+
U1k3UTgxNFZVUCAoQ2FsY2l1bSk8L2tleXdvcmQ+PGtleXdvcmQ+QWR1bHQ8L2tleXdvcmQ+PGtl
eXdvcmQ+QWdlZDwva2V5d29yZD48a2V5d29yZD5DYWxjaXVtL3RoZXJhcGV1dGljIHVzZTwva2V5
d29yZD48a2V5d29yZD5DYWxjaXVtLVJlZ3VsYXRpbmcgSG9ybW9uZXMgYW5kIEFnZW50cy90aGVy
YXBldXRpYyB1c2U8L2tleXdvcmQ+PGtleXdvcmQ+RmVtYWxlPC9rZXl3b3JkPjxrZXl3b3JkPkh1
bWFuczwva2V5d29yZD48a2V5d29yZD5IeXBvcGFyYXRoeXJvaWRpc20vZGlhZ25vc2lzLyBlcGlk
ZW1pb2xvZ3kvIGV0aW9sb2d5L3ByZXZlbnRpb24gJmFtcDsgY29udHJvbDwva2V5d29yZD48a2V5
d29yZD5JbmNpZGVuY2U8L2tleXdvcmQ+PGtleXdvcmQ+TWFsZTwva2V5d29yZD48a2V5d29yZD5N
aWRkbGUgQWdlZDwva2V5d29yZD48a2V5d29yZD5OZXRoZXJsYW5kczwva2V5d29yZD48a2V5d29y
ZD5Qb3N0b3BlcmF0aXZlIENhcmUvbWV0aG9kczwva2V5d29yZD48a2V5d29yZD5Qb3N0b3BlcmF0
aXZlIENvbXBsaWNhdGlvbnMvZGlhZ25vc2lzLyBlcGlkZW1pb2xvZ3kvcHJldmVudGlvbiAmYW1w
OyBjb250cm9sPC9rZXl3b3JkPjxrZXl3b3JkPlJldHJvc3BlY3RpdmUgU3R1ZGllczwva2V5d29y
ZD48a2V5d29yZD5UaHlyb2lkZWN0b215PC9rZXl3b3JkPjxrZXl3b3JkPlRyZWF0bWVudCBPdXRj
b21lPC9rZXl3b3JkPjwva2V5d29yZHM+PGRhdGVzPjx5ZWFyPjIwMjE8L3llYXI+PHB1Yi1kYXRl
cz48ZGF0ZT5Ob3YgMTwvZGF0ZT48L3B1Yi1kYXRlcz48L2RhdGVzPjxpc2JuPjIxNjgtNjE5WCAo
RWxlY3Ryb25pYykmI3hEOzIxNjgtNjE4MSAoUHJpbnQpJiN4RDsyMTY4LTYxODEgKExpbmtpbmcp
PC9pc2JuPjxhY2Nlc3Npb24tbnVtPjM0NjE3OTc3PC9hY2Nlc3Npb24tbnVtPjx1cmxzPjwvdXJs
cz48L3JlY29yZD48L0NpdGU+PENpdGU+PEF1dGhvcj5XYW5nPC9BdXRob3I+PFllYXI+MjAxODwv
WWVhcj48UmVjTnVtPjE5PC9SZWNOdW0+PHJlY29yZD48cmVjLW51bWJlcj4xOTwvcmVjLW51bWJl
cj48Zm9yZWlnbi1rZXlzPjxrZXkgYXBwPSJFTiIgZGItaWQ9InY1MnpwMDJ6OHNmeDBsZWUweG41
MndlZmFlcno1ZXdhcHdmeiIgdGltZXN0YW1wPSIxNjUyOTY0MzU0Ij4xOTwva2V5PjwvZm9yZWln
bi1rZXlzPjxyZWYtdHlwZSBuYW1lPSJKb3VybmFsIEFydGljbGUiPjE3PC9yZWYtdHlwZT48Y29u
dHJpYnV0b3JzPjxhdXRob3JzPjxhdXRob3I+V2FuZywgVy48L2F1dGhvcj48YXV0aG9yPlhpYSwg
Ri48L2F1dGhvcj48YXV0aG9yPk1lbmcsIEMuPC9hdXRob3I+PGF1dGhvcj5aaGFuZywgWi48L2F1
dGhvcj48YXV0aG9yPkJhaSwgTi48L2F1dGhvcj48YXV0aG9yPkxpLCBYLjwvYXV0aG9yPjwvYXV0
aG9ycz48L2NvbnRyaWJ1dG9ycz48YXV0aC1hZGRyZXNzPkRlcGFydG1lbnQgb2YgR2VuZXJhbCBT
dXJnZXJ5LCBYaWFuZ3lhIEhvc3BpdGFsLCBDZW50cmFsIFNvdXRoIFVuaXZlcnNpdHksIENoYW5n
c2hhLCBDaGluYS4mI3hEO0RlcGFydG1lbnQgb2YgR2VuZXJhbCBTdXJnZXJ5LCBYaWFuZ3lhIEhv
c3BpdGFsLCBDZW50cmFsIFNvdXRoIFVuaXZlcnNpdHksIENoYW5nc2hhLCBDaGluYS4gRWxlY3Ry
b25pYyBhZGRyZXNzOiBtZW5nY2hhb3lhbmdAY3N1LmVkdS5jbi4mI3hEO0RlcGFydG1lbnQgb2Yg
R2VuZXJhbCBTdXJnZXJ5LCBYaWFuZ3lhIEhvc3BpdGFsLCBDZW50cmFsIFNvdXRoIFVuaXZlcnNp
dHksIENoYW5nc2hhLCBDaGluYS4gRWxlY3Ryb25pYyBhZGRyZXNzOiBsaXhpbnlpbmdjbkBjc3Uu
ZWR1LmNuLjwvYXV0aC1hZGRyZXNzPjx0aXRsZXM+PHRpdGxlPlByZWRpY3Rpb24gb2YgcGVybWFu
ZW50IGh5cG9wYXJhdGh5cm9pZGlzbSBieSBwYXJhdGh5cm9pZCBob3Jtb25lIGFuZCBzZXJ1bSBj
YWxjaXVtIDI04oCvaCBhZnRlciB0aHlyb2lkZWN0b215PC90aXRsZT48c2Vjb25kYXJ5LXRpdGxl
PkFtIEogT3RvbGFyeW5nb2w8L3NlY29uZGFyeS10aXRsZT48L3RpdGxlcz48cGVyaW9kaWNhbD48
ZnVsbC10aXRsZT5BbSBKIE90b2xhcnluZ29sPC9mdWxsLXRpdGxlPjwvcGVyaW9kaWNhbD48cGFn
ZXM+NzQ2LTc1MDwvcGFnZXM+PHZvbHVtZT4zOTwvdm9sdW1lPjxudW1iZXI+NjwvbnVtYmVyPjxr
ZXl3b3Jkcz48a2V5d29yZD4wIChQYXJhdGh5cm9pZCBIb3Jtb25lKTwva2V5d29yZD48a2V5d29y
ZD5TWTdRODE0VlVQIChDYWxjaXVtKTwva2V5d29yZD48a2V5d29yZD5BZHVsdDwva2V5d29yZD48
a2V5d29yZD5DYWxjaXVtLyBibG9vZDwva2V5d29yZD48a2V5d29yZD5GZW1hbGU8L2tleXdvcmQ+
PGtleXdvcmQ+SHVtYW5zPC9rZXl3b3JkPjxrZXl3b3JkPkh5cG9wYXJhdGh5cm9pZGlzbS9ibG9v
ZC9kaWFnbm9zaXMvIGV0aW9sb2d5PC9rZXl3b3JkPjxrZXl3b3JkPk1hbGU8L2tleXdvcmQ+PGtl
eXdvcmQ+TWlkZGxlIEFnZWQ8L2tleXdvcmQ+PGtleXdvcmQ+UGFyYXRoeXJvaWQgSG9ybW9uZS8g
Ymxvb2Q8L2tleXdvcmQ+PGtleXdvcmQ+UG9zdG9wZXJhdGl2ZSBDb21wbGljYXRpb25zL2Jsb29k
L2RpYWdub3Npcy8gZXRpb2xvZ3k8L2tleXdvcmQ+PGtleXdvcmQ+UHJlZGljdGl2ZSBWYWx1ZSBv
ZiBUZXN0czwva2V5d29yZD48a2V5d29yZD5SZXRyb3NwZWN0aXZlIFN0dWRpZXM8L2tleXdvcmQ+
PGtleXdvcmQ+VGh5cm9pZCBEaXNlYXNlcy9ibG9vZC8gc3VyZ2VyeTwva2V5d29yZD48a2V5d29y
ZD5UaHlyb2lkZWN0b215LyBhZHZlcnNlIGVmZmVjdHM8L2tleXdvcmQ+PGtleXdvcmQ+VGltZSBG
YWN0b3JzPC9rZXl3b3JkPjxrZXl3b3JkPkh5cG9jYWxjZW1pYTwva2V5d29yZD48a2V5d29yZD5Q
YXJhdGh5cm9pZCBob3Jtb25lPC9rZXl3b3JkPjxrZXl3b3JkPlBlcm1hbmVudCBoeXBvcGFyYXRo
eXJvaWRpc208L2tleXdvcmQ+PC9rZXl3b3Jkcz48ZGF0ZXM+PHllYXI+MjAxODwveWVhcj48cHVi
LWRhdGVzPjxkYXRlPk5vdi1EZWM8L2RhdGU+PC9wdWItZGF0ZXM+PC9kYXRlcz48aXNibj4xNTMy
LTgxOFggKEVsZWN0cm9uaWMpJiN4RDswMTk2LTA3MDkgKExpbmtpbmcpPC9pc2JuPjxhY2Nlc3Np
b24tbnVtPjMwMTk3MTU3PC9hY2Nlc3Npb24tbnVtPjx1cmxzPjwvdXJscz48L3JlY29yZD48L0Np
dGU+PENpdGU+PEF1dGhvcj5BbG1xdWlzdDwvQXV0aG9yPjxZZWFyPjIwMTQ8L1llYXI+PFJlY051
bT4yNDwvUmVjTnVtPjxyZWNvcmQ+PHJlYy1udW1iZXI+MjQ8L3JlYy1udW1iZXI+PGZvcmVpZ24t
a2V5cz48a2V5IGFwcD0iRU4iIGRiLWlkPSJ2NTJ6cDAyejhzZngwbGVlMHhuNTJ3ZWZhZXJ6NWV3
YXB3ZnoiIHRpbWVzdGFtcD0iMTY1MzM4Njk1MCI+MjQ8L2tleT48L2ZvcmVpZ24ta2V5cz48cmVm
LXR5cGUgbmFtZT0iSm91cm5hbCBBcnRpY2xlIj4xNzwvcmVmLXR5cGU+PGNvbnRyaWJ1dG9ycz48
YXV0aG9ycz48YXV0aG9yPkFsbXF1aXN0LCBNLjwvYXV0aG9yPjxhdXRob3I+SGFsbGdyaW1zc29u
LCBQLjwvYXV0aG9yPjxhdXRob3I+Tm9yZGVuc3Ryw7ZtLCBFLjwvYXV0aG9yPjxhdXRob3I+QmVy
Z2VuZmVseiwgQS48L2F1dGhvcj48L2F1dGhvcnM+PC9jb250cmlidXRvcnM+PGF1dGgtYWRkcmVz
cz5EZXBhcnRtZW50IG9mIFN1cmdlcnksIFNrYW5lIFVuaXZlcnNpdHkgSG9zcGl0YWwsIEx1bmQs
IFN3ZWRlbiwgbWFydGluLmFsbXF1aXN0QG1lZC5sdS5zZS48L2F1dGgtYWRkcmVzcz48dGl0bGVz
Pjx0aXRsZT5QcmVkaWN0aW9uIG9mIHBlcm1hbmVudCBoeXBvcGFyYXRoeXJvaWRpc20gYWZ0ZXIg
dG90YWwgdGh5cm9pZGVjdG9teTwvdGl0bGU+PHNlY29uZGFyeS10aXRsZT5Xb3JsZCBKIFN1cmc8
L3NlY29uZGFyeS10aXRsZT48L3RpdGxlcz48cGVyaW9kaWNhbD48ZnVsbC10aXRsZT5Xb3JsZCBK
IFN1cmc8L2Z1bGwtdGl0bGU+PC9wZXJpb2RpY2FsPjxwYWdlcz4yNjEzLTIwPC9wYWdlcz48dm9s
dW1lPjM4PC92b2x1bWU+PG51bWJlcj4xMDwvbnVtYmVyPjxrZXl3b3Jkcz48a2V5d29yZD4wIChQ
YXJhdGh5cm9pZCBIb3Jtb25lKTwva2V5d29yZD48a2V5d29yZD4xNDA2LTE2LTIgKFZpdGFtaW4g
RCk8L2tleXdvcmQ+PGtleXdvcmQ+U1k3UTgxNFZVUCAoQ2FsY2l1bSk8L2tleXdvcmQ+PGtleXdv
cmQ+QWR1bHQ8L2tleXdvcmQ+PGtleXdvcmQ+Q2FsY2l1bS9ibG9vZC90aGVyYXBldXRpYyB1c2U8
L2tleXdvcmQ+PGtleXdvcmQ+RmVtYWxlPC9rZXl3b3JkPjxrZXl3b3JkPkZvbGxvdy1VcCBTdHVk
aWVzPC9rZXl3b3JkPjxrZXl3b3JkPkh1bWFuczwva2V5d29yZD48a2V5d29yZD5IeXBvcGFyYXRo
eXJvaWRpc20vIGJsb29kLyBldGlvbG9neS90aGVyYXB5PC9rZXl3b3JkPjxrZXl3b3JkPk1hbGU8
L2tleXdvcmQ+PGtleXdvcmQ+TWlkZGxlIEFnZWQ8L2tleXdvcmQ+PGtleXdvcmQ+UGFyYXRoeXJv
aWQgR2xhbmRzLyB0cmFuc3BsYW50YXRpb248L2tleXdvcmQ+PGtleXdvcmQ+UGFyYXRoeXJvaWQg
SG9ybW9uZS8gYmxvb2Q8L2tleXdvcmQ+PGtleXdvcmQ+UG9zdG9wZXJhdGl2ZSBQZXJpb2Q8L2tl
eXdvcmQ+PGtleXdvcmQ+UHJlZGljdGl2ZSBWYWx1ZSBvZiBUZXN0czwva2V5d29yZD48a2V5d29y
ZD5Qcm9nbm9zaXM8L2tleXdvcmQ+PGtleXdvcmQ+VGh5cm9pZCBHbGFuZDwva2V5d29yZD48a2V5
d29yZD5UaHlyb2lkZWN0b215LyBhZHZlcnNlIGVmZmVjdHM8L2tleXdvcmQ+PGtleXdvcmQ+VHJh
bnNwbGFudGF0aW9uLCBBdXRvbG9nb3VzPC9rZXl3b3JkPjxrZXl3b3JkPlZpdGFtaW4gRC90aGVy
YXBldXRpYyB1c2U8L2tleXdvcmQ+PC9rZXl3b3Jkcz48ZGF0ZXM+PHllYXI+MjAxNDwveWVhcj48
cHViLWRhdGVzPjxkYXRlPk9jdDwvZGF0ZT48L3B1Yi1kYXRlcz48L2RhdGVzPjxpc2JuPjE0MzIt
MjMyMyAoRWxlY3Ryb25pYykmI3hEOzAzNjQtMjMxMyAoTGlua2luZyk8L2lzYm4+PGFjY2Vzc2lv
bi1udW0+MjQ3OTE5MDc8L2FjY2Vzc2lvbi1udW0+PHVybHM+PC91cmxzPjwvcmVjb3JkPjwvQ2l0
ZT48L0VuZE5vdGU+
</w:fldData>
        </w:fldChar>
      </w:r>
      <w:r w:rsidR="00E30DB4">
        <w:rPr>
          <w:rFonts w:ascii="Times New Roman" w:hAnsi="Times New Roman" w:cs="Times New Roman"/>
          <w:sz w:val="22"/>
          <w:szCs w:val="22"/>
          <w:lang w:val="en-US"/>
        </w:rPr>
        <w:instrText xml:space="preserve"> ADDIN EN.CITE.DATA </w:instrText>
      </w:r>
      <w:r w:rsidR="00E30DB4">
        <w:rPr>
          <w:rFonts w:ascii="Times New Roman" w:hAnsi="Times New Roman" w:cs="Times New Roman"/>
          <w:sz w:val="22"/>
          <w:szCs w:val="22"/>
          <w:lang w:val="en-US"/>
        </w:rPr>
      </w:r>
      <w:r w:rsidR="00E30DB4">
        <w:rPr>
          <w:rFonts w:ascii="Times New Roman" w:hAnsi="Times New Roman" w:cs="Times New Roman"/>
          <w:sz w:val="22"/>
          <w:szCs w:val="22"/>
          <w:lang w:val="en-US"/>
        </w:rPr>
        <w:fldChar w:fldCharType="end"/>
      </w:r>
      <w:r w:rsidRPr="002440B9">
        <w:rPr>
          <w:rFonts w:ascii="Times New Roman" w:hAnsi="Times New Roman" w:cs="Times New Roman"/>
          <w:sz w:val="22"/>
          <w:szCs w:val="22"/>
          <w:lang w:val="en-US"/>
        </w:rPr>
      </w:r>
      <w:r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5, 10, 11</w:t>
      </w:r>
      <w:r w:rsidRPr="002440B9">
        <w:rPr>
          <w:rFonts w:ascii="Times New Roman" w:hAnsi="Times New Roman" w:cs="Times New Roman"/>
          <w:sz w:val="22"/>
          <w:szCs w:val="22"/>
          <w:lang w:val="en-US"/>
        </w:rPr>
        <w:fldChar w:fldCharType="end"/>
      </w:r>
      <w:r w:rsidRPr="002440B9">
        <w:rPr>
          <w:rFonts w:ascii="Times New Roman" w:hAnsi="Times New Roman" w:cs="Times New Roman"/>
          <w:sz w:val="22"/>
          <w:szCs w:val="22"/>
          <w:lang w:val="en-US"/>
        </w:rPr>
        <w:t>.</w:t>
      </w:r>
      <w:r w:rsidR="00D84D7E" w:rsidRPr="002440B9">
        <w:rPr>
          <w:rFonts w:ascii="Times New Roman" w:hAnsi="Times New Roman" w:cs="Times New Roman"/>
          <w:sz w:val="22"/>
          <w:szCs w:val="22"/>
          <w:lang w:val="en-US"/>
        </w:rPr>
        <w:t xml:space="preserve"> </w:t>
      </w:r>
      <w:r w:rsidR="002A7DBA">
        <w:rPr>
          <w:rFonts w:ascii="Times New Roman" w:hAnsi="Times New Roman" w:cs="Times New Roman"/>
          <w:sz w:val="22"/>
          <w:szCs w:val="22"/>
          <w:lang w:val="en-US"/>
        </w:rPr>
        <w:t xml:space="preserve">A recent meta-analysis demonstrated </w:t>
      </w:r>
      <w:r w:rsidR="00CA147E" w:rsidRPr="00CA147E">
        <w:rPr>
          <w:rFonts w:ascii="Times New Roman" w:hAnsi="Times New Roman" w:cs="Times New Roman"/>
          <w:sz w:val="22"/>
          <w:szCs w:val="22"/>
          <w:lang w:val="en-US"/>
        </w:rPr>
        <w:t>the existence of multiple PTH-based methods for predicting hypoparathyroidism, varying in terms of the timing of PTH measurements and the threshold levels employed</w:t>
      </w:r>
      <w:r w:rsidR="00CA147E">
        <w:rPr>
          <w:rFonts w:ascii="Times New Roman" w:hAnsi="Times New Roman" w:cs="Times New Roman"/>
          <w:sz w:val="22"/>
          <w:szCs w:val="22"/>
          <w:lang w:val="en-US"/>
        </w:rPr>
        <w:t xml:space="preserve"> </w:t>
      </w:r>
      <w:r w:rsidR="00765609">
        <w:rPr>
          <w:rFonts w:ascii="Times New Roman" w:hAnsi="Times New Roman" w:cs="Times New Roman"/>
          <w:sz w:val="22"/>
          <w:szCs w:val="22"/>
          <w:lang w:val="en-US"/>
        </w:rPr>
        <w:fldChar w:fldCharType="begin"/>
      </w:r>
      <w:r w:rsidR="00765609">
        <w:rPr>
          <w:rFonts w:ascii="Times New Roman" w:hAnsi="Times New Roman" w:cs="Times New Roman"/>
          <w:sz w:val="22"/>
          <w:szCs w:val="22"/>
          <w:lang w:val="en-US"/>
        </w:rPr>
        <w:instrText xml:space="preserve"> ADDIN EN.CITE &lt;EndNote&gt;&lt;Cite&gt;&lt;Author&gt;Nagel&lt;/Author&gt;&lt;Year&gt;2022&lt;/Year&gt;&lt;RecNum&gt;53&lt;/RecNum&gt;&lt;DisplayText&gt;&lt;style face="superscript"&gt;12&lt;/style&gt;&lt;/DisplayText&gt;&lt;record&gt;&lt;rec-number&gt;53&lt;/rec-number&gt;&lt;foreign-keys&gt;&lt;key app="EN" db-id="v52zp02z8sfx0lee0xn52wefaerz5ewapwfz" timestamp="1685605315"&gt;53&lt;/key&gt;&lt;/foreign-keys&gt;&lt;ref-type name="Journal Article"&gt;17&lt;/ref-type&gt;&lt;contributors&gt;&lt;authors&gt;&lt;author&gt;Nagel, Kathrin&lt;/author&gt;&lt;author&gt;Hendricks, Anne&lt;/author&gt;&lt;author&gt;Lenschow, Christina&lt;/author&gt;&lt;author&gt;Meir, Michael&lt;/author&gt;&lt;author&gt;Hahner, Stefanie&lt;/author&gt;&lt;author&gt;Fassnacht, Martin&lt;/author&gt;&lt;author&gt;Wiegering, Armin&lt;/author&gt;&lt;author&gt;Germer, Christoph-Thomas&lt;/author&gt;&lt;author&gt;Schlegel, Nicolas&lt;/author&gt;&lt;/authors&gt;&lt;/contributors&gt;&lt;titles&gt;&lt;title&gt;Definition and diagnosis of postsurgical hypoparathyroidism after thyroid surgery: meta-analysis&lt;/title&gt;&lt;secondary-title&gt;BJS Open&lt;/secondary-title&gt;&lt;/titles&gt;&lt;periodical&gt;&lt;full-title&gt;BJS Open&lt;/full-title&gt;&lt;/periodical&gt;&lt;volume&gt;6&lt;/volume&gt;&lt;number&gt;5&lt;/number&gt;&lt;dates&gt;&lt;year&gt;2022&lt;/year&gt;&lt;/dates&gt;&lt;isbn&gt;2474-9842&lt;/isbn&gt;&lt;urls&gt;&lt;related-urls&gt;&lt;url&gt;https://doi.org/10.1093/bjsopen/zrac102&lt;/url&gt;&lt;/related-urls&gt;&lt;/urls&gt;&lt;electronic-resource-num&gt;10.1093/bjsopen/zrac102&lt;/electronic-resource-num&gt;&lt;access-date&gt;6/1/2023&lt;/access-date&gt;&lt;/record&gt;&lt;/Cite&gt;&lt;/EndNote&gt;</w:instrText>
      </w:r>
      <w:r w:rsidR="0076560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12</w:t>
      </w:r>
      <w:r w:rsidR="00765609">
        <w:rPr>
          <w:rFonts w:ascii="Times New Roman" w:hAnsi="Times New Roman" w:cs="Times New Roman"/>
          <w:sz w:val="22"/>
          <w:szCs w:val="22"/>
          <w:lang w:val="en-US"/>
        </w:rPr>
        <w:fldChar w:fldCharType="end"/>
      </w:r>
      <w:r w:rsidR="002A7DBA">
        <w:rPr>
          <w:rFonts w:ascii="Times New Roman" w:hAnsi="Times New Roman" w:cs="Times New Roman"/>
          <w:sz w:val="22"/>
          <w:szCs w:val="22"/>
          <w:lang w:val="en-US"/>
        </w:rPr>
        <w:t>.</w:t>
      </w:r>
      <w:r w:rsidR="00765609">
        <w:rPr>
          <w:rFonts w:ascii="Times New Roman" w:hAnsi="Times New Roman" w:cs="Times New Roman"/>
          <w:sz w:val="22"/>
          <w:szCs w:val="22"/>
          <w:lang w:val="en-US"/>
        </w:rPr>
        <w:t xml:space="preserve"> </w:t>
      </w:r>
      <w:r w:rsidR="00CA147E" w:rsidRPr="00CA147E">
        <w:rPr>
          <w:rFonts w:ascii="Times New Roman" w:hAnsi="Times New Roman" w:cs="Times New Roman"/>
          <w:sz w:val="22"/>
          <w:szCs w:val="22"/>
          <w:lang w:val="en-US"/>
        </w:rPr>
        <w:t>Although most studies report sensitivity and specificity outcomes</w:t>
      </w:r>
      <w:r w:rsidR="00CA147E">
        <w:rPr>
          <w:rFonts w:ascii="Times New Roman" w:hAnsi="Times New Roman" w:cs="Times New Roman"/>
          <w:sz w:val="22"/>
          <w:szCs w:val="22"/>
          <w:lang w:val="en-US"/>
        </w:rPr>
        <w:t xml:space="preserve"> of postoperative PTH levels, </w:t>
      </w:r>
      <w:r w:rsidR="00CA147E" w:rsidRPr="00CA147E">
        <w:rPr>
          <w:rFonts w:ascii="Times New Roman" w:hAnsi="Times New Roman" w:cs="Times New Roman"/>
          <w:sz w:val="22"/>
          <w:szCs w:val="22"/>
          <w:lang w:val="en-US"/>
        </w:rPr>
        <w:t>a comprehensive pr</w:t>
      </w:r>
      <w:r w:rsidR="00CA147E">
        <w:rPr>
          <w:rFonts w:ascii="Times New Roman" w:hAnsi="Times New Roman" w:cs="Times New Roman"/>
          <w:sz w:val="22"/>
          <w:szCs w:val="22"/>
          <w:lang w:val="en-US"/>
        </w:rPr>
        <w:t>ognostic</w:t>
      </w:r>
      <w:r w:rsidR="00CA147E" w:rsidRPr="00CA147E">
        <w:rPr>
          <w:rFonts w:ascii="Times New Roman" w:hAnsi="Times New Roman" w:cs="Times New Roman"/>
          <w:sz w:val="22"/>
          <w:szCs w:val="22"/>
          <w:lang w:val="en-US"/>
        </w:rPr>
        <w:t xml:space="preserve"> model that </w:t>
      </w:r>
      <w:r w:rsidR="00CA147E">
        <w:rPr>
          <w:rFonts w:ascii="Times New Roman" w:hAnsi="Times New Roman" w:cs="Times New Roman"/>
          <w:sz w:val="22"/>
          <w:szCs w:val="22"/>
          <w:lang w:val="en-US"/>
        </w:rPr>
        <w:t>assesses</w:t>
      </w:r>
      <w:r w:rsidR="00CA147E" w:rsidRPr="00CA147E">
        <w:rPr>
          <w:rFonts w:ascii="Times New Roman" w:hAnsi="Times New Roman" w:cs="Times New Roman"/>
          <w:sz w:val="22"/>
          <w:szCs w:val="22"/>
          <w:lang w:val="en-US"/>
        </w:rPr>
        <w:t xml:space="preserve"> individual patient risks of developing long-term hypoparathyroidism is currently lacking in the literature.</w:t>
      </w:r>
    </w:p>
    <w:p w14:paraId="64A177DC" w14:textId="624EF69C" w:rsidR="005A0D69" w:rsidRPr="002440B9" w:rsidRDefault="00A12790" w:rsidP="00BA5C2D">
      <w:pPr>
        <w:spacing w:line="480" w:lineRule="auto"/>
        <w:ind w:firstLine="708"/>
        <w:rPr>
          <w:rFonts w:ascii="Times New Roman" w:hAnsi="Times New Roman" w:cs="Times New Roman"/>
          <w:sz w:val="22"/>
          <w:szCs w:val="22"/>
          <w:lang w:val="en-US"/>
        </w:rPr>
      </w:pPr>
      <w:r>
        <w:rPr>
          <w:rFonts w:ascii="Times New Roman" w:hAnsi="Times New Roman" w:cs="Times New Roman"/>
          <w:sz w:val="22"/>
          <w:szCs w:val="22"/>
          <w:lang w:val="en-US"/>
        </w:rPr>
        <w:t>Identifying</w:t>
      </w:r>
      <w:r w:rsidR="00542180" w:rsidRPr="00542180">
        <w:rPr>
          <w:rFonts w:ascii="Times New Roman" w:hAnsi="Times New Roman" w:cs="Times New Roman"/>
          <w:sz w:val="22"/>
          <w:szCs w:val="22"/>
          <w:lang w:val="en-US"/>
        </w:rPr>
        <w:t xml:space="preserve"> patients at high risk of developing long-term hypoparathyroidism can play a crucial role in preventing post-discharge adverse events, including readmissions caused by hypocalcemia. Conversely, the recognition of patients with a significantly low risk can </w:t>
      </w:r>
      <w:r>
        <w:rPr>
          <w:rFonts w:ascii="Times New Roman" w:hAnsi="Times New Roman" w:cs="Times New Roman"/>
          <w:sz w:val="22"/>
          <w:szCs w:val="22"/>
          <w:lang w:val="en-US"/>
        </w:rPr>
        <w:t>de-escalate</w:t>
      </w:r>
      <w:r w:rsidR="00542180" w:rsidRPr="00542180">
        <w:rPr>
          <w:rFonts w:ascii="Times New Roman" w:hAnsi="Times New Roman" w:cs="Times New Roman"/>
          <w:sz w:val="22"/>
          <w:szCs w:val="22"/>
          <w:lang w:val="en-US"/>
        </w:rPr>
        <w:t xml:space="preserve"> the intensity of follow-up care.</w:t>
      </w:r>
      <w:r w:rsidR="00542180">
        <w:rPr>
          <w:rFonts w:ascii="Times New Roman" w:hAnsi="Times New Roman" w:cs="Times New Roman"/>
          <w:sz w:val="22"/>
          <w:szCs w:val="22"/>
          <w:lang w:val="en-US"/>
        </w:rPr>
        <w:t xml:space="preserve"> </w:t>
      </w:r>
      <w:r w:rsidR="00BA5C2D" w:rsidRPr="00BA5C2D">
        <w:rPr>
          <w:rFonts w:ascii="Times New Roman" w:hAnsi="Times New Roman" w:cs="Times New Roman"/>
          <w:sz w:val="22"/>
          <w:szCs w:val="22"/>
          <w:lang w:val="en-US"/>
        </w:rPr>
        <w:t>In this study, we aimed to address this critical gap by developing and validating a comprehensive clinical pr</w:t>
      </w:r>
      <w:r>
        <w:rPr>
          <w:rFonts w:ascii="Times New Roman" w:hAnsi="Times New Roman" w:cs="Times New Roman"/>
          <w:sz w:val="22"/>
          <w:szCs w:val="22"/>
          <w:lang w:val="en-US"/>
        </w:rPr>
        <w:t>ognostic</w:t>
      </w:r>
      <w:r w:rsidR="00BA5C2D" w:rsidRPr="00BA5C2D">
        <w:rPr>
          <w:rFonts w:ascii="Times New Roman" w:hAnsi="Times New Roman" w:cs="Times New Roman"/>
          <w:sz w:val="22"/>
          <w:szCs w:val="22"/>
          <w:lang w:val="en-US"/>
        </w:rPr>
        <w:t xml:space="preserve"> model predicting the occurrence of long-term hypoparathyroidism following total or completion thyroidectomy.</w:t>
      </w:r>
    </w:p>
    <w:p w14:paraId="749C3AA3" w14:textId="77777777" w:rsidR="00B536B2" w:rsidRPr="002440B9" w:rsidRDefault="00B536B2" w:rsidP="006947EA">
      <w:pPr>
        <w:spacing w:line="480" w:lineRule="auto"/>
        <w:rPr>
          <w:rFonts w:ascii="Times New Roman" w:hAnsi="Times New Roman" w:cs="Times New Roman"/>
          <w:b/>
          <w:bCs/>
          <w:sz w:val="22"/>
          <w:szCs w:val="22"/>
          <w:lang w:val="en-US"/>
        </w:rPr>
      </w:pPr>
    </w:p>
    <w:p w14:paraId="218022A4" w14:textId="24D8693F" w:rsidR="006D3419" w:rsidRPr="002440B9" w:rsidRDefault="006D3419" w:rsidP="006947EA">
      <w:pPr>
        <w:spacing w:line="480" w:lineRule="auto"/>
        <w:rPr>
          <w:rFonts w:ascii="Times New Roman" w:hAnsi="Times New Roman" w:cs="Times New Roman"/>
          <w:b/>
          <w:bCs/>
          <w:sz w:val="22"/>
          <w:szCs w:val="22"/>
          <w:lang w:val="en-US"/>
        </w:rPr>
      </w:pPr>
      <w:r w:rsidRPr="002440B9">
        <w:rPr>
          <w:rFonts w:ascii="Times New Roman" w:hAnsi="Times New Roman" w:cs="Times New Roman"/>
          <w:b/>
          <w:bCs/>
          <w:sz w:val="22"/>
          <w:szCs w:val="22"/>
          <w:lang w:val="en-US"/>
        </w:rPr>
        <w:t>Methods</w:t>
      </w:r>
    </w:p>
    <w:p w14:paraId="4BBDC0C0" w14:textId="77777777" w:rsidR="00227FCE" w:rsidRPr="002440B9" w:rsidRDefault="00227FCE" w:rsidP="006947EA">
      <w:pPr>
        <w:spacing w:line="480" w:lineRule="auto"/>
        <w:rPr>
          <w:rFonts w:ascii="Times New Roman" w:eastAsia="Calibri" w:hAnsi="Times New Roman" w:cs="Times New Roman"/>
          <w:sz w:val="22"/>
          <w:szCs w:val="22"/>
          <w:lang w:val="en-US"/>
        </w:rPr>
      </w:pPr>
      <w:r w:rsidRPr="002440B9">
        <w:rPr>
          <w:rFonts w:ascii="Times New Roman" w:hAnsi="Times New Roman" w:cs="Times New Roman"/>
          <w:b/>
          <w:bCs/>
          <w:sz w:val="22"/>
          <w:szCs w:val="22"/>
          <w:lang w:val="en-US"/>
        </w:rPr>
        <w:t>Study design</w:t>
      </w:r>
    </w:p>
    <w:p w14:paraId="4998510D" w14:textId="321DB5DB" w:rsidR="006D3419" w:rsidRPr="002440B9" w:rsidRDefault="00283384" w:rsidP="006947EA">
      <w:pPr>
        <w:spacing w:line="480" w:lineRule="auto"/>
        <w:rPr>
          <w:rFonts w:ascii="Times New Roman" w:eastAsia="Calibri" w:hAnsi="Times New Roman" w:cs="Times New Roman"/>
          <w:sz w:val="22"/>
          <w:szCs w:val="22"/>
          <w:lang w:val="en-US"/>
        </w:rPr>
      </w:pPr>
      <w:r>
        <w:rPr>
          <w:rFonts w:ascii="Times New Roman" w:eastAsia="Calibri" w:hAnsi="Times New Roman" w:cs="Times New Roman"/>
          <w:sz w:val="22"/>
          <w:szCs w:val="22"/>
          <w:lang w:val="en-US"/>
        </w:rPr>
        <w:t>This was a m</w:t>
      </w:r>
      <w:r w:rsidR="006D3419" w:rsidRPr="002440B9">
        <w:rPr>
          <w:rFonts w:ascii="Times New Roman" w:eastAsia="Calibri" w:hAnsi="Times New Roman" w:cs="Times New Roman"/>
          <w:sz w:val="22"/>
          <w:szCs w:val="22"/>
          <w:lang w:val="en-US"/>
        </w:rPr>
        <w:t>ulticenter retrospective cohort study.</w:t>
      </w:r>
    </w:p>
    <w:p w14:paraId="736A4E9D" w14:textId="77777777" w:rsidR="006D3419" w:rsidRPr="002440B9" w:rsidRDefault="006D3419" w:rsidP="006947EA">
      <w:pPr>
        <w:spacing w:line="480" w:lineRule="auto"/>
        <w:rPr>
          <w:rFonts w:ascii="Times New Roman" w:hAnsi="Times New Roman" w:cs="Times New Roman"/>
          <w:b/>
          <w:bCs/>
          <w:sz w:val="22"/>
          <w:szCs w:val="22"/>
          <w:lang w:val="en-US"/>
        </w:rPr>
      </w:pPr>
    </w:p>
    <w:p w14:paraId="5056D6A5" w14:textId="77777777" w:rsidR="0060057E" w:rsidRPr="002440B9" w:rsidRDefault="00007957" w:rsidP="006947EA">
      <w:pPr>
        <w:spacing w:line="480" w:lineRule="auto"/>
        <w:rPr>
          <w:rFonts w:ascii="Times New Roman" w:hAnsi="Times New Roman" w:cs="Times New Roman"/>
          <w:b/>
          <w:bCs/>
          <w:sz w:val="22"/>
          <w:szCs w:val="22"/>
          <w:lang w:val="en-US"/>
        </w:rPr>
      </w:pPr>
      <w:r w:rsidRPr="002440B9">
        <w:rPr>
          <w:rFonts w:ascii="Times New Roman" w:hAnsi="Times New Roman" w:cs="Times New Roman"/>
          <w:b/>
          <w:bCs/>
          <w:sz w:val="22"/>
          <w:szCs w:val="22"/>
          <w:lang w:val="en-US"/>
        </w:rPr>
        <w:t>Patients and data collection</w:t>
      </w:r>
    </w:p>
    <w:p w14:paraId="334C3D0A" w14:textId="3AFDB811" w:rsidR="001B7E15" w:rsidRPr="002440B9" w:rsidRDefault="00007957" w:rsidP="002C3540">
      <w:pPr>
        <w:spacing w:line="480" w:lineRule="auto"/>
        <w:ind w:firstLine="708"/>
        <w:rPr>
          <w:rFonts w:ascii="Times New Roman" w:hAnsi="Times New Roman" w:cs="Times New Roman"/>
          <w:sz w:val="22"/>
          <w:szCs w:val="22"/>
          <w:lang w:val="en-US"/>
        </w:rPr>
      </w:pPr>
      <w:r w:rsidRPr="002440B9">
        <w:rPr>
          <w:rFonts w:ascii="Times New Roman" w:hAnsi="Times New Roman" w:cs="Times New Roman"/>
          <w:sz w:val="22"/>
          <w:szCs w:val="22"/>
          <w:lang w:val="en-US"/>
        </w:rPr>
        <w:t xml:space="preserve">Patients were included </w:t>
      </w:r>
      <w:r w:rsidR="00BE2F8F" w:rsidRPr="002440B9">
        <w:rPr>
          <w:rFonts w:ascii="Times New Roman" w:hAnsi="Times New Roman" w:cs="Times New Roman"/>
          <w:sz w:val="22"/>
          <w:szCs w:val="22"/>
          <w:lang w:val="en-US"/>
        </w:rPr>
        <w:t xml:space="preserve">in this study </w:t>
      </w:r>
      <w:r w:rsidRPr="002440B9">
        <w:rPr>
          <w:rFonts w:ascii="Times New Roman" w:hAnsi="Times New Roman" w:cs="Times New Roman"/>
          <w:sz w:val="22"/>
          <w:szCs w:val="22"/>
          <w:lang w:val="en-US"/>
        </w:rPr>
        <w:t xml:space="preserve">if </w:t>
      </w:r>
      <w:r w:rsidR="00BE2F8F" w:rsidRPr="002440B9">
        <w:rPr>
          <w:rFonts w:ascii="Times New Roman" w:hAnsi="Times New Roman" w:cs="Times New Roman"/>
          <w:sz w:val="22"/>
          <w:szCs w:val="22"/>
          <w:lang w:val="en-US"/>
        </w:rPr>
        <w:t xml:space="preserve">1) </w:t>
      </w:r>
      <w:r w:rsidR="00B17BAC" w:rsidRPr="002440B9">
        <w:rPr>
          <w:rFonts w:ascii="Times New Roman" w:hAnsi="Times New Roman" w:cs="Times New Roman"/>
          <w:sz w:val="22"/>
          <w:szCs w:val="22"/>
          <w:lang w:val="en-US"/>
        </w:rPr>
        <w:t xml:space="preserve">they </w:t>
      </w:r>
      <w:r w:rsidRPr="002440B9">
        <w:rPr>
          <w:rFonts w:ascii="Times New Roman" w:hAnsi="Times New Roman" w:cs="Times New Roman"/>
          <w:sz w:val="22"/>
          <w:szCs w:val="22"/>
          <w:lang w:val="en-US"/>
        </w:rPr>
        <w:t>under</w:t>
      </w:r>
      <w:r w:rsidR="00B17BAC" w:rsidRPr="002440B9">
        <w:rPr>
          <w:rFonts w:ascii="Times New Roman" w:hAnsi="Times New Roman" w:cs="Times New Roman"/>
          <w:sz w:val="22"/>
          <w:szCs w:val="22"/>
          <w:lang w:val="en-US"/>
        </w:rPr>
        <w:t>went</w:t>
      </w:r>
      <w:r w:rsidRPr="002440B9">
        <w:rPr>
          <w:rFonts w:ascii="Times New Roman" w:hAnsi="Times New Roman" w:cs="Times New Roman"/>
          <w:sz w:val="22"/>
          <w:szCs w:val="22"/>
          <w:lang w:val="en-US"/>
        </w:rPr>
        <w:t xml:space="preserve"> a total or completion thyroidectomy, </w:t>
      </w:r>
      <w:r w:rsidR="00BE2F8F" w:rsidRPr="002440B9">
        <w:rPr>
          <w:rFonts w:ascii="Times New Roman" w:hAnsi="Times New Roman" w:cs="Times New Roman"/>
          <w:sz w:val="22"/>
          <w:szCs w:val="22"/>
          <w:lang w:val="en-US"/>
        </w:rPr>
        <w:t xml:space="preserve">2) </w:t>
      </w:r>
      <w:r w:rsidRPr="002440B9">
        <w:rPr>
          <w:rFonts w:ascii="Times New Roman" w:hAnsi="Times New Roman" w:cs="Times New Roman"/>
          <w:sz w:val="22"/>
          <w:szCs w:val="22"/>
          <w:lang w:val="en-US"/>
        </w:rPr>
        <w:t>PTH has be</w:t>
      </w:r>
      <w:r w:rsidR="002C40BE" w:rsidRPr="002440B9">
        <w:rPr>
          <w:rFonts w:ascii="Times New Roman" w:hAnsi="Times New Roman" w:cs="Times New Roman"/>
          <w:sz w:val="22"/>
          <w:szCs w:val="22"/>
          <w:lang w:val="en-US"/>
        </w:rPr>
        <w:t>en determined preoperatively</w:t>
      </w:r>
      <w:r w:rsidR="00C90802">
        <w:rPr>
          <w:rFonts w:ascii="Times New Roman" w:hAnsi="Times New Roman" w:cs="Times New Roman"/>
          <w:sz w:val="22"/>
          <w:szCs w:val="22"/>
          <w:lang w:val="en-US"/>
        </w:rPr>
        <w:t xml:space="preserve"> (up to one year preoperatively)</w:t>
      </w:r>
      <w:r w:rsidR="002C40BE" w:rsidRPr="002440B9">
        <w:rPr>
          <w:rFonts w:ascii="Times New Roman" w:hAnsi="Times New Roman" w:cs="Times New Roman"/>
          <w:sz w:val="22"/>
          <w:szCs w:val="22"/>
          <w:lang w:val="en-US"/>
        </w:rPr>
        <w:t xml:space="preserve"> </w:t>
      </w:r>
      <w:r w:rsidR="00686863">
        <w:rPr>
          <w:rFonts w:ascii="Times New Roman" w:hAnsi="Times New Roman" w:cs="Times New Roman"/>
          <w:sz w:val="22"/>
          <w:szCs w:val="22"/>
          <w:lang w:val="en-US"/>
        </w:rPr>
        <w:t>or</w:t>
      </w:r>
      <w:r w:rsidRPr="002440B9">
        <w:rPr>
          <w:rFonts w:ascii="Times New Roman" w:hAnsi="Times New Roman" w:cs="Times New Roman"/>
          <w:sz w:val="22"/>
          <w:szCs w:val="22"/>
          <w:lang w:val="en-US"/>
        </w:rPr>
        <w:t xml:space="preserve"> postoperatively on day 1 and if </w:t>
      </w:r>
      <w:r w:rsidR="00BE2F8F" w:rsidRPr="002440B9">
        <w:rPr>
          <w:rFonts w:ascii="Times New Roman" w:hAnsi="Times New Roman" w:cs="Times New Roman"/>
          <w:sz w:val="22"/>
          <w:szCs w:val="22"/>
          <w:lang w:val="en-US"/>
        </w:rPr>
        <w:t xml:space="preserve">3) </w:t>
      </w:r>
      <w:r w:rsidRPr="002440B9">
        <w:rPr>
          <w:rFonts w:ascii="Times New Roman" w:hAnsi="Times New Roman" w:cs="Times New Roman"/>
          <w:sz w:val="22"/>
          <w:szCs w:val="22"/>
          <w:lang w:val="en-US"/>
        </w:rPr>
        <w:t xml:space="preserve">follow-up data up to 1 year is available. </w:t>
      </w:r>
      <w:r w:rsidR="00B17BAC" w:rsidRPr="002440B9">
        <w:rPr>
          <w:rFonts w:ascii="Times New Roman" w:hAnsi="Times New Roman" w:cs="Times New Roman"/>
          <w:sz w:val="22"/>
          <w:szCs w:val="22"/>
          <w:lang w:val="en-US"/>
        </w:rPr>
        <w:t xml:space="preserve">Exclusion criteria were: </w:t>
      </w:r>
      <w:r w:rsidR="006B6AD6" w:rsidRPr="002440B9">
        <w:rPr>
          <w:rFonts w:ascii="Times New Roman" w:hAnsi="Times New Roman" w:cs="Times New Roman"/>
          <w:sz w:val="22"/>
          <w:szCs w:val="22"/>
          <w:lang w:val="en-US"/>
        </w:rPr>
        <w:t>surgery in the central neck compartment</w:t>
      </w:r>
      <w:r w:rsidRPr="002440B9">
        <w:rPr>
          <w:rFonts w:ascii="Times New Roman" w:hAnsi="Times New Roman" w:cs="Times New Roman"/>
          <w:sz w:val="22"/>
          <w:szCs w:val="22"/>
          <w:lang w:val="en-US"/>
        </w:rPr>
        <w:t xml:space="preserve"> </w:t>
      </w:r>
      <w:r w:rsidR="00EA2C66" w:rsidRPr="002440B9">
        <w:rPr>
          <w:rFonts w:ascii="Times New Roman" w:hAnsi="Times New Roman" w:cs="Times New Roman"/>
          <w:sz w:val="22"/>
          <w:szCs w:val="22"/>
          <w:lang w:val="en-US"/>
        </w:rPr>
        <w:t xml:space="preserve">or </w:t>
      </w:r>
      <w:r w:rsidRPr="002440B9">
        <w:rPr>
          <w:rFonts w:ascii="Times New Roman" w:hAnsi="Times New Roman" w:cs="Times New Roman"/>
          <w:sz w:val="22"/>
          <w:szCs w:val="22"/>
          <w:lang w:val="en-US"/>
        </w:rPr>
        <w:t>external beam radiation therapy of the neck within 1 year of the index procedure.</w:t>
      </w:r>
      <w:r w:rsidR="003962CC" w:rsidRPr="002440B9">
        <w:rPr>
          <w:rFonts w:ascii="Times New Roman" w:hAnsi="Times New Roman" w:cs="Times New Roman"/>
          <w:sz w:val="22"/>
          <w:szCs w:val="22"/>
          <w:lang w:val="en-US"/>
        </w:rPr>
        <w:t xml:space="preserve"> </w:t>
      </w:r>
      <w:r w:rsidR="00686863">
        <w:rPr>
          <w:rFonts w:ascii="Times New Roman" w:hAnsi="Times New Roman" w:cs="Times New Roman"/>
          <w:sz w:val="22"/>
          <w:szCs w:val="22"/>
          <w:lang w:val="en-US"/>
        </w:rPr>
        <w:t>Model development and internal-external</w:t>
      </w:r>
      <w:r w:rsidR="002C3540">
        <w:rPr>
          <w:rFonts w:ascii="Times New Roman" w:hAnsi="Times New Roman" w:cs="Times New Roman"/>
          <w:sz w:val="22"/>
          <w:szCs w:val="22"/>
          <w:lang w:val="en-US"/>
        </w:rPr>
        <w:t xml:space="preserve"> validation was performed in a cohort of </w:t>
      </w:r>
      <w:r w:rsidR="002C3540" w:rsidRPr="002440B9">
        <w:rPr>
          <w:rFonts w:ascii="Times New Roman" w:hAnsi="Times New Roman" w:cs="Times New Roman"/>
          <w:sz w:val="22"/>
          <w:szCs w:val="22"/>
          <w:lang w:val="en-US"/>
        </w:rPr>
        <w:t xml:space="preserve">adult patients who underwent surgery between January 2010 and June 2021 </w:t>
      </w:r>
      <w:r w:rsidR="002C3540">
        <w:rPr>
          <w:rFonts w:ascii="Times New Roman" w:hAnsi="Times New Roman" w:cs="Times New Roman"/>
          <w:sz w:val="22"/>
          <w:szCs w:val="22"/>
          <w:lang w:val="en-US"/>
        </w:rPr>
        <w:t>in one of the ten</w:t>
      </w:r>
      <w:r w:rsidR="002C3540" w:rsidRPr="002440B9">
        <w:rPr>
          <w:rFonts w:ascii="Times New Roman" w:hAnsi="Times New Roman" w:cs="Times New Roman"/>
          <w:sz w:val="22"/>
          <w:szCs w:val="22"/>
          <w:lang w:val="en-US"/>
        </w:rPr>
        <w:t xml:space="preserve"> hospitals in the South-Western region of the Netherlands participating in a collaborative organization called the Thyroid Network</w:t>
      </w:r>
      <w:r w:rsidR="002C3540">
        <w:rPr>
          <w:rFonts w:ascii="Times New Roman" w:hAnsi="Times New Roman" w:cs="Times New Roman"/>
          <w:sz w:val="22"/>
          <w:szCs w:val="22"/>
          <w:lang w:val="en-US"/>
        </w:rPr>
        <w:t xml:space="preserve"> </w:t>
      </w:r>
      <w:r w:rsidR="00686863">
        <w:rPr>
          <w:rFonts w:ascii="Times New Roman" w:hAnsi="Times New Roman" w:cs="Times New Roman"/>
          <w:sz w:val="22"/>
          <w:szCs w:val="22"/>
          <w:lang w:val="en-US"/>
        </w:rPr>
        <w:t xml:space="preserve">and one academic hospital outside the region </w:t>
      </w:r>
      <w:r w:rsidR="002C3540">
        <w:rPr>
          <w:rFonts w:ascii="Times New Roman" w:hAnsi="Times New Roman" w:cs="Times New Roman"/>
          <w:sz w:val="22"/>
          <w:szCs w:val="22"/>
          <w:lang w:val="en-US"/>
        </w:rPr>
        <w:t>(</w:t>
      </w:r>
      <w:r w:rsidR="00600974" w:rsidRPr="000D19CF">
        <w:rPr>
          <w:rFonts w:ascii="Times New Roman" w:hAnsi="Times New Roman" w:cs="Times New Roman"/>
          <w:sz w:val="22"/>
          <w:szCs w:val="22"/>
          <w:highlight w:val="green"/>
          <w:lang w:val="en-US"/>
        </w:rPr>
        <w:t>Supplement X</w:t>
      </w:r>
      <w:r w:rsidR="002C3540">
        <w:rPr>
          <w:rFonts w:ascii="Times New Roman" w:hAnsi="Times New Roman" w:cs="Times New Roman"/>
          <w:sz w:val="22"/>
          <w:szCs w:val="22"/>
          <w:lang w:val="en-US"/>
        </w:rPr>
        <w:t>)</w:t>
      </w:r>
      <w:r w:rsidR="002C3540" w:rsidRPr="002440B9">
        <w:rPr>
          <w:rFonts w:ascii="Times New Roman" w:hAnsi="Times New Roman" w:cs="Times New Roman"/>
          <w:sz w:val="22"/>
          <w:szCs w:val="22"/>
          <w:lang w:val="en-US"/>
        </w:rPr>
        <w:t>.</w:t>
      </w:r>
      <w:r w:rsidR="002C3540">
        <w:rPr>
          <w:rFonts w:ascii="Times New Roman" w:hAnsi="Times New Roman" w:cs="Times New Roman"/>
          <w:sz w:val="22"/>
          <w:szCs w:val="22"/>
          <w:lang w:val="en-US"/>
        </w:rPr>
        <w:t xml:space="preserve"> </w:t>
      </w:r>
    </w:p>
    <w:p w14:paraId="68EDB8CE" w14:textId="64DC257C" w:rsidR="006947EA" w:rsidRPr="002440B9" w:rsidRDefault="00A73480" w:rsidP="001B7E15">
      <w:pPr>
        <w:spacing w:line="480" w:lineRule="auto"/>
        <w:ind w:firstLine="708"/>
        <w:rPr>
          <w:rFonts w:ascii="Times New Roman" w:hAnsi="Times New Roman" w:cs="Times New Roman"/>
          <w:sz w:val="22"/>
          <w:szCs w:val="22"/>
          <w:lang w:val="en-US"/>
        </w:rPr>
      </w:pPr>
      <w:r w:rsidRPr="002440B9">
        <w:rPr>
          <w:rFonts w:ascii="Times New Roman" w:hAnsi="Times New Roman" w:cs="Times New Roman"/>
          <w:sz w:val="22"/>
          <w:szCs w:val="22"/>
          <w:lang w:val="en-US"/>
        </w:rPr>
        <w:t xml:space="preserve">Baseline characteristics such as age, </w:t>
      </w:r>
      <w:r w:rsidR="008429C7">
        <w:rPr>
          <w:rFonts w:ascii="Times New Roman" w:hAnsi="Times New Roman" w:cs="Times New Roman"/>
          <w:sz w:val="22"/>
          <w:szCs w:val="22"/>
          <w:lang w:val="en-US"/>
        </w:rPr>
        <w:t xml:space="preserve">sex, </w:t>
      </w:r>
      <w:r w:rsidRPr="002440B9">
        <w:rPr>
          <w:rFonts w:ascii="Times New Roman" w:hAnsi="Times New Roman" w:cs="Times New Roman"/>
          <w:sz w:val="22"/>
          <w:szCs w:val="22"/>
          <w:lang w:val="en-US"/>
        </w:rPr>
        <w:t>preoperative diagnosis, medical history, blood values (calcium, albumin, PTH and vitamin D serum levels), surgical procedure, pathological specimen and follow-up data were obtained.</w:t>
      </w:r>
      <w:r w:rsidR="006947EA" w:rsidRPr="002440B9">
        <w:rPr>
          <w:rFonts w:ascii="Times New Roman" w:hAnsi="Times New Roman" w:cs="Times New Roman"/>
          <w:sz w:val="22"/>
          <w:szCs w:val="22"/>
          <w:lang w:val="en-US"/>
        </w:rPr>
        <w:t xml:space="preserve"> </w:t>
      </w:r>
      <w:r w:rsidR="00073A03" w:rsidRPr="002440B9">
        <w:rPr>
          <w:rFonts w:ascii="Times New Roman" w:eastAsia="Calibri" w:hAnsi="Times New Roman" w:cs="Times New Roman"/>
          <w:sz w:val="22"/>
          <w:szCs w:val="22"/>
          <w:lang w:val="en-US"/>
        </w:rPr>
        <w:t>Serum calcium levels were corrected for albumin levels according to the formula: corrected calcium (</w:t>
      </w:r>
      <w:proofErr w:type="spellStart"/>
      <w:r w:rsidR="00073A03" w:rsidRPr="002440B9">
        <w:rPr>
          <w:rFonts w:ascii="Times New Roman" w:eastAsia="Calibri" w:hAnsi="Times New Roman" w:cs="Times New Roman"/>
          <w:sz w:val="22"/>
          <w:szCs w:val="22"/>
          <w:lang w:val="en-US"/>
        </w:rPr>
        <w:t>mmol</w:t>
      </w:r>
      <w:proofErr w:type="spellEnd"/>
      <w:r w:rsidR="00073A03" w:rsidRPr="002440B9">
        <w:rPr>
          <w:rFonts w:ascii="Times New Roman" w:eastAsia="Calibri" w:hAnsi="Times New Roman" w:cs="Times New Roman"/>
          <w:sz w:val="22"/>
          <w:szCs w:val="22"/>
          <w:lang w:val="en-US"/>
        </w:rPr>
        <w:t>/L) = m</w:t>
      </w:r>
      <w:r w:rsidR="000908FF" w:rsidRPr="002440B9">
        <w:rPr>
          <w:rFonts w:ascii="Times New Roman" w:eastAsia="Calibri" w:hAnsi="Times New Roman" w:cs="Times New Roman"/>
          <w:sz w:val="22"/>
          <w:szCs w:val="22"/>
          <w:lang w:val="en-US"/>
        </w:rPr>
        <w:t>easured calcium (</w:t>
      </w:r>
      <w:proofErr w:type="spellStart"/>
      <w:r w:rsidR="000908FF" w:rsidRPr="002440B9">
        <w:rPr>
          <w:rFonts w:ascii="Times New Roman" w:eastAsia="Calibri" w:hAnsi="Times New Roman" w:cs="Times New Roman"/>
          <w:sz w:val="22"/>
          <w:szCs w:val="22"/>
          <w:lang w:val="en-US"/>
        </w:rPr>
        <w:t>mmol</w:t>
      </w:r>
      <w:proofErr w:type="spellEnd"/>
      <w:r w:rsidR="000908FF" w:rsidRPr="002440B9">
        <w:rPr>
          <w:rFonts w:ascii="Times New Roman" w:eastAsia="Calibri" w:hAnsi="Times New Roman" w:cs="Times New Roman"/>
          <w:sz w:val="22"/>
          <w:szCs w:val="22"/>
          <w:lang w:val="en-US"/>
        </w:rPr>
        <w:t>/L) + 0.016 x (34</w:t>
      </w:r>
      <w:r w:rsidR="00073A03" w:rsidRPr="002440B9">
        <w:rPr>
          <w:rFonts w:ascii="Times New Roman" w:eastAsia="Calibri" w:hAnsi="Times New Roman" w:cs="Times New Roman"/>
          <w:sz w:val="22"/>
          <w:szCs w:val="22"/>
          <w:lang w:val="en-US"/>
        </w:rPr>
        <w:t xml:space="preserve">-albumin (g/L)). The reference value for calcium is 2.20-2.65 </w:t>
      </w:r>
      <w:proofErr w:type="spellStart"/>
      <w:r w:rsidR="00073A03" w:rsidRPr="002440B9">
        <w:rPr>
          <w:rFonts w:ascii="Times New Roman" w:eastAsia="Calibri" w:hAnsi="Times New Roman" w:cs="Times New Roman"/>
          <w:sz w:val="22"/>
          <w:szCs w:val="22"/>
          <w:lang w:val="en-US"/>
        </w:rPr>
        <w:t>mmol</w:t>
      </w:r>
      <w:proofErr w:type="spellEnd"/>
      <w:r w:rsidR="00073A03" w:rsidRPr="002440B9">
        <w:rPr>
          <w:rFonts w:ascii="Times New Roman" w:eastAsia="Calibri" w:hAnsi="Times New Roman" w:cs="Times New Roman"/>
          <w:sz w:val="22"/>
          <w:szCs w:val="22"/>
          <w:lang w:val="en-US"/>
        </w:rPr>
        <w:t>/L. The change in PTH levels</w:t>
      </w:r>
      <w:r w:rsidR="00D66509" w:rsidRPr="002440B9">
        <w:rPr>
          <w:rFonts w:ascii="Times New Roman" w:eastAsia="Calibri" w:hAnsi="Times New Roman" w:cs="Times New Roman"/>
          <w:sz w:val="22"/>
          <w:szCs w:val="22"/>
          <w:lang w:val="en-US"/>
        </w:rPr>
        <w:t xml:space="preserve"> (delta PTH)</w:t>
      </w:r>
      <w:r w:rsidR="00802CBE" w:rsidRPr="002440B9">
        <w:rPr>
          <w:rFonts w:ascii="Times New Roman" w:eastAsia="Calibri" w:hAnsi="Times New Roman" w:cs="Times New Roman"/>
          <w:sz w:val="22"/>
          <w:szCs w:val="22"/>
          <w:lang w:val="en-US"/>
        </w:rPr>
        <w:t xml:space="preserve"> was</w:t>
      </w:r>
      <w:r w:rsidR="00073A03" w:rsidRPr="002440B9">
        <w:rPr>
          <w:rFonts w:ascii="Times New Roman" w:eastAsia="Calibri" w:hAnsi="Times New Roman" w:cs="Times New Roman"/>
          <w:sz w:val="22"/>
          <w:szCs w:val="22"/>
          <w:lang w:val="en-US"/>
        </w:rPr>
        <w:t xml:space="preserve"> calcula</w:t>
      </w:r>
      <w:r w:rsidR="00D66509" w:rsidRPr="002440B9">
        <w:rPr>
          <w:rFonts w:ascii="Times New Roman" w:eastAsia="Calibri" w:hAnsi="Times New Roman" w:cs="Times New Roman"/>
          <w:sz w:val="22"/>
          <w:szCs w:val="22"/>
          <w:lang w:val="en-US"/>
        </w:rPr>
        <w:t xml:space="preserve">ted </w:t>
      </w:r>
      <w:r w:rsidR="00EF7803">
        <w:rPr>
          <w:rFonts w:ascii="Times New Roman" w:eastAsia="Calibri" w:hAnsi="Times New Roman" w:cs="Times New Roman"/>
          <w:sz w:val="22"/>
          <w:szCs w:val="22"/>
          <w:lang w:val="en-US"/>
        </w:rPr>
        <w:t>by</w:t>
      </w:r>
      <w:r w:rsidR="00825140" w:rsidRPr="002440B9">
        <w:rPr>
          <w:rFonts w:ascii="Times New Roman" w:eastAsia="Calibri" w:hAnsi="Times New Roman" w:cs="Times New Roman"/>
          <w:sz w:val="22"/>
          <w:szCs w:val="22"/>
          <w:lang w:val="en-US"/>
        </w:rPr>
        <w:t xml:space="preserve"> (</w:t>
      </w:r>
      <w:del w:id="67" w:author="C.H.M. Maas" w:date="2023-07-13T12:46:00Z">
        <w:r w:rsidR="00825140" w:rsidRPr="002440B9" w:rsidDel="00033177">
          <w:rPr>
            <w:rFonts w:ascii="Times New Roman" w:eastAsia="Calibri" w:hAnsi="Times New Roman" w:cs="Times New Roman"/>
            <w:sz w:val="22"/>
            <w:szCs w:val="22"/>
            <w:lang w:val="en-US"/>
          </w:rPr>
          <w:delText xml:space="preserve">Baseline </w:delText>
        </w:r>
      </w:del>
      <w:r w:rsidR="00825140" w:rsidRPr="002440B9">
        <w:rPr>
          <w:rFonts w:ascii="Times New Roman" w:eastAsia="Calibri" w:hAnsi="Times New Roman" w:cs="Times New Roman"/>
          <w:sz w:val="22"/>
          <w:szCs w:val="22"/>
          <w:lang w:val="en-US"/>
        </w:rPr>
        <w:t>PTH</w:t>
      </w:r>
      <w:r w:rsidR="00774BDA" w:rsidRPr="002440B9">
        <w:rPr>
          <w:rFonts w:ascii="Times New Roman" w:eastAsia="Calibri" w:hAnsi="Times New Roman" w:cs="Times New Roman"/>
          <w:sz w:val="22"/>
          <w:szCs w:val="22"/>
          <w:lang w:val="en-US"/>
        </w:rPr>
        <w:t xml:space="preserve"> </w:t>
      </w:r>
      <w:ins w:id="68" w:author="C.H.M. Maas" w:date="2023-07-13T12:46:00Z">
        <w:r w:rsidR="00033177">
          <w:rPr>
            <w:rFonts w:ascii="Times New Roman" w:eastAsia="Calibri" w:hAnsi="Times New Roman" w:cs="Times New Roman"/>
            <w:sz w:val="22"/>
            <w:szCs w:val="22"/>
            <w:lang w:val="en-US"/>
          </w:rPr>
          <w:t xml:space="preserve">at baseline </w:t>
        </w:r>
      </w:ins>
      <w:r w:rsidR="00825140" w:rsidRPr="002440B9">
        <w:rPr>
          <w:rFonts w:ascii="Times New Roman" w:eastAsia="Calibri" w:hAnsi="Times New Roman" w:cs="Times New Roman"/>
          <w:sz w:val="22"/>
          <w:szCs w:val="22"/>
          <w:lang w:val="en-US"/>
        </w:rPr>
        <w:t>- post</w:t>
      </w:r>
      <w:r w:rsidR="00073A03" w:rsidRPr="002440B9">
        <w:rPr>
          <w:rFonts w:ascii="Times New Roman" w:eastAsia="Calibri" w:hAnsi="Times New Roman" w:cs="Times New Roman"/>
          <w:sz w:val="22"/>
          <w:szCs w:val="22"/>
          <w:lang w:val="en-US"/>
        </w:rPr>
        <w:t>operative PTH after 2</w:t>
      </w:r>
      <w:r w:rsidR="006947EA" w:rsidRPr="002440B9">
        <w:rPr>
          <w:rFonts w:ascii="Times New Roman" w:eastAsia="Calibri" w:hAnsi="Times New Roman" w:cs="Times New Roman"/>
          <w:sz w:val="22"/>
          <w:szCs w:val="22"/>
          <w:lang w:val="en-US"/>
        </w:rPr>
        <w:t xml:space="preserve">4 hours) / </w:t>
      </w:r>
      <w:ins w:id="69" w:author="C.H.M. Maas" w:date="2023-07-13T12:47:00Z">
        <w:r w:rsidR="009304DE">
          <w:rPr>
            <w:rFonts w:ascii="Times New Roman" w:eastAsia="Calibri" w:hAnsi="Times New Roman" w:cs="Times New Roman"/>
            <w:sz w:val="22"/>
            <w:szCs w:val="22"/>
            <w:lang w:val="en-US"/>
          </w:rPr>
          <w:t>(</w:t>
        </w:r>
      </w:ins>
      <w:del w:id="70" w:author="C.H.M. Maas" w:date="2023-07-13T12:47:00Z">
        <w:r w:rsidR="006947EA" w:rsidRPr="002440B9" w:rsidDel="009304DE">
          <w:rPr>
            <w:rFonts w:ascii="Times New Roman" w:eastAsia="Calibri" w:hAnsi="Times New Roman" w:cs="Times New Roman"/>
            <w:sz w:val="22"/>
            <w:szCs w:val="22"/>
            <w:lang w:val="en-US"/>
          </w:rPr>
          <w:delText xml:space="preserve">Baseline </w:delText>
        </w:r>
      </w:del>
      <w:r w:rsidR="006947EA" w:rsidRPr="002440B9">
        <w:rPr>
          <w:rFonts w:ascii="Times New Roman" w:eastAsia="Calibri" w:hAnsi="Times New Roman" w:cs="Times New Roman"/>
          <w:sz w:val="22"/>
          <w:szCs w:val="22"/>
          <w:lang w:val="en-US"/>
        </w:rPr>
        <w:t>PTH</w:t>
      </w:r>
      <w:ins w:id="71" w:author="C.H.M. Maas" w:date="2023-07-13T12:47:00Z">
        <w:r w:rsidR="009304DE">
          <w:rPr>
            <w:rFonts w:ascii="Times New Roman" w:eastAsia="Calibri" w:hAnsi="Times New Roman" w:cs="Times New Roman"/>
            <w:sz w:val="22"/>
            <w:szCs w:val="22"/>
            <w:lang w:val="en-US"/>
          </w:rPr>
          <w:t xml:space="preserve"> at baseline)</w:t>
        </w:r>
      </w:ins>
      <w:r w:rsidR="006947EA" w:rsidRPr="002440B9">
        <w:rPr>
          <w:rFonts w:ascii="Times New Roman" w:eastAsia="Calibri" w:hAnsi="Times New Roman" w:cs="Times New Roman"/>
          <w:sz w:val="22"/>
          <w:szCs w:val="22"/>
          <w:lang w:val="en-US"/>
        </w:rPr>
        <w:t xml:space="preserve"> </w:t>
      </w:r>
      <w:ins w:id="72" w:author="C.H.M. Maas" w:date="2023-07-13T12:48:00Z">
        <w:r w:rsidR="00C62016" w:rsidRPr="00C62016">
          <w:rPr>
            <w:rFonts w:ascii="Cambria Math" w:eastAsia="Calibri" w:hAnsi="Cambria Math" w:cs="Cambria Math"/>
            <w:sz w:val="22"/>
            <w:szCs w:val="22"/>
            <w:lang w:val="en-US"/>
          </w:rPr>
          <w:t>⋅</w:t>
        </w:r>
      </w:ins>
      <w:del w:id="73" w:author="C.H.M. Maas" w:date="2023-07-13T12:48:00Z">
        <w:r w:rsidR="006947EA" w:rsidRPr="002440B9" w:rsidDel="00C62016">
          <w:rPr>
            <w:rFonts w:ascii="Times New Roman" w:eastAsia="Calibri" w:hAnsi="Times New Roman" w:cs="Times New Roman"/>
            <w:sz w:val="22"/>
            <w:szCs w:val="22"/>
            <w:lang w:val="en-US"/>
          </w:rPr>
          <w:delText>x</w:delText>
        </w:r>
      </w:del>
      <w:r w:rsidR="006947EA" w:rsidRPr="002440B9">
        <w:rPr>
          <w:rFonts w:ascii="Times New Roman" w:eastAsia="Calibri" w:hAnsi="Times New Roman" w:cs="Times New Roman"/>
          <w:sz w:val="22"/>
          <w:szCs w:val="22"/>
          <w:lang w:val="en-US"/>
        </w:rPr>
        <w:t xml:space="preserve"> 100%.</w:t>
      </w:r>
      <w:r w:rsidR="00457CD2" w:rsidRPr="002440B9">
        <w:rPr>
          <w:rFonts w:ascii="Times New Roman" w:eastAsia="Calibri" w:hAnsi="Times New Roman" w:cs="Times New Roman"/>
          <w:sz w:val="22"/>
          <w:szCs w:val="22"/>
          <w:lang w:val="en-US"/>
        </w:rPr>
        <w:t xml:space="preserve"> </w:t>
      </w:r>
      <w:r w:rsidR="0039195A" w:rsidRPr="002440B9">
        <w:rPr>
          <w:rFonts w:ascii="Times New Roman" w:eastAsia="Calibri" w:hAnsi="Times New Roman" w:cs="Times New Roman"/>
          <w:sz w:val="22"/>
          <w:szCs w:val="22"/>
          <w:lang w:val="en-US"/>
        </w:rPr>
        <w:t xml:space="preserve">The change in corrected calcium levels (delta corrected calcium) was calculated </w:t>
      </w:r>
      <w:r w:rsidR="00EF7803">
        <w:rPr>
          <w:rFonts w:ascii="Times New Roman" w:eastAsia="Calibri" w:hAnsi="Times New Roman" w:cs="Times New Roman"/>
          <w:sz w:val="22"/>
          <w:szCs w:val="22"/>
          <w:lang w:val="en-US"/>
        </w:rPr>
        <w:t>by</w:t>
      </w:r>
      <w:r w:rsidR="00EF7803" w:rsidRPr="002440B9">
        <w:rPr>
          <w:rFonts w:ascii="Times New Roman" w:eastAsia="Calibri" w:hAnsi="Times New Roman" w:cs="Times New Roman"/>
          <w:sz w:val="22"/>
          <w:szCs w:val="22"/>
          <w:lang w:val="en-US"/>
        </w:rPr>
        <w:t xml:space="preserve"> </w:t>
      </w:r>
      <w:r w:rsidR="0039195A" w:rsidRPr="002440B9">
        <w:rPr>
          <w:rFonts w:ascii="Times New Roman" w:eastAsia="Calibri" w:hAnsi="Times New Roman" w:cs="Times New Roman"/>
          <w:sz w:val="22"/>
          <w:szCs w:val="22"/>
          <w:lang w:val="en-US"/>
        </w:rPr>
        <w:t>(</w:t>
      </w:r>
      <w:del w:id="74" w:author="C.H.M. Maas" w:date="2023-07-13T12:48:00Z">
        <w:r w:rsidR="0039195A" w:rsidRPr="002440B9" w:rsidDel="00C62016">
          <w:rPr>
            <w:rFonts w:ascii="Times New Roman" w:eastAsia="Calibri" w:hAnsi="Times New Roman" w:cs="Times New Roman"/>
            <w:sz w:val="22"/>
            <w:szCs w:val="22"/>
            <w:lang w:val="en-US"/>
          </w:rPr>
          <w:delText xml:space="preserve">Baseline </w:delText>
        </w:r>
      </w:del>
      <w:r w:rsidR="0039195A" w:rsidRPr="002440B9">
        <w:rPr>
          <w:rFonts w:ascii="Times New Roman" w:eastAsia="Calibri" w:hAnsi="Times New Roman" w:cs="Times New Roman"/>
          <w:sz w:val="22"/>
          <w:szCs w:val="22"/>
          <w:lang w:val="en-US"/>
        </w:rPr>
        <w:t>corrected calcium</w:t>
      </w:r>
      <w:ins w:id="75" w:author="C.H.M. Maas" w:date="2023-07-13T12:48:00Z">
        <w:r w:rsidR="00C62016">
          <w:rPr>
            <w:rFonts w:ascii="Times New Roman" w:eastAsia="Calibri" w:hAnsi="Times New Roman" w:cs="Times New Roman"/>
            <w:sz w:val="22"/>
            <w:szCs w:val="22"/>
            <w:lang w:val="en-US"/>
          </w:rPr>
          <w:t xml:space="preserve"> at baseline</w:t>
        </w:r>
      </w:ins>
      <w:r w:rsidR="0039195A" w:rsidRPr="002440B9">
        <w:rPr>
          <w:rFonts w:ascii="Times New Roman" w:eastAsia="Calibri" w:hAnsi="Times New Roman" w:cs="Times New Roman"/>
          <w:sz w:val="22"/>
          <w:szCs w:val="22"/>
          <w:lang w:val="en-US"/>
        </w:rPr>
        <w:t xml:space="preserve"> - postoperative corrected calcium after 24 hours) / </w:t>
      </w:r>
      <w:del w:id="76" w:author="C.H.M. Maas" w:date="2023-07-13T12:48:00Z">
        <w:r w:rsidR="0039195A" w:rsidRPr="002440B9" w:rsidDel="00F24582">
          <w:rPr>
            <w:rFonts w:ascii="Times New Roman" w:eastAsia="Calibri" w:hAnsi="Times New Roman" w:cs="Times New Roman"/>
            <w:sz w:val="22"/>
            <w:szCs w:val="22"/>
            <w:lang w:val="en-US"/>
          </w:rPr>
          <w:delText xml:space="preserve">Baseline </w:delText>
        </w:r>
      </w:del>
      <w:ins w:id="77" w:author="C.H.M. Maas" w:date="2023-07-13T12:48:00Z">
        <w:r w:rsidR="00F24582">
          <w:rPr>
            <w:rFonts w:ascii="Times New Roman" w:eastAsia="Calibri" w:hAnsi="Times New Roman" w:cs="Times New Roman"/>
            <w:sz w:val="22"/>
            <w:szCs w:val="22"/>
            <w:lang w:val="en-US"/>
          </w:rPr>
          <w:t>(</w:t>
        </w:r>
      </w:ins>
      <w:r w:rsidR="0039195A" w:rsidRPr="002440B9">
        <w:rPr>
          <w:rFonts w:ascii="Times New Roman" w:eastAsia="Calibri" w:hAnsi="Times New Roman" w:cs="Times New Roman"/>
          <w:sz w:val="22"/>
          <w:szCs w:val="22"/>
          <w:lang w:val="en-US"/>
        </w:rPr>
        <w:t>corrected calcium</w:t>
      </w:r>
      <w:ins w:id="78" w:author="C.H.M. Maas" w:date="2023-07-13T12:48:00Z">
        <w:r w:rsidR="00F24582">
          <w:rPr>
            <w:rFonts w:ascii="Times New Roman" w:eastAsia="Calibri" w:hAnsi="Times New Roman" w:cs="Times New Roman"/>
            <w:sz w:val="22"/>
            <w:szCs w:val="22"/>
            <w:lang w:val="en-US"/>
          </w:rPr>
          <w:t xml:space="preserve"> at baseline)</w:t>
        </w:r>
      </w:ins>
      <w:r w:rsidR="0039195A" w:rsidRPr="002440B9">
        <w:rPr>
          <w:rFonts w:ascii="Times New Roman" w:eastAsia="Calibri" w:hAnsi="Times New Roman" w:cs="Times New Roman"/>
          <w:sz w:val="22"/>
          <w:szCs w:val="22"/>
          <w:lang w:val="en-US"/>
        </w:rPr>
        <w:t xml:space="preserve"> </w:t>
      </w:r>
      <w:ins w:id="79" w:author="C.H.M. Maas" w:date="2023-07-13T12:48:00Z">
        <w:r w:rsidR="00C62016" w:rsidRPr="00C62016">
          <w:rPr>
            <w:rFonts w:ascii="Cambria Math" w:eastAsia="Calibri" w:hAnsi="Cambria Math" w:cs="Cambria Math"/>
            <w:sz w:val="22"/>
            <w:szCs w:val="22"/>
            <w:lang w:val="en-US"/>
          </w:rPr>
          <w:t>⋅</w:t>
        </w:r>
      </w:ins>
      <w:del w:id="80" w:author="C.H.M. Maas" w:date="2023-07-13T12:48:00Z">
        <w:r w:rsidR="0039195A" w:rsidRPr="002440B9" w:rsidDel="00C62016">
          <w:rPr>
            <w:rFonts w:ascii="Times New Roman" w:eastAsia="Calibri" w:hAnsi="Times New Roman" w:cs="Times New Roman"/>
            <w:sz w:val="22"/>
            <w:szCs w:val="22"/>
            <w:lang w:val="en-US"/>
          </w:rPr>
          <w:delText>x</w:delText>
        </w:r>
      </w:del>
      <w:r w:rsidR="0039195A" w:rsidRPr="002440B9">
        <w:rPr>
          <w:rFonts w:ascii="Times New Roman" w:eastAsia="Calibri" w:hAnsi="Times New Roman" w:cs="Times New Roman"/>
          <w:sz w:val="22"/>
          <w:szCs w:val="22"/>
          <w:lang w:val="en-US"/>
        </w:rPr>
        <w:t xml:space="preserve"> 100%. </w:t>
      </w:r>
      <w:r w:rsidR="00E440F4" w:rsidRPr="002440B9">
        <w:rPr>
          <w:rFonts w:ascii="Times New Roman" w:hAnsi="Times New Roman" w:cs="Times New Roman"/>
          <w:sz w:val="22"/>
          <w:szCs w:val="22"/>
          <w:lang w:val="en-US"/>
        </w:rPr>
        <w:t>The TRIPOD (transparent reporting of a multivariable model for individual prognosis or diagnosis) guidance for development and reporting of multivariable prediction models was followed</w:t>
      </w:r>
      <w:r w:rsidR="000D19CF">
        <w:rPr>
          <w:rFonts w:ascii="Times New Roman" w:hAnsi="Times New Roman" w:cs="Times New Roman"/>
          <w:sz w:val="22"/>
          <w:szCs w:val="22"/>
          <w:lang w:val="en-US"/>
        </w:rPr>
        <w:t xml:space="preserve"> (</w:t>
      </w:r>
      <w:r w:rsidR="000D19CF" w:rsidRPr="000D19CF">
        <w:rPr>
          <w:rFonts w:ascii="Times New Roman" w:hAnsi="Times New Roman" w:cs="Times New Roman"/>
          <w:sz w:val="22"/>
          <w:szCs w:val="22"/>
          <w:highlight w:val="green"/>
          <w:lang w:val="en-US"/>
        </w:rPr>
        <w:t>Supplement X</w:t>
      </w:r>
      <w:r w:rsidR="00CF6E39">
        <w:rPr>
          <w:rFonts w:ascii="Times New Roman" w:hAnsi="Times New Roman" w:cs="Times New Roman"/>
          <w:sz w:val="22"/>
          <w:szCs w:val="22"/>
          <w:lang w:val="en-US"/>
        </w:rPr>
        <w:t>)</w:t>
      </w:r>
      <w:r w:rsidR="00E440F4" w:rsidRPr="002440B9">
        <w:rPr>
          <w:rFonts w:ascii="Times New Roman" w:hAnsi="Times New Roman" w:cs="Times New Roman"/>
          <w:sz w:val="22"/>
          <w:szCs w:val="22"/>
          <w:lang w:val="en-US"/>
        </w:rPr>
        <w:t xml:space="preserve"> </w:t>
      </w:r>
      <w:r w:rsidR="00E440F4" w:rsidRPr="002440B9">
        <w:rPr>
          <w:rFonts w:ascii="Times New Roman" w:hAnsi="Times New Roman" w:cs="Times New Roman"/>
          <w:sz w:val="22"/>
          <w:szCs w:val="22"/>
          <w:lang w:val="en-US"/>
        </w:rPr>
        <w:fldChar w:fldCharType="begin">
          <w:fldData xml:space="preserve">PEVuZE5vdGU+PENpdGU+PFllYXI+MjAxNTwvWWVhcj48UmVjTnVtPjM4PC9SZWNOdW0+PERpc3Bs
YXlUZXh0PjxzdHlsZSBmYWNlPSJzdXBlcnNjcmlwdCI+MTM8L3N0eWxlPjwvRGlzcGxheVRleHQ+
PHJlY29yZD48cmVjLW51bWJlcj4zODwvcmVjLW51bWJlcj48Zm9yZWlnbi1rZXlzPjxrZXkgYXBw
PSJFTiIgZGItaWQ9InY1MnpwMDJ6OHNmeDBsZWUweG41MndlZmFlcno1ZXdhcHdmeiIgdGltZXN0
YW1wPSIxNjU4OTIyNTA5Ij4zODwva2V5PjwvZm9yZWlnbi1rZXlzPjxyZWYtdHlwZSBuYW1lPSJK
b3VybmFsIEFydGljbGUiPjE3PC9yZWYtdHlwZT48Y29udHJpYnV0b3JzPjwvY29udHJpYnV0b3Jz
Pjx0aXRsZXM+PHRpdGxlPlRyYW5zcGFyZW50IFJlcG9ydGluZyBvZiBhIG11bHRpdmFyaWFibGUg
cHJlZGljdGlvbiBtb2RlbCBmb3IgSW5kaXZpZHVhbCBQcm9nbm9zaXMgT3IgRGlhZ25vc2lzIChU
UklQT0QpOiBFeHBsYW5hdGlvbiBhbmQgRWxhYm9yYXRpb248L3RpdGxlPjxzZWNvbmRhcnktdGl0
bGU+QW5uYWxzIG9mIEludGVybmFsIE1lZGljaW5lPC9zZWNvbmRhcnktdGl0bGU+PC90aXRsZXM+
PHBlcmlvZGljYWw+PGZ1bGwtdGl0bGU+QW5uYWxzIG9mIEludGVybmFsIE1lZGljaW5lPC9mdWxs
LXRpdGxlPjwvcGVyaW9kaWNhbD48cGFnZXM+VzEtVzczPC9wYWdlcz48dm9sdW1lPjE2Mjwvdm9s
dW1lPjxudW1iZXI+MTwvbnVtYmVyPjxkYXRlcz48eWVhcj4yMDE1PC95ZWFyPjwvZGF0ZXM+PHVy
bHM+PHJlbGF0ZWQtdXJscz48dXJsPmh0dHBzOi8vd3d3LmFjcGpvdXJuYWxzLm9yZy9kb2kvYWJz
LzEwLjczMjYvTTE0LTA2OTggJVggVGhlIFRSSVBPRCAoVHJhbnNwYXJlbnQgUmVwb3J0aW5nIG9m
IGEgbXVsdGl2YXJpYWJsZSBwcmVkaWN0aW9uIG1vZGVsIGZvciBJbmRpdmlkdWFsIFByb2dub3Np
cyBPciBEaWFnbm9zaXMpIFN0YXRlbWVudCBpbmNsdWRlcyBhIDIyLWl0ZW0gY2hlY2tsaXN0LCB3
aGljaCBhaW1zIHRvIGltcHJvdmUgdGhlIHJlcG9ydGluZyBvZiBzdHVkaWVzIGRldmVsb3Bpbmcs
IHZhbGlkYXRpbmcsIG9yIHVwZGF0aW5nIGEgcHJlZGljdGlvbiBtb2RlbCwgd2hldGhlciBmb3Ig
ZGlhZ25vc3RpYyBvciBwcm9nbm9zdGljIHB1cnBvc2VzLiBUaGUgVFJJUE9EIFN0YXRlbWVudCBh
aW1zIHRvIGltcHJvdmUgdGhlIHRyYW5zcGFyZW5jeSBvZiB0aGUgcmVwb3J0aW5nIG9mIGEgcHJl
ZGljdGlvbiBtb2RlbCBzdHVkeSByZWdhcmRsZXNzIG9mIHRoZSBzdHVkeSBtZXRob2RzIHVzZWQu
IFRoaXMgZXhwbGFuYXRpb24gYW5kIGVsYWJvcmF0aW9uIGRvY3VtZW50IGRlc2NyaWJlcyB0aGUg
cmF0aW9uYWxlOyBjbGFyaWZpZXMgdGhlIG1lYW5pbmcgb2YgZWFjaCBpdGVtOyBhbmQgZGlzY3Vz
c2VzIHdoeSB0cmFuc3BhcmVudCByZXBvcnRpbmcgaXMgaW1wb3J0YW50LCB3aXRoIGEgdmlldyB0
byBhc3Nlc3NpbmcgcmlzayBvZiBiaWFzIGFuZCBjbGluaWNhbCB1c2VmdWxuZXNzIG9mIHRoZSBw
cmVkaWN0aW9uIG1vZGVsLiBFYWNoIGNoZWNrbGlzdCBpdGVtIG9mIHRoZSBUUklQT0QgU3RhdGVt
ZW50IGlzIGV4cGxhaW5lZCBpbiBkZXRhaWwgYW5kIGFjY29tcGFuaWVkIGJ5IHB1Ymxpc2hlZCBl
eGFtcGxlcyBvZiBnb29kIHJlcG9ydGluZy4gVGhlIGRvY3VtZW50IGFsc28gcHJvdmlkZXMgYSB2
YWx1YWJsZSByZWZlcmVuY2Ugb2YgaXNzdWVzIHRvIGNvbnNpZGVyIHdoZW4gZGVzaWduaW5nLCBj
b25kdWN0aW5nLCBhbmQgYW5hbHl6aW5nIHByZWRpY3Rpb24gbW9kZWwgc3R1ZGllcy4gVG8gYWlk
IHRoZSBlZGl0b3JpYWwgcHJvY2VzcyBhbmQgaGVscCBwZWVyIHJldmlld2VycyBhbmQsIHVsdGlt
YXRlbHksIHJlYWRlcnMgYW5kIHN5c3RlbWF0aWMgcmV2aWV3ZXJzIG9mIHByZWRpY3Rpb24gbW9k
ZWwgc3R1ZGllcywgaXQgaXMgcmVjb21tZW5kZWQgdGhhdCBhdXRob3JzIGluY2x1ZGUgYSBjb21w
bGV0ZWQgY2hlY2tsaXN0IGluIHRoZWlyIHN1Ym1pc3Npb24uIFRoZSBUUklQT0QgY2hlY2tsaXN0
IGNhbiBhbHNvIGJlIGRvd25sb2FkZWQgZnJvbSB3d3cudHJpcG9kLXN0YXRlbWVudC5vcmcuPC91
cmw+PC9yZWxhdGVkLXVybHM+PC91cmxzPjxlbGVjdHJvbmljLXJlc291cmNlLW51bT4xMC43MzI2
L20xNC0wNjk4ICVtIDI1NTYwNzMwPC9lbGVjdHJvbmljLXJlc291cmNlLW51bT48L3JlY29yZD48
L0NpdGU+PC9FbmROb3RlPn==
</w:fldData>
        </w:fldChar>
      </w:r>
      <w:r w:rsidR="00765609">
        <w:rPr>
          <w:rFonts w:ascii="Times New Roman" w:hAnsi="Times New Roman" w:cs="Times New Roman"/>
          <w:sz w:val="22"/>
          <w:szCs w:val="22"/>
          <w:lang w:val="en-US"/>
        </w:rPr>
        <w:instrText xml:space="preserve"> ADDIN EN.CITE </w:instrText>
      </w:r>
      <w:r w:rsidR="00765609">
        <w:rPr>
          <w:rFonts w:ascii="Times New Roman" w:hAnsi="Times New Roman" w:cs="Times New Roman"/>
          <w:sz w:val="22"/>
          <w:szCs w:val="22"/>
          <w:lang w:val="en-US"/>
        </w:rPr>
        <w:fldChar w:fldCharType="begin">
          <w:fldData xml:space="preserve">PEVuZE5vdGU+PENpdGU+PFllYXI+MjAxNTwvWWVhcj48UmVjTnVtPjM4PC9SZWNOdW0+PERpc3Bs
YXlUZXh0PjxzdHlsZSBmYWNlPSJzdXBlcnNjcmlwdCI+MTM8L3N0eWxlPjwvRGlzcGxheVRleHQ+
PHJlY29yZD48cmVjLW51bWJlcj4zODwvcmVjLW51bWJlcj48Zm9yZWlnbi1rZXlzPjxrZXkgYXBw
PSJFTiIgZGItaWQ9InY1MnpwMDJ6OHNmeDBsZWUweG41MndlZmFlcno1ZXdhcHdmeiIgdGltZXN0
YW1wPSIxNjU4OTIyNTA5Ij4zODwva2V5PjwvZm9yZWlnbi1rZXlzPjxyZWYtdHlwZSBuYW1lPSJK
b3VybmFsIEFydGljbGUiPjE3PC9yZWYtdHlwZT48Y29udHJpYnV0b3JzPjwvY29udHJpYnV0b3Jz
Pjx0aXRsZXM+PHRpdGxlPlRyYW5zcGFyZW50IFJlcG9ydGluZyBvZiBhIG11bHRpdmFyaWFibGUg
cHJlZGljdGlvbiBtb2RlbCBmb3IgSW5kaXZpZHVhbCBQcm9nbm9zaXMgT3IgRGlhZ25vc2lzIChU
UklQT0QpOiBFeHBsYW5hdGlvbiBhbmQgRWxhYm9yYXRpb248L3RpdGxlPjxzZWNvbmRhcnktdGl0
bGU+QW5uYWxzIG9mIEludGVybmFsIE1lZGljaW5lPC9zZWNvbmRhcnktdGl0bGU+PC90aXRsZXM+
PHBlcmlvZGljYWw+PGZ1bGwtdGl0bGU+QW5uYWxzIG9mIEludGVybmFsIE1lZGljaW5lPC9mdWxs
LXRpdGxlPjwvcGVyaW9kaWNhbD48cGFnZXM+VzEtVzczPC9wYWdlcz48dm9sdW1lPjE2Mjwvdm9s
dW1lPjxudW1iZXI+MTwvbnVtYmVyPjxkYXRlcz48eWVhcj4yMDE1PC95ZWFyPjwvZGF0ZXM+PHVy
bHM+PHJlbGF0ZWQtdXJscz48dXJsPmh0dHBzOi8vd3d3LmFjcGpvdXJuYWxzLm9yZy9kb2kvYWJz
LzEwLjczMjYvTTE0LTA2OTggJVggVGhlIFRSSVBPRCAoVHJhbnNwYXJlbnQgUmVwb3J0aW5nIG9m
IGEgbXVsdGl2YXJpYWJsZSBwcmVkaWN0aW9uIG1vZGVsIGZvciBJbmRpdmlkdWFsIFByb2dub3Np
cyBPciBEaWFnbm9zaXMpIFN0YXRlbWVudCBpbmNsdWRlcyBhIDIyLWl0ZW0gY2hlY2tsaXN0LCB3
aGljaCBhaW1zIHRvIGltcHJvdmUgdGhlIHJlcG9ydGluZyBvZiBzdHVkaWVzIGRldmVsb3Bpbmcs
IHZhbGlkYXRpbmcsIG9yIHVwZGF0aW5nIGEgcHJlZGljdGlvbiBtb2RlbCwgd2hldGhlciBmb3Ig
ZGlhZ25vc3RpYyBvciBwcm9nbm9zdGljIHB1cnBvc2VzLiBUaGUgVFJJUE9EIFN0YXRlbWVudCBh
aW1zIHRvIGltcHJvdmUgdGhlIHRyYW5zcGFyZW5jeSBvZiB0aGUgcmVwb3J0aW5nIG9mIGEgcHJl
ZGljdGlvbiBtb2RlbCBzdHVkeSByZWdhcmRsZXNzIG9mIHRoZSBzdHVkeSBtZXRob2RzIHVzZWQu
IFRoaXMgZXhwbGFuYXRpb24gYW5kIGVsYWJvcmF0aW9uIGRvY3VtZW50IGRlc2NyaWJlcyB0aGUg
cmF0aW9uYWxlOyBjbGFyaWZpZXMgdGhlIG1lYW5pbmcgb2YgZWFjaCBpdGVtOyBhbmQgZGlzY3Vz
c2VzIHdoeSB0cmFuc3BhcmVudCByZXBvcnRpbmcgaXMgaW1wb3J0YW50LCB3aXRoIGEgdmlldyB0
byBhc3Nlc3NpbmcgcmlzayBvZiBiaWFzIGFuZCBjbGluaWNhbCB1c2VmdWxuZXNzIG9mIHRoZSBw
cmVkaWN0aW9uIG1vZGVsLiBFYWNoIGNoZWNrbGlzdCBpdGVtIG9mIHRoZSBUUklQT0QgU3RhdGVt
ZW50IGlzIGV4cGxhaW5lZCBpbiBkZXRhaWwgYW5kIGFjY29tcGFuaWVkIGJ5IHB1Ymxpc2hlZCBl
eGFtcGxlcyBvZiBnb29kIHJlcG9ydGluZy4gVGhlIGRvY3VtZW50IGFsc28gcHJvdmlkZXMgYSB2
YWx1YWJsZSByZWZlcmVuY2Ugb2YgaXNzdWVzIHRvIGNvbnNpZGVyIHdoZW4gZGVzaWduaW5nLCBj
b25kdWN0aW5nLCBhbmQgYW5hbHl6aW5nIHByZWRpY3Rpb24gbW9kZWwgc3R1ZGllcy4gVG8gYWlk
IHRoZSBlZGl0b3JpYWwgcHJvY2VzcyBhbmQgaGVscCBwZWVyIHJldmlld2VycyBhbmQsIHVsdGlt
YXRlbHksIHJlYWRlcnMgYW5kIHN5c3RlbWF0aWMgcmV2aWV3ZXJzIG9mIHByZWRpY3Rpb24gbW9k
ZWwgc3R1ZGllcywgaXQgaXMgcmVjb21tZW5kZWQgdGhhdCBhdXRob3JzIGluY2x1ZGUgYSBjb21w
bGV0ZWQgY2hlY2tsaXN0IGluIHRoZWlyIHN1Ym1pc3Npb24uIFRoZSBUUklQT0QgY2hlY2tsaXN0
IGNhbiBhbHNvIGJlIGRvd25sb2FkZWQgZnJvbSB3d3cudHJpcG9kLXN0YXRlbWVudC5vcmcuPC91
cmw+PC9yZWxhdGVkLXVybHM+PC91cmxzPjxlbGVjdHJvbmljLXJlc291cmNlLW51bT4xMC43MzI2
L20xNC0wNjk4ICVtIDI1NTYwNzMwPC9lbGVjdHJvbmljLXJlc291cmNlLW51bT48L3JlY29yZD48
L0NpdGU+PC9FbmROb3RlPn==
</w:fldData>
        </w:fldChar>
      </w:r>
      <w:r w:rsidR="00765609">
        <w:rPr>
          <w:rFonts w:ascii="Times New Roman" w:hAnsi="Times New Roman" w:cs="Times New Roman"/>
          <w:sz w:val="22"/>
          <w:szCs w:val="22"/>
          <w:lang w:val="en-US"/>
        </w:rPr>
        <w:instrText xml:space="preserve"> ADDIN EN.CITE.DATA </w:instrText>
      </w:r>
      <w:r w:rsidR="00765609">
        <w:rPr>
          <w:rFonts w:ascii="Times New Roman" w:hAnsi="Times New Roman" w:cs="Times New Roman"/>
          <w:sz w:val="22"/>
          <w:szCs w:val="22"/>
          <w:lang w:val="en-US"/>
        </w:rPr>
      </w:r>
      <w:r w:rsidR="00765609">
        <w:rPr>
          <w:rFonts w:ascii="Times New Roman" w:hAnsi="Times New Roman" w:cs="Times New Roman"/>
          <w:sz w:val="22"/>
          <w:szCs w:val="22"/>
          <w:lang w:val="en-US"/>
        </w:rPr>
        <w:fldChar w:fldCharType="end"/>
      </w:r>
      <w:r w:rsidR="00E440F4" w:rsidRPr="002440B9">
        <w:rPr>
          <w:rFonts w:ascii="Times New Roman" w:hAnsi="Times New Roman" w:cs="Times New Roman"/>
          <w:sz w:val="22"/>
          <w:szCs w:val="22"/>
          <w:lang w:val="en-US"/>
        </w:rPr>
      </w:r>
      <w:r w:rsidR="00E440F4"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13</w:t>
      </w:r>
      <w:r w:rsidR="00E440F4" w:rsidRPr="002440B9">
        <w:rPr>
          <w:rFonts w:ascii="Times New Roman" w:hAnsi="Times New Roman" w:cs="Times New Roman"/>
          <w:sz w:val="22"/>
          <w:szCs w:val="22"/>
          <w:lang w:val="en-US"/>
        </w:rPr>
        <w:fldChar w:fldCharType="end"/>
      </w:r>
      <w:r w:rsidR="00E440F4" w:rsidRPr="002440B9">
        <w:rPr>
          <w:rFonts w:ascii="Times New Roman" w:hAnsi="Times New Roman" w:cs="Times New Roman"/>
          <w:sz w:val="22"/>
          <w:szCs w:val="22"/>
          <w:lang w:val="en-US"/>
        </w:rPr>
        <w:t>.</w:t>
      </w:r>
    </w:p>
    <w:p w14:paraId="0F3D93A1" w14:textId="1C1E24CE" w:rsidR="006947EA" w:rsidRPr="002440B9" w:rsidRDefault="006947EA" w:rsidP="006947EA">
      <w:pPr>
        <w:spacing w:line="480" w:lineRule="auto"/>
        <w:rPr>
          <w:rFonts w:ascii="Times New Roman" w:eastAsia="Calibri" w:hAnsi="Times New Roman" w:cs="Times New Roman"/>
          <w:sz w:val="22"/>
          <w:szCs w:val="22"/>
          <w:lang w:val="en-US"/>
        </w:rPr>
      </w:pPr>
    </w:p>
    <w:p w14:paraId="4B76B599" w14:textId="6C1AC01A" w:rsidR="00EE718F" w:rsidRPr="002440B9" w:rsidRDefault="00EE718F" w:rsidP="006947EA">
      <w:pPr>
        <w:spacing w:line="480" w:lineRule="auto"/>
        <w:rPr>
          <w:rFonts w:ascii="Times New Roman" w:eastAsia="Calibri" w:hAnsi="Times New Roman" w:cs="Times New Roman"/>
          <w:b/>
          <w:sz w:val="22"/>
          <w:szCs w:val="22"/>
          <w:lang w:val="en-US"/>
        </w:rPr>
      </w:pPr>
      <w:r w:rsidRPr="002440B9">
        <w:rPr>
          <w:rFonts w:ascii="Times New Roman" w:eastAsia="Calibri" w:hAnsi="Times New Roman" w:cs="Times New Roman"/>
          <w:b/>
          <w:sz w:val="22"/>
          <w:szCs w:val="22"/>
          <w:lang w:val="en-US"/>
        </w:rPr>
        <w:t>Outcome measures</w:t>
      </w:r>
    </w:p>
    <w:p w14:paraId="2274F735" w14:textId="55D5D828" w:rsidR="00EE718F" w:rsidRPr="002440B9" w:rsidRDefault="008429C7" w:rsidP="001B7E15">
      <w:pPr>
        <w:spacing w:line="480" w:lineRule="auto"/>
        <w:ind w:firstLine="708"/>
        <w:rPr>
          <w:rFonts w:ascii="Times New Roman" w:hAnsi="Times New Roman" w:cs="Times New Roman"/>
          <w:sz w:val="22"/>
          <w:szCs w:val="22"/>
          <w:lang w:val="en-US"/>
        </w:rPr>
      </w:pPr>
      <w:r>
        <w:rPr>
          <w:rFonts w:ascii="Times New Roman" w:hAnsi="Times New Roman" w:cs="Times New Roman"/>
          <w:sz w:val="22"/>
          <w:szCs w:val="22"/>
          <w:lang w:val="en-US"/>
        </w:rPr>
        <w:t>The primary outcome of this study was</w:t>
      </w:r>
      <w:r w:rsidR="00EE718F" w:rsidRPr="002440B9">
        <w:rPr>
          <w:rFonts w:ascii="Times New Roman" w:hAnsi="Times New Roman" w:cs="Times New Roman"/>
          <w:sz w:val="22"/>
          <w:szCs w:val="22"/>
          <w:lang w:val="en-US"/>
        </w:rPr>
        <w:t xml:space="preserve"> </w:t>
      </w:r>
      <w:r>
        <w:rPr>
          <w:rFonts w:ascii="Times New Roman" w:hAnsi="Times New Roman" w:cs="Times New Roman"/>
          <w:sz w:val="22"/>
          <w:szCs w:val="22"/>
          <w:lang w:val="en-US"/>
        </w:rPr>
        <w:t>long-term hypoparathyroidism</w:t>
      </w:r>
      <w:r w:rsidR="00EE718F" w:rsidRPr="002440B9">
        <w:rPr>
          <w:rFonts w:ascii="Times New Roman" w:hAnsi="Times New Roman" w:cs="Times New Roman"/>
          <w:sz w:val="22"/>
          <w:szCs w:val="22"/>
          <w:lang w:val="en-US"/>
        </w:rPr>
        <w:t xml:space="preserve">. </w:t>
      </w:r>
      <w:r w:rsidR="00724300">
        <w:rPr>
          <w:rFonts w:ascii="Times New Roman" w:hAnsi="Times New Roman" w:cs="Times New Roman"/>
          <w:sz w:val="22"/>
          <w:szCs w:val="22"/>
          <w:lang w:val="en-US"/>
        </w:rPr>
        <w:t>Long-term</w:t>
      </w:r>
      <w:r w:rsidR="00751542" w:rsidRPr="002440B9">
        <w:rPr>
          <w:rFonts w:ascii="Times New Roman" w:hAnsi="Times New Roman" w:cs="Times New Roman"/>
          <w:sz w:val="22"/>
          <w:szCs w:val="22"/>
          <w:lang w:val="en-US"/>
        </w:rPr>
        <w:t xml:space="preserve"> hypoparathyroidism was defined as the need for active vitamin D supplementation 1 year after surgery, and inability to be tapered of vitamin D supplementation</w:t>
      </w:r>
      <w:r w:rsidR="00F13F16" w:rsidRPr="002440B9">
        <w:rPr>
          <w:rFonts w:ascii="Times New Roman" w:hAnsi="Times New Roman" w:cs="Times New Roman"/>
          <w:sz w:val="22"/>
          <w:szCs w:val="22"/>
          <w:lang w:val="en-US"/>
        </w:rPr>
        <w:t xml:space="preserve"> </w:t>
      </w:r>
      <w:r w:rsidR="00F13F16" w:rsidRPr="002440B9">
        <w:rPr>
          <w:rFonts w:ascii="Times New Roman" w:hAnsi="Times New Roman" w:cs="Times New Roman"/>
          <w:sz w:val="22"/>
          <w:szCs w:val="22"/>
          <w:lang w:val="en-US"/>
        </w:rPr>
        <w:fldChar w:fldCharType="begin">
          <w:fldData xml:space="preserve">PEVuZE5vdGU+PENpdGU+PEF1dGhvcj5Cb2xsZXJzbGV2PC9BdXRob3I+PFllYXI+MjAyMjwvWWVh
cj48UmVjTnVtPjQ0PC9SZWNOdW0+PERpc3BsYXlUZXh0PjxzdHlsZSBmYWNlPSJzdXBlcnNjcmlw
dCI+MTQ8L3N0eWxlPjwvRGlzcGxheVRleHQ+PHJlY29yZD48cmVjLW51bWJlcj40NDwvcmVjLW51
bWJlcj48Zm9yZWlnbi1rZXlzPjxrZXkgYXBwPSJFTiIgZGItaWQ9InY1MnpwMDJ6OHNmeDBsZWUw
eG41MndlZmFlcno1ZXdhcHdmeiIgdGltZXN0YW1wPSIxNjU4OTkyMjM1Ij40NDwva2V5PjwvZm9y
ZWlnbi1rZXlzPjxyZWYtdHlwZSBuYW1lPSJKb3VybmFsIEFydGljbGUiPjE3PC9yZWYtdHlwZT48
Y29udHJpYnV0b3JzPjxhdXRob3JzPjxhdXRob3I+Qm9sbGVyc2xldiwgSmVuczwvYXV0aG9yPjxh
dXRob3I+UmVqbm1hcmssIExhcnM8L2F1dGhvcj48YXV0aG9yPlphaG4sIEFsZXhhbmRyYTwvYXV0
aG9yPjxhdXRob3I+SGVjaywgQW5zZ2FyPC9hdXRob3I+PGF1dGhvcj5BcHBlbG1hbi1EaWprc3Ry
YSwgTmF0YXNoYSBNLjwvYXV0aG9yPjxhdXRob3I+Q2FyZG9zbywgTHVpczwvYXV0aG9yPjxhdXRo
b3I+SGFubmFuLCBGYWRpbCBNLjwvYXV0aG9yPjxhdXRob3I+Q2V0YW5pLCBGaWxvbWVuYTwvYXV0
aG9yPjxhdXRob3I+U2lramFlciwgVGFuamE8L2F1dGhvcj48YXV0aG9yPkZvcm1lbnRpLCBBbm5h
IE1hcmlhPC9hdXRob3I+PGF1dGhvcj5CasO2cm5zZG90dGlyLCBTaWdyaWR1cjwvYXV0aG9yPjxh
dXRob3I+U2NoYWxpbi1Kw6RudHRpLCBDYW1pbGxhPC9hdXRob3I+PGF1dGhvcj5CZWxheWEsIFpo
YW5uYTwvYXV0aG9yPjxhdXRob3I+R2liYiwgRnJhc2VyPC9hdXRob3I+PGF1dGhvcj5MYXBhdXcs
IEJydW5vPC9hdXRob3I+PGF1dGhvcj5BbXJlaW4sIEthcmluPC9hdXRob3I+PGF1dGhvcj5XaWNr
ZSwgQ29yaW5uYTwvYXV0aG9yPjxhdXRob3I+R3Jhc2VtYW5uLCBDb3Jpbm5hPC9hdXRob3I+PGF1
dGhvcj5LcmVicywgTWljaGFlbDwvYXV0aG9yPjxhdXRob3I+Unlow6RuZW4sIEVldmE8L2F1dGhv
cj48YXV0aG9yPk1ha2F5LCDDlnplcjwvYXV0aG9yPjxhdXRob3I+TWluaXNvbGEsIFNhbHZhdG9y
ZTwvYXV0aG9yPjxhdXRob3I+R2F1am91eCwgU8OpYmFzdGllbjwvYXV0aG9yPjxhdXRob3I+QmVy
dG9jY2hpbywgSmVhbi1QaGlsaXBwZTwvYXV0aG9yPjxhdXRob3I+SGFzc2FuLVNtaXRoLCBaYWtp
PC9hdXRob3I+PGF1dGhvcj5MaW5nbGFydCwgQWduw6hzPC9hdXRob3I+PGF1dGhvcj5XaW50ZXIs
IEVsaXphYmV0aCBNLjwvYXV0aG9yPjxhdXRob3I+S29sbG1hbm4sIE1hcnRpbmE8L2F1dGhvcj48
YXV0aG9yPlptaWVyY3phaywgSGFucy1HZW9yZzwvYXV0aG9yPjxhdXRob3I+VHNvdXJkaSwgRWxl
bmE8L2F1dGhvcj48YXV0aG9yPlBpbHosIFN0ZWZhbjwvYXV0aG9yPjxhdXRob3I+U2lnZ2Vsa293
LCBIZWlkZTwvYXV0aG9yPjxhdXRob3I+R2l0dG9lcywgTmVpbDwvYXV0aG9yPjxhdXRob3I+TWFy
Y29jY2ksIENsYXVkaW88L2F1dGhvcj48YXV0aG9yPkthbWVuaWNrw70sIFBldGVyPC9hdXRob3I+
PGF1dGhvcj5DYXJvbGEsIFppbGxpa2VuczwvYXV0aG9yPjxhdXRob3I+TW9ydGVuLCBGcm9zdDwv
YXV0aG9yPjxhdXRob3I+TGFycywgUm9saWdoZWQ8L2F1dGhvcj48YXV0aG9yPkFudG9uaW8sIFNp
dGdlcy1TZXJyYTwvYXV0aG9yPjxhdXRob3I+U2FicmluYSwgQ29yYmV0dGE8L2F1dGhvcj48YXV0
aG9yPkJyaWdpdHRlLCBEZWNhbGxvbm5lPC9hdXRob3I+PGF1dGhvcj5JdWxpYW5hLCBHaGVybGFu
PC9hdXRob3I+PGF1dGhvcj5MYXVyYSwgR2lhbm90dGk8L2F1dGhvcj48YXV0aG9yPkRhbmllbCwg
R3JpZ29yaWU8L2F1dGhvcj48YXV0aG9yPkVsaWYsIEhpbmRpw6k8L2F1dGhvcj48YXV0aG9yPk1h
aXJlYWQsIEtpZWx5PC9hdXRob3I+PGF1dGhvcj5LaXJzdGVuLCBMaW5kbmVyPC9hdXRob3I+PGF1
dGhvcj5Qb2x5em9pcywgTWFrcmFzPC9hdXRob3I+PGF1dGhvcj5CYXJiYXJhLCBPYmVybWF5ZXIt
UGlldHNjaDwvYXV0aG9yPjxhdXRob3I+RmFzdGlubywgUi4gUGVyZXotTG9wZXo8L2F1dGhvcj48
YXV0aG9yPk1pa2tlbCwgUHJldG9yaXVzPC9hdXRob3I+PGF1dGhvcj5GZWRlcmljYSwgU2Fwb25h
cm88L2F1dGhvcj48YXV0aG9yPkNocmlzdGlhbiwgVHJ1bW1lcjwvYXV0aG9yPjxhdXRob3I+S3ly
aWFrb3MsIFZhbXZha2lkaXM8L2F1dGhvcj48YXV0aG9yPk5hdGlhLCBWYXNoYWttYWR6ZTwvYXV0
aG9yPjxhdXRob3I+TWFyaWEsIFAuIFlhdnJvcG91bG91PC9hdXRob3I+PC9hdXRob3JzPjwvY29u
dHJpYnV0b3JzPjx0aXRsZXM+PHRpdGxlPkV1cm9wZWFuIGV4cGVydCBjb25zZW5zdXMgb24gcHJh
Y3RpY2FsIG1hbmFnZW1lbnQgb2Ygc3BlY2lmaWMgYXNwZWN0cyBvZiBwYXJhdGh5cm9pZCBkaXNv
cmRlcnMgaW4gYWR1bHRzIGFuZCBpbiBwcmVnbmFuY3k6IHJlY29tbWVuZGF0aW9ucyBvZiB0aGUg
RVNFIEVkdWNhdGlvbmFsIFByb2dyYW0gb2YgUGFyYXRoeXJvaWQgRGlzb3JkZXJzIChQQVJBVCAy
MDIxKTwvdGl0bGU+PHNlY29uZGFyeS10aXRsZT5FdXJvcGVhbiBKb3VybmFsIG9mIEVuZG9jcmlu
b2xvZ3k8L3NlY29uZGFyeS10aXRsZT48L3RpdGxlcz48cGVyaW9kaWNhbD48ZnVsbC10aXRsZT5F
dXJvcGVhbiBKb3VybmFsIG9mIEVuZG9jcmlub2xvZ3k8L2Z1bGwtdGl0bGU+PC9wZXJpb2RpY2Fs
PjxwYWdlcz5SMzMtUjYzPC9wYWdlcz48dm9sdW1lPjE4Njwvdm9sdW1lPjxudW1iZXI+MjwvbnVt
YmVyPjxkYXRlcz48eWVhcj4yMDIyPC95ZWFyPjxwdWItZGF0ZXM+PGRhdGU+MDEgRmViLiAyMDIy
PC9kYXRlPjwvcHViLWRhdGVzPjwvZGF0ZXM+PGlzYm4+MDgwNC00NjQzPC9pc2JuPjx1cmxzPjxy
ZWxhdGVkLXVybHM+PHVybD5odHRwczovL2VqZS5iaW9zY2llbnRpZmljYS5jb20vdmlldy9qb3Vy
bmFscy9lamUvMTg2LzIvRUpFLTIxLTEwNDQueG1sPC91cmw+PC9yZWxhdGVkLXVybHM+PC91cmxz
PjxlbGVjdHJvbmljLXJlc291cmNlLW51bT4xMC4xNTMwL2VqZS0yMS0xMDQ0PC9lbGVjdHJvbmlj
LXJlc291cmNlLW51bT48bGFuZ3VhZ2U+RW5nbGlzaDwvbGFuZ3VhZ2U+PC9yZWNvcmQ+PC9DaXRl
PjwvRW5kTm90ZT4A
</w:fldData>
        </w:fldChar>
      </w:r>
      <w:r w:rsidR="00765609">
        <w:rPr>
          <w:rFonts w:ascii="Times New Roman" w:hAnsi="Times New Roman" w:cs="Times New Roman"/>
          <w:sz w:val="22"/>
          <w:szCs w:val="22"/>
          <w:lang w:val="en-US"/>
        </w:rPr>
        <w:instrText xml:space="preserve"> ADDIN EN.CITE </w:instrText>
      </w:r>
      <w:r w:rsidR="00765609">
        <w:rPr>
          <w:rFonts w:ascii="Times New Roman" w:hAnsi="Times New Roman" w:cs="Times New Roman"/>
          <w:sz w:val="22"/>
          <w:szCs w:val="22"/>
          <w:lang w:val="en-US"/>
        </w:rPr>
        <w:fldChar w:fldCharType="begin">
          <w:fldData xml:space="preserve">PEVuZE5vdGU+PENpdGU+PEF1dGhvcj5Cb2xsZXJzbGV2PC9BdXRob3I+PFllYXI+MjAyMjwvWWVh
cj48UmVjTnVtPjQ0PC9SZWNOdW0+PERpc3BsYXlUZXh0PjxzdHlsZSBmYWNlPSJzdXBlcnNjcmlw
dCI+MTQ8L3N0eWxlPjwvRGlzcGxheVRleHQ+PHJlY29yZD48cmVjLW51bWJlcj40NDwvcmVjLW51
bWJlcj48Zm9yZWlnbi1rZXlzPjxrZXkgYXBwPSJFTiIgZGItaWQ9InY1MnpwMDJ6OHNmeDBsZWUw
eG41MndlZmFlcno1ZXdhcHdmeiIgdGltZXN0YW1wPSIxNjU4OTkyMjM1Ij40NDwva2V5PjwvZm9y
ZWlnbi1rZXlzPjxyZWYtdHlwZSBuYW1lPSJKb3VybmFsIEFydGljbGUiPjE3PC9yZWYtdHlwZT48
Y29udHJpYnV0b3JzPjxhdXRob3JzPjxhdXRob3I+Qm9sbGVyc2xldiwgSmVuczwvYXV0aG9yPjxh
dXRob3I+UmVqbm1hcmssIExhcnM8L2F1dGhvcj48YXV0aG9yPlphaG4sIEFsZXhhbmRyYTwvYXV0
aG9yPjxhdXRob3I+SGVjaywgQW5zZ2FyPC9hdXRob3I+PGF1dGhvcj5BcHBlbG1hbi1EaWprc3Ry
YSwgTmF0YXNoYSBNLjwvYXV0aG9yPjxhdXRob3I+Q2FyZG9zbywgTHVpczwvYXV0aG9yPjxhdXRo
b3I+SGFubmFuLCBGYWRpbCBNLjwvYXV0aG9yPjxhdXRob3I+Q2V0YW5pLCBGaWxvbWVuYTwvYXV0
aG9yPjxhdXRob3I+U2lramFlciwgVGFuamE8L2F1dGhvcj48YXV0aG9yPkZvcm1lbnRpLCBBbm5h
IE1hcmlhPC9hdXRob3I+PGF1dGhvcj5CasO2cm5zZG90dGlyLCBTaWdyaWR1cjwvYXV0aG9yPjxh
dXRob3I+U2NoYWxpbi1Kw6RudHRpLCBDYW1pbGxhPC9hdXRob3I+PGF1dGhvcj5CZWxheWEsIFpo
YW5uYTwvYXV0aG9yPjxhdXRob3I+R2liYiwgRnJhc2VyPC9hdXRob3I+PGF1dGhvcj5MYXBhdXcs
IEJydW5vPC9hdXRob3I+PGF1dGhvcj5BbXJlaW4sIEthcmluPC9hdXRob3I+PGF1dGhvcj5XaWNr
ZSwgQ29yaW5uYTwvYXV0aG9yPjxhdXRob3I+R3Jhc2VtYW5uLCBDb3Jpbm5hPC9hdXRob3I+PGF1
dGhvcj5LcmVicywgTWljaGFlbDwvYXV0aG9yPjxhdXRob3I+Unlow6RuZW4sIEVldmE8L2F1dGhv
cj48YXV0aG9yPk1ha2F5LCDDlnplcjwvYXV0aG9yPjxhdXRob3I+TWluaXNvbGEsIFNhbHZhdG9y
ZTwvYXV0aG9yPjxhdXRob3I+R2F1am91eCwgU8OpYmFzdGllbjwvYXV0aG9yPjxhdXRob3I+QmVy
dG9jY2hpbywgSmVhbi1QaGlsaXBwZTwvYXV0aG9yPjxhdXRob3I+SGFzc2FuLVNtaXRoLCBaYWtp
PC9hdXRob3I+PGF1dGhvcj5MaW5nbGFydCwgQWduw6hzPC9hdXRob3I+PGF1dGhvcj5XaW50ZXIs
IEVsaXphYmV0aCBNLjwvYXV0aG9yPjxhdXRob3I+S29sbG1hbm4sIE1hcnRpbmE8L2F1dGhvcj48
YXV0aG9yPlptaWVyY3phaywgSGFucy1HZW9yZzwvYXV0aG9yPjxhdXRob3I+VHNvdXJkaSwgRWxl
bmE8L2F1dGhvcj48YXV0aG9yPlBpbHosIFN0ZWZhbjwvYXV0aG9yPjxhdXRob3I+U2lnZ2Vsa293
LCBIZWlkZTwvYXV0aG9yPjxhdXRob3I+R2l0dG9lcywgTmVpbDwvYXV0aG9yPjxhdXRob3I+TWFy
Y29jY2ksIENsYXVkaW88L2F1dGhvcj48YXV0aG9yPkthbWVuaWNrw70sIFBldGVyPC9hdXRob3I+
PGF1dGhvcj5DYXJvbGEsIFppbGxpa2VuczwvYXV0aG9yPjxhdXRob3I+TW9ydGVuLCBGcm9zdDwv
YXV0aG9yPjxhdXRob3I+TGFycywgUm9saWdoZWQ8L2F1dGhvcj48YXV0aG9yPkFudG9uaW8sIFNp
dGdlcy1TZXJyYTwvYXV0aG9yPjxhdXRob3I+U2FicmluYSwgQ29yYmV0dGE8L2F1dGhvcj48YXV0
aG9yPkJyaWdpdHRlLCBEZWNhbGxvbm5lPC9hdXRob3I+PGF1dGhvcj5JdWxpYW5hLCBHaGVybGFu
PC9hdXRob3I+PGF1dGhvcj5MYXVyYSwgR2lhbm90dGk8L2F1dGhvcj48YXV0aG9yPkRhbmllbCwg
R3JpZ29yaWU8L2F1dGhvcj48YXV0aG9yPkVsaWYsIEhpbmRpw6k8L2F1dGhvcj48YXV0aG9yPk1h
aXJlYWQsIEtpZWx5PC9hdXRob3I+PGF1dGhvcj5LaXJzdGVuLCBMaW5kbmVyPC9hdXRob3I+PGF1
dGhvcj5Qb2x5em9pcywgTWFrcmFzPC9hdXRob3I+PGF1dGhvcj5CYXJiYXJhLCBPYmVybWF5ZXIt
UGlldHNjaDwvYXV0aG9yPjxhdXRob3I+RmFzdGlubywgUi4gUGVyZXotTG9wZXo8L2F1dGhvcj48
YXV0aG9yPk1pa2tlbCwgUHJldG9yaXVzPC9hdXRob3I+PGF1dGhvcj5GZWRlcmljYSwgU2Fwb25h
cm88L2F1dGhvcj48YXV0aG9yPkNocmlzdGlhbiwgVHJ1bW1lcjwvYXV0aG9yPjxhdXRob3I+S3ly
aWFrb3MsIFZhbXZha2lkaXM8L2F1dGhvcj48YXV0aG9yPk5hdGlhLCBWYXNoYWttYWR6ZTwvYXV0
aG9yPjxhdXRob3I+TWFyaWEsIFAuIFlhdnJvcG91bG91PC9hdXRob3I+PC9hdXRob3JzPjwvY29u
dHJpYnV0b3JzPjx0aXRsZXM+PHRpdGxlPkV1cm9wZWFuIGV4cGVydCBjb25zZW5zdXMgb24gcHJh
Y3RpY2FsIG1hbmFnZW1lbnQgb2Ygc3BlY2lmaWMgYXNwZWN0cyBvZiBwYXJhdGh5cm9pZCBkaXNv
cmRlcnMgaW4gYWR1bHRzIGFuZCBpbiBwcmVnbmFuY3k6IHJlY29tbWVuZGF0aW9ucyBvZiB0aGUg
RVNFIEVkdWNhdGlvbmFsIFByb2dyYW0gb2YgUGFyYXRoeXJvaWQgRGlzb3JkZXJzIChQQVJBVCAy
MDIxKTwvdGl0bGU+PHNlY29uZGFyeS10aXRsZT5FdXJvcGVhbiBKb3VybmFsIG9mIEVuZG9jcmlu
b2xvZ3k8L3NlY29uZGFyeS10aXRsZT48L3RpdGxlcz48cGVyaW9kaWNhbD48ZnVsbC10aXRsZT5F
dXJvcGVhbiBKb3VybmFsIG9mIEVuZG9jcmlub2xvZ3k8L2Z1bGwtdGl0bGU+PC9wZXJpb2RpY2Fs
PjxwYWdlcz5SMzMtUjYzPC9wYWdlcz48dm9sdW1lPjE4Njwvdm9sdW1lPjxudW1iZXI+MjwvbnVt
YmVyPjxkYXRlcz48eWVhcj4yMDIyPC95ZWFyPjxwdWItZGF0ZXM+PGRhdGU+MDEgRmViLiAyMDIy
PC9kYXRlPjwvcHViLWRhdGVzPjwvZGF0ZXM+PGlzYm4+MDgwNC00NjQzPC9pc2JuPjx1cmxzPjxy
ZWxhdGVkLXVybHM+PHVybD5odHRwczovL2VqZS5iaW9zY2llbnRpZmljYS5jb20vdmlldy9qb3Vy
bmFscy9lamUvMTg2LzIvRUpFLTIxLTEwNDQueG1sPC91cmw+PC9yZWxhdGVkLXVybHM+PC91cmxz
PjxlbGVjdHJvbmljLXJlc291cmNlLW51bT4xMC4xNTMwL2VqZS0yMS0xMDQ0PC9lbGVjdHJvbmlj
LXJlc291cmNlLW51bT48bGFuZ3VhZ2U+RW5nbGlzaDwvbGFuZ3VhZ2U+PC9yZWNvcmQ+PC9DaXRl
PjwvRW5kTm90ZT4A
</w:fldData>
        </w:fldChar>
      </w:r>
      <w:r w:rsidR="00765609">
        <w:rPr>
          <w:rFonts w:ascii="Times New Roman" w:hAnsi="Times New Roman" w:cs="Times New Roman"/>
          <w:sz w:val="22"/>
          <w:szCs w:val="22"/>
          <w:lang w:val="en-US"/>
        </w:rPr>
        <w:instrText xml:space="preserve"> ADDIN EN.CITE.DATA </w:instrText>
      </w:r>
      <w:r w:rsidR="00765609">
        <w:rPr>
          <w:rFonts w:ascii="Times New Roman" w:hAnsi="Times New Roman" w:cs="Times New Roman"/>
          <w:sz w:val="22"/>
          <w:szCs w:val="22"/>
          <w:lang w:val="en-US"/>
        </w:rPr>
      </w:r>
      <w:r w:rsidR="00765609">
        <w:rPr>
          <w:rFonts w:ascii="Times New Roman" w:hAnsi="Times New Roman" w:cs="Times New Roman"/>
          <w:sz w:val="22"/>
          <w:szCs w:val="22"/>
          <w:lang w:val="en-US"/>
        </w:rPr>
        <w:fldChar w:fldCharType="end"/>
      </w:r>
      <w:r w:rsidR="00F13F16" w:rsidRPr="002440B9">
        <w:rPr>
          <w:rFonts w:ascii="Times New Roman" w:hAnsi="Times New Roman" w:cs="Times New Roman"/>
          <w:sz w:val="22"/>
          <w:szCs w:val="22"/>
          <w:lang w:val="en-US"/>
        </w:rPr>
      </w:r>
      <w:r w:rsidR="00F13F16"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14</w:t>
      </w:r>
      <w:r w:rsidR="00F13F16" w:rsidRPr="002440B9">
        <w:rPr>
          <w:rFonts w:ascii="Times New Roman" w:hAnsi="Times New Roman" w:cs="Times New Roman"/>
          <w:sz w:val="22"/>
          <w:szCs w:val="22"/>
          <w:lang w:val="en-US"/>
        </w:rPr>
        <w:fldChar w:fldCharType="end"/>
      </w:r>
      <w:r w:rsidR="00751542" w:rsidRPr="002440B9">
        <w:rPr>
          <w:rFonts w:ascii="Times New Roman" w:hAnsi="Times New Roman" w:cs="Times New Roman"/>
          <w:sz w:val="22"/>
          <w:szCs w:val="22"/>
          <w:lang w:val="en-US"/>
        </w:rPr>
        <w:t xml:space="preserve">. </w:t>
      </w:r>
      <w:commentRangeStart w:id="81"/>
      <w:r w:rsidR="00600974">
        <w:rPr>
          <w:rFonts w:ascii="Times New Roman" w:hAnsi="Times New Roman" w:cs="Times New Roman"/>
          <w:sz w:val="22"/>
          <w:szCs w:val="22"/>
          <w:lang w:val="en-US"/>
        </w:rPr>
        <w:t xml:space="preserve">Secondary outcome was the incidence of </w:t>
      </w:r>
      <w:r>
        <w:rPr>
          <w:rFonts w:ascii="Times New Roman" w:hAnsi="Times New Roman" w:cs="Times New Roman"/>
          <w:sz w:val="22"/>
          <w:szCs w:val="22"/>
          <w:lang w:val="en-US"/>
        </w:rPr>
        <w:t xml:space="preserve">readmissions after initial discharge. </w:t>
      </w:r>
      <w:commentRangeEnd w:id="81"/>
      <w:r w:rsidR="00D005A4">
        <w:rPr>
          <w:rStyle w:val="CommentReference"/>
        </w:rPr>
        <w:commentReference w:id="81"/>
      </w:r>
    </w:p>
    <w:p w14:paraId="68F74F8A" w14:textId="2A647F0B" w:rsidR="00FD4B27" w:rsidRPr="002440B9" w:rsidRDefault="00FD4B27" w:rsidP="00FD4B27">
      <w:pPr>
        <w:spacing w:line="480" w:lineRule="auto"/>
        <w:rPr>
          <w:rFonts w:ascii="Times New Roman" w:hAnsi="Times New Roman" w:cs="Times New Roman"/>
          <w:sz w:val="22"/>
          <w:szCs w:val="22"/>
          <w:lang w:val="en-US"/>
        </w:rPr>
      </w:pPr>
    </w:p>
    <w:p w14:paraId="31F3CEB8" w14:textId="77777777" w:rsidR="00774BDA" w:rsidRPr="002440B9" w:rsidRDefault="00510FD6" w:rsidP="00774BDA">
      <w:pPr>
        <w:spacing w:after="200" w:line="480" w:lineRule="auto"/>
        <w:rPr>
          <w:rFonts w:ascii="Times New Roman" w:hAnsi="Times New Roman" w:cs="Times New Roman"/>
          <w:sz w:val="22"/>
          <w:szCs w:val="22"/>
          <w:lang w:val="en-US"/>
        </w:rPr>
      </w:pPr>
      <w:r w:rsidRPr="00E30DB4">
        <w:rPr>
          <w:rFonts w:ascii="Times New Roman" w:hAnsi="Times New Roman" w:cs="Times New Roman"/>
          <w:b/>
          <w:sz w:val="22"/>
          <w:szCs w:val="22"/>
          <w:highlight w:val="yellow"/>
          <w:lang w:val="en-US"/>
        </w:rPr>
        <w:lastRenderedPageBreak/>
        <w:t>Statistical analysis for model development</w:t>
      </w:r>
    </w:p>
    <w:p w14:paraId="6E3A2C1B" w14:textId="422030DD" w:rsidR="00E36F08" w:rsidRDefault="00B57665" w:rsidP="00AC07E1">
      <w:pPr>
        <w:spacing w:after="200" w:line="480" w:lineRule="auto"/>
        <w:ind w:firstLine="708"/>
        <w:rPr>
          <w:rFonts w:ascii="Times New Roman" w:hAnsi="Times New Roman" w:cs="Times New Roman"/>
          <w:sz w:val="22"/>
          <w:szCs w:val="22"/>
          <w:lang w:val="en-US"/>
        </w:rPr>
      </w:pPr>
      <w:del w:id="82" w:author="Carolien Maas" w:date="2023-07-13T12:50:00Z">
        <w:r w:rsidRPr="00B57665" w:rsidDel="00896AD1">
          <w:rPr>
            <w:rFonts w:ascii="Times New Roman" w:hAnsi="Times New Roman" w:cs="Times New Roman"/>
            <w:sz w:val="22"/>
            <w:szCs w:val="22"/>
            <w:lang w:val="en-US"/>
          </w:rPr>
          <w:delText xml:space="preserve">Differences between the </w:delText>
        </w:r>
        <w:r w:rsidR="008429C7" w:rsidDel="00896AD1">
          <w:rPr>
            <w:rFonts w:ascii="Times New Roman" w:hAnsi="Times New Roman" w:cs="Times New Roman"/>
            <w:sz w:val="22"/>
            <w:szCs w:val="22"/>
            <w:lang w:val="en-US"/>
          </w:rPr>
          <w:delText>patients with or without long-term hypoparathyroidism</w:delText>
        </w:r>
        <w:r w:rsidRPr="00B57665" w:rsidDel="00896AD1">
          <w:rPr>
            <w:rFonts w:ascii="Times New Roman" w:hAnsi="Times New Roman" w:cs="Times New Roman"/>
            <w:sz w:val="22"/>
            <w:szCs w:val="22"/>
            <w:lang w:val="en-US"/>
          </w:rPr>
          <w:delText xml:space="preserve"> were analyzed using the Pearson Chi-square for nominal variables and the Mood’s median test for continuous variables. </w:delText>
        </w:r>
        <w:r w:rsidR="00E20591" w:rsidDel="00183B5C">
          <w:rPr>
            <w:rFonts w:ascii="Times New Roman" w:hAnsi="Times New Roman" w:cs="Times New Roman"/>
            <w:sz w:val="22"/>
            <w:szCs w:val="22"/>
            <w:lang w:val="en-US"/>
          </w:rPr>
          <w:delText>D</w:delText>
        </w:r>
        <w:r w:rsidR="00E20591" w:rsidRPr="002440B9" w:rsidDel="00183B5C">
          <w:rPr>
            <w:rFonts w:ascii="Times New Roman" w:hAnsi="Times New Roman" w:cs="Times New Roman"/>
            <w:sz w:val="22"/>
            <w:szCs w:val="22"/>
            <w:lang w:val="en-US"/>
          </w:rPr>
          <w:delText xml:space="preserve">ata was assumed </w:delText>
        </w:r>
        <w:r w:rsidR="00E20591" w:rsidDel="00183B5C">
          <w:rPr>
            <w:rFonts w:ascii="Times New Roman" w:hAnsi="Times New Roman" w:cs="Times New Roman"/>
            <w:sz w:val="22"/>
            <w:szCs w:val="22"/>
            <w:lang w:val="en-US"/>
          </w:rPr>
          <w:delText xml:space="preserve">to be missing </w:delText>
        </w:r>
        <w:r w:rsidR="00E20591" w:rsidRPr="002440B9" w:rsidDel="00183B5C">
          <w:rPr>
            <w:rFonts w:ascii="Times New Roman" w:hAnsi="Times New Roman" w:cs="Times New Roman"/>
            <w:sz w:val="22"/>
            <w:szCs w:val="22"/>
            <w:lang w:val="en-US"/>
          </w:rPr>
          <w:delText>at random</w:delText>
        </w:r>
        <w:r w:rsidR="00E20591" w:rsidDel="00183B5C">
          <w:rPr>
            <w:rFonts w:ascii="Times New Roman" w:hAnsi="Times New Roman" w:cs="Times New Roman"/>
            <w:sz w:val="22"/>
            <w:szCs w:val="22"/>
            <w:lang w:val="en-US"/>
          </w:rPr>
          <w:delText xml:space="preserve"> and </w:delText>
        </w:r>
        <w:r w:rsidR="00283384" w:rsidDel="00183B5C">
          <w:rPr>
            <w:rFonts w:ascii="Times New Roman" w:hAnsi="Times New Roman" w:cs="Times New Roman"/>
            <w:sz w:val="22"/>
            <w:szCs w:val="22"/>
            <w:lang w:val="en-US"/>
          </w:rPr>
          <w:delText>m</w:delText>
        </w:r>
      </w:del>
      <w:ins w:id="83" w:author="Carolien Maas" w:date="2023-07-13T12:50:00Z">
        <w:r w:rsidR="00183B5C">
          <w:rPr>
            <w:rFonts w:ascii="Times New Roman" w:hAnsi="Times New Roman" w:cs="Times New Roman"/>
            <w:sz w:val="22"/>
            <w:szCs w:val="22"/>
            <w:lang w:val="en-US"/>
          </w:rPr>
          <w:t>M</w:t>
        </w:r>
      </w:ins>
      <w:r w:rsidR="00283384">
        <w:rPr>
          <w:rFonts w:ascii="Times New Roman" w:hAnsi="Times New Roman" w:cs="Times New Roman"/>
          <w:sz w:val="22"/>
          <w:szCs w:val="22"/>
          <w:lang w:val="en-US"/>
        </w:rPr>
        <w:t xml:space="preserve">issing values were imputed </w:t>
      </w:r>
      <w:r w:rsidR="00E20591">
        <w:rPr>
          <w:rFonts w:ascii="Times New Roman" w:hAnsi="Times New Roman" w:cs="Times New Roman"/>
          <w:sz w:val="22"/>
          <w:szCs w:val="22"/>
          <w:lang w:val="en-US"/>
        </w:rPr>
        <w:t>using M</w:t>
      </w:r>
      <w:r w:rsidR="00E20591" w:rsidRPr="003A7B38">
        <w:rPr>
          <w:rFonts w:ascii="Times New Roman" w:hAnsi="Times New Roman" w:cs="Times New Roman"/>
          <w:sz w:val="22"/>
          <w:szCs w:val="22"/>
          <w:lang w:val="en-US"/>
        </w:rPr>
        <w:t>ultivariate Imputations by Chained Equations (MICE)</w:t>
      </w:r>
      <w:r w:rsidR="00E20591">
        <w:rPr>
          <w:rFonts w:ascii="Times New Roman" w:hAnsi="Times New Roman" w:cs="Times New Roman"/>
          <w:sz w:val="22"/>
          <w:szCs w:val="22"/>
          <w:lang w:val="en-US"/>
        </w:rPr>
        <w:t xml:space="preserve"> </w:t>
      </w:r>
      <w:r w:rsidR="00E20591">
        <w:rPr>
          <w:rFonts w:ascii="Times New Roman" w:hAnsi="Times New Roman" w:cs="Times New Roman"/>
          <w:sz w:val="22"/>
          <w:szCs w:val="22"/>
          <w:lang w:val="en-US"/>
        </w:rPr>
        <w:fldChar w:fldCharType="begin"/>
      </w:r>
      <w:r w:rsidR="00765609">
        <w:rPr>
          <w:rFonts w:ascii="Times New Roman" w:hAnsi="Times New Roman" w:cs="Times New Roman"/>
          <w:sz w:val="22"/>
          <w:szCs w:val="22"/>
          <w:lang w:val="en-US"/>
        </w:rPr>
        <w:instrText xml:space="preserve"> ADDIN EN.CITE &lt;EndNote&gt;&lt;Cite&gt;&lt;Author&gt;van Buuren&lt;/Author&gt;&lt;Year&gt;2011&lt;/Year&gt;&lt;RecNum&gt;46&lt;/RecNum&gt;&lt;DisplayText&gt;&lt;style face="superscript"&gt;15&lt;/style&gt;&lt;/DisplayText&gt;&lt;record&gt;&lt;rec-number&gt;46&lt;/rec-number&gt;&lt;foreign-keys&gt;&lt;key app="EN" db-id="v52zp02z8sfx0lee0xn52wefaerz5ewapwfz" timestamp="1659699779"&gt;46&lt;/key&gt;&lt;/foreign-keys&gt;&lt;ref-type name="Journal Article"&gt;17&lt;/ref-type&gt;&lt;contributors&gt;&lt;authors&gt;&lt;author&gt;van Buuren, Stef&lt;/author&gt;&lt;author&gt;Groothuis-Oudshoorn, Karin&lt;/author&gt;&lt;/authors&gt;&lt;/contributors&gt;&lt;titles&gt;&lt;title&gt;mice: Multivariate Imputation by Chained Equations in R&lt;/title&gt;&lt;secondary-title&gt;Journal of Statistical Software&lt;/secondary-title&gt;&lt;/titles&gt;&lt;periodical&gt;&lt;full-title&gt;Journal of Statistical Software&lt;/full-title&gt;&lt;/periodical&gt;&lt;pages&gt;1 - 67&lt;/pages&gt;&lt;volume&gt;45&lt;/volume&gt;&lt;number&gt;3&lt;/number&gt;&lt;section&gt;Articles&lt;/section&gt;&lt;dates&gt;&lt;year&gt;2011&lt;/year&gt;&lt;/dates&gt;&lt;urls&gt;&lt;related-urls&gt;&lt;url&gt;https://www.jstatsoft.org/index.php/jss/article/view/v045i03&lt;/url&gt;&lt;/related-urls&gt;&lt;/urls&gt;&lt;electronic-resource-num&gt;10.18637/jss.v045.i03&lt;/electronic-resource-num&gt;&lt;access-date&gt;2022/08/05&lt;/access-date&gt;&lt;/record&gt;&lt;/Cite&gt;&lt;/EndNote&gt;</w:instrText>
      </w:r>
      <w:r w:rsidR="00E20591">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15</w:t>
      </w:r>
      <w:r w:rsidR="00E20591">
        <w:rPr>
          <w:rFonts w:ascii="Times New Roman" w:hAnsi="Times New Roman" w:cs="Times New Roman"/>
          <w:sz w:val="22"/>
          <w:szCs w:val="22"/>
          <w:lang w:val="en-US"/>
        </w:rPr>
        <w:fldChar w:fldCharType="end"/>
      </w:r>
      <w:r w:rsidR="00F5761B">
        <w:rPr>
          <w:rFonts w:ascii="Times New Roman" w:hAnsi="Times New Roman" w:cs="Times New Roman"/>
          <w:sz w:val="22"/>
          <w:szCs w:val="22"/>
          <w:lang w:val="en-US"/>
        </w:rPr>
        <w:t xml:space="preserve">. </w:t>
      </w:r>
      <w:r w:rsidR="00E20591" w:rsidRPr="00E20591">
        <w:rPr>
          <w:rFonts w:ascii="Times New Roman" w:hAnsi="Times New Roman" w:cs="Times New Roman"/>
          <w:sz w:val="22"/>
          <w:szCs w:val="22"/>
          <w:lang w:val="en-US"/>
        </w:rPr>
        <w:t xml:space="preserve">Variables used in the multiple </w:t>
      </w:r>
      <w:r w:rsidR="00E20591">
        <w:rPr>
          <w:rFonts w:ascii="Times New Roman" w:hAnsi="Times New Roman" w:cs="Times New Roman"/>
          <w:sz w:val="22"/>
          <w:szCs w:val="22"/>
          <w:lang w:val="en-US"/>
        </w:rPr>
        <w:t>imputation model included the</w:t>
      </w:r>
      <w:r w:rsidR="00E20591" w:rsidRPr="00E20591">
        <w:rPr>
          <w:rFonts w:ascii="Times New Roman" w:hAnsi="Times New Roman" w:cs="Times New Roman"/>
          <w:sz w:val="22"/>
          <w:szCs w:val="22"/>
          <w:lang w:val="en-US"/>
        </w:rPr>
        <w:t xml:space="preserve"> candidate predictors</w:t>
      </w:r>
      <w:r w:rsidR="00E20591">
        <w:rPr>
          <w:rFonts w:ascii="Times New Roman" w:hAnsi="Times New Roman" w:cs="Times New Roman"/>
          <w:sz w:val="22"/>
          <w:szCs w:val="22"/>
          <w:lang w:val="en-US"/>
        </w:rPr>
        <w:t xml:space="preserve">, auxiliary variables and the outcome </w:t>
      </w:r>
      <w:r w:rsidR="00E20591">
        <w:rPr>
          <w:rFonts w:ascii="Times New Roman" w:hAnsi="Times New Roman" w:cs="Times New Roman"/>
          <w:sz w:val="22"/>
          <w:szCs w:val="22"/>
          <w:lang w:val="en-US"/>
        </w:rPr>
        <w:fldChar w:fldCharType="begin"/>
      </w:r>
      <w:r w:rsidR="00765609">
        <w:rPr>
          <w:rFonts w:ascii="Times New Roman" w:hAnsi="Times New Roman" w:cs="Times New Roman"/>
          <w:sz w:val="22"/>
          <w:szCs w:val="22"/>
          <w:lang w:val="en-US"/>
        </w:rPr>
        <w:instrText xml:space="preserve"> ADDIN EN.CITE &lt;EndNote&gt;&lt;Cite&gt;&lt;Author&gt;Moons&lt;/Author&gt;&lt;Year&gt;2006&lt;/Year&gt;&lt;RecNum&gt;49&lt;/RecNum&gt;&lt;DisplayText&gt;&lt;style face="superscript"&gt;16&lt;/style&gt;&lt;/DisplayText&gt;&lt;record&gt;&lt;rec-number&gt;49&lt;/rec-number&gt;&lt;foreign-keys&gt;&lt;key app="EN" db-id="v52zp02z8sfx0lee0xn52wefaerz5ewapwfz" timestamp="1680601096"&gt;49&lt;/key&gt;&lt;/foreign-keys&gt;&lt;ref-type name="Journal Article"&gt;17&lt;/ref-type&gt;&lt;contributors&gt;&lt;authors&gt;&lt;author&gt;Moons, Karel G. M.&lt;/author&gt;&lt;author&gt;Donders, Rogier A. R. T.&lt;/author&gt;&lt;author&gt;Stijnen, Theo&lt;/author&gt;&lt;author&gt;Harrell, Frank E.&lt;/author&gt;&lt;/authors&gt;&lt;/contributors&gt;&lt;titles&gt;&lt;title&gt;Using the outcome for imputation of missing predictor values was preferred&lt;/title&gt;&lt;secondary-title&gt;Journal of Clinical Epidemiology&lt;/secondary-title&gt;&lt;/titles&gt;&lt;periodical&gt;&lt;full-title&gt;Journal of Clinical Epidemiology&lt;/full-title&gt;&lt;/periodical&gt;&lt;pages&gt;1092-1101&lt;/pages&gt;&lt;volume&gt;59&lt;/volume&gt;&lt;number&gt;10&lt;/number&gt;&lt;keywords&gt;&lt;keyword&gt;Bias&lt;/keyword&gt;&lt;keyword&gt;Imputation&lt;/keyword&gt;&lt;keyword&gt;Missing predictors&lt;/keyword&gt;&lt;keyword&gt;Precision&lt;/keyword&gt;&lt;keyword&gt;Prediction&lt;/keyword&gt;&lt;/keywords&gt;&lt;dates&gt;&lt;year&gt;2006&lt;/year&gt;&lt;pub-dates&gt;&lt;date&gt;2006/10/01/&lt;/date&gt;&lt;/pub-dates&gt;&lt;/dates&gt;&lt;isbn&gt;0895-4356&lt;/isbn&gt;&lt;urls&gt;&lt;related-urls&gt;&lt;url&gt;https://www.sciencedirect.com/science/article/pii/S0895435606000606&lt;/url&gt;&lt;/related-urls&gt;&lt;/urls&gt;&lt;electronic-resource-num&gt;https://doi.org/10.1016/j.jclinepi.2006.01.009&lt;/electronic-resource-num&gt;&lt;/record&gt;&lt;/Cite&gt;&lt;/EndNote&gt;</w:instrText>
      </w:r>
      <w:r w:rsidR="00E20591">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16</w:t>
      </w:r>
      <w:r w:rsidR="00E20591">
        <w:rPr>
          <w:rFonts w:ascii="Times New Roman" w:hAnsi="Times New Roman" w:cs="Times New Roman"/>
          <w:sz w:val="22"/>
          <w:szCs w:val="22"/>
          <w:lang w:val="en-US"/>
        </w:rPr>
        <w:fldChar w:fldCharType="end"/>
      </w:r>
      <w:r w:rsidR="00E20591">
        <w:rPr>
          <w:rFonts w:ascii="Times New Roman" w:hAnsi="Times New Roman" w:cs="Times New Roman"/>
          <w:sz w:val="22"/>
          <w:szCs w:val="22"/>
          <w:lang w:val="en-US"/>
        </w:rPr>
        <w:t xml:space="preserve">. </w:t>
      </w:r>
      <w:r w:rsidR="006B2C04">
        <w:rPr>
          <w:rFonts w:ascii="Times New Roman" w:hAnsi="Times New Roman" w:cs="Times New Roman"/>
          <w:sz w:val="22"/>
          <w:szCs w:val="22"/>
          <w:lang w:val="en-US"/>
        </w:rPr>
        <w:t xml:space="preserve">The multiple imputation procedure generated </w:t>
      </w:r>
      <w:del w:id="84" w:author="Carolien Maas" w:date="2023-07-13T13:56:00Z">
        <w:r w:rsidR="006B2C04" w:rsidDel="00944986">
          <w:rPr>
            <w:rFonts w:ascii="Times New Roman" w:hAnsi="Times New Roman" w:cs="Times New Roman"/>
            <w:sz w:val="22"/>
            <w:szCs w:val="22"/>
            <w:lang w:val="en-US"/>
          </w:rPr>
          <w:delText xml:space="preserve">10 </w:delText>
        </w:r>
      </w:del>
      <w:ins w:id="85" w:author="Carolien Maas" w:date="2023-07-13T13:56:00Z">
        <w:r w:rsidR="00944986">
          <w:rPr>
            <w:rFonts w:ascii="Times New Roman" w:hAnsi="Times New Roman" w:cs="Times New Roman"/>
            <w:sz w:val="22"/>
            <w:szCs w:val="22"/>
            <w:lang w:val="en-US"/>
          </w:rPr>
          <w:t>ten</w:t>
        </w:r>
        <w:bookmarkStart w:id="86" w:name="_GoBack"/>
        <w:bookmarkEnd w:id="86"/>
        <w:r w:rsidR="00944986">
          <w:rPr>
            <w:rFonts w:ascii="Times New Roman" w:hAnsi="Times New Roman" w:cs="Times New Roman"/>
            <w:sz w:val="22"/>
            <w:szCs w:val="22"/>
            <w:lang w:val="en-US"/>
          </w:rPr>
          <w:t xml:space="preserve"> </w:t>
        </w:r>
      </w:ins>
      <w:r w:rsidR="006B2C04">
        <w:rPr>
          <w:rFonts w:ascii="Times New Roman" w:hAnsi="Times New Roman" w:cs="Times New Roman"/>
          <w:sz w:val="22"/>
          <w:szCs w:val="22"/>
          <w:lang w:val="en-US"/>
        </w:rPr>
        <w:t xml:space="preserve">imputed datasets with identical known values, but with varying imputed values to account for the uncertainty of the missing values. </w:t>
      </w:r>
      <w:r w:rsidR="00686863">
        <w:rPr>
          <w:rFonts w:ascii="Times New Roman" w:hAnsi="Times New Roman" w:cs="Times New Roman"/>
          <w:sz w:val="22"/>
          <w:szCs w:val="22"/>
          <w:lang w:val="en-US"/>
        </w:rPr>
        <w:t>Identification</w:t>
      </w:r>
      <w:r w:rsidR="006B2C04" w:rsidRPr="002440B9">
        <w:rPr>
          <w:rFonts w:ascii="Times New Roman" w:hAnsi="Times New Roman" w:cs="Times New Roman"/>
          <w:sz w:val="22"/>
          <w:szCs w:val="22"/>
          <w:lang w:val="en-US"/>
        </w:rPr>
        <w:t xml:space="preserve"> of </w:t>
      </w:r>
      <w:del w:id="87" w:author="Carolien Maas" w:date="2023-07-13T13:55:00Z">
        <w:r w:rsidR="006B2C04" w:rsidDel="009D4ED1">
          <w:rPr>
            <w:rFonts w:ascii="Times New Roman" w:hAnsi="Times New Roman" w:cs="Times New Roman"/>
            <w:sz w:val="22"/>
            <w:szCs w:val="22"/>
            <w:lang w:val="en-US"/>
          </w:rPr>
          <w:delText xml:space="preserve">possible </w:delText>
        </w:r>
      </w:del>
      <w:ins w:id="88" w:author="Carolien Maas" w:date="2023-07-13T13:55:00Z">
        <w:r w:rsidR="009D4ED1">
          <w:rPr>
            <w:rFonts w:ascii="Times New Roman" w:hAnsi="Times New Roman" w:cs="Times New Roman"/>
            <w:sz w:val="22"/>
            <w:szCs w:val="22"/>
            <w:lang w:val="en-US"/>
          </w:rPr>
          <w:t>candidate</w:t>
        </w:r>
        <w:r w:rsidR="009D4ED1">
          <w:rPr>
            <w:rFonts w:ascii="Times New Roman" w:hAnsi="Times New Roman" w:cs="Times New Roman"/>
            <w:sz w:val="22"/>
            <w:szCs w:val="22"/>
            <w:lang w:val="en-US"/>
          </w:rPr>
          <w:t xml:space="preserve"> </w:t>
        </w:r>
      </w:ins>
      <w:r w:rsidR="006B2C04" w:rsidRPr="002440B9">
        <w:rPr>
          <w:rFonts w:ascii="Times New Roman" w:hAnsi="Times New Roman" w:cs="Times New Roman"/>
          <w:sz w:val="22"/>
          <w:szCs w:val="22"/>
          <w:lang w:val="en-US"/>
        </w:rPr>
        <w:t xml:space="preserve">predictors </w:t>
      </w:r>
      <w:r w:rsidR="006B2C04">
        <w:rPr>
          <w:rFonts w:ascii="Times New Roman" w:hAnsi="Times New Roman" w:cs="Times New Roman"/>
          <w:sz w:val="22"/>
          <w:szCs w:val="22"/>
          <w:lang w:val="en-US"/>
        </w:rPr>
        <w:t>of the outcome</w:t>
      </w:r>
      <w:r w:rsidR="006B2C04" w:rsidRPr="002440B9">
        <w:rPr>
          <w:rFonts w:ascii="Times New Roman" w:hAnsi="Times New Roman" w:cs="Times New Roman"/>
          <w:sz w:val="22"/>
          <w:szCs w:val="22"/>
          <w:lang w:val="en-US"/>
        </w:rPr>
        <w:t xml:space="preserve"> was based on clinical expertise and </w:t>
      </w:r>
      <w:r w:rsidR="006B2C04">
        <w:rPr>
          <w:rFonts w:ascii="Times New Roman" w:hAnsi="Times New Roman" w:cs="Times New Roman"/>
          <w:sz w:val="22"/>
          <w:szCs w:val="22"/>
          <w:lang w:val="en-US"/>
        </w:rPr>
        <w:t xml:space="preserve">the </w:t>
      </w:r>
      <w:r w:rsidR="006B2C04" w:rsidRPr="002440B9">
        <w:rPr>
          <w:rFonts w:ascii="Times New Roman" w:hAnsi="Times New Roman" w:cs="Times New Roman"/>
          <w:sz w:val="22"/>
          <w:szCs w:val="22"/>
          <w:lang w:val="en-US"/>
        </w:rPr>
        <w:t xml:space="preserve">existing literature. </w:t>
      </w:r>
      <w:r w:rsidR="006B2C04">
        <w:rPr>
          <w:rFonts w:ascii="Times New Roman" w:hAnsi="Times New Roman" w:cs="Times New Roman"/>
          <w:sz w:val="22"/>
          <w:szCs w:val="22"/>
          <w:lang w:val="en-US"/>
        </w:rPr>
        <w:t>U</w:t>
      </w:r>
      <w:r w:rsidR="002E2AF9" w:rsidRPr="002440B9">
        <w:rPr>
          <w:rFonts w:ascii="Times New Roman" w:hAnsi="Times New Roman" w:cs="Times New Roman"/>
          <w:sz w:val="22"/>
          <w:szCs w:val="22"/>
          <w:lang w:val="en-US"/>
        </w:rPr>
        <w:t>nivariate and multivaria</w:t>
      </w:r>
      <w:r w:rsidR="00205302" w:rsidRPr="002440B9">
        <w:rPr>
          <w:rFonts w:ascii="Times New Roman" w:hAnsi="Times New Roman" w:cs="Times New Roman"/>
          <w:sz w:val="22"/>
          <w:szCs w:val="22"/>
          <w:lang w:val="en-US"/>
        </w:rPr>
        <w:t>ble l</w:t>
      </w:r>
      <w:r w:rsidR="002E2AF9" w:rsidRPr="002440B9">
        <w:rPr>
          <w:rFonts w:ascii="Times New Roman" w:hAnsi="Times New Roman" w:cs="Times New Roman"/>
          <w:sz w:val="22"/>
          <w:szCs w:val="22"/>
          <w:lang w:val="en-US"/>
        </w:rPr>
        <w:t>ogistic regression analysis with</w:t>
      </w:r>
      <w:r w:rsidR="00DB44B4" w:rsidRPr="002440B9">
        <w:rPr>
          <w:rFonts w:ascii="Times New Roman" w:hAnsi="Times New Roman" w:cs="Times New Roman"/>
          <w:sz w:val="22"/>
          <w:szCs w:val="22"/>
          <w:lang w:val="en-US"/>
        </w:rPr>
        <w:t xml:space="preserve"> 95% confidence intervals </w:t>
      </w:r>
      <w:r w:rsidR="001353F8" w:rsidRPr="002440B9">
        <w:rPr>
          <w:rFonts w:ascii="Times New Roman" w:hAnsi="Times New Roman" w:cs="Times New Roman"/>
          <w:sz w:val="22"/>
          <w:szCs w:val="22"/>
          <w:lang w:val="en-US"/>
        </w:rPr>
        <w:t xml:space="preserve">was used to estimate the effect of the covariates on the occurrence of </w:t>
      </w:r>
      <w:r w:rsidR="00724300">
        <w:rPr>
          <w:rFonts w:ascii="Times New Roman" w:hAnsi="Times New Roman" w:cs="Times New Roman"/>
          <w:sz w:val="22"/>
          <w:szCs w:val="22"/>
          <w:lang w:val="en-US"/>
        </w:rPr>
        <w:t>long-term</w:t>
      </w:r>
      <w:r w:rsidR="001353F8" w:rsidRPr="002440B9">
        <w:rPr>
          <w:rFonts w:ascii="Times New Roman" w:hAnsi="Times New Roman" w:cs="Times New Roman"/>
          <w:sz w:val="22"/>
          <w:szCs w:val="22"/>
          <w:lang w:val="en-US"/>
        </w:rPr>
        <w:t xml:space="preserve"> </w:t>
      </w:r>
      <w:r w:rsidR="00D84D7E" w:rsidRPr="002440B9">
        <w:rPr>
          <w:rFonts w:ascii="Times New Roman" w:hAnsi="Times New Roman" w:cs="Times New Roman"/>
          <w:sz w:val="22"/>
          <w:szCs w:val="22"/>
          <w:lang w:val="en-US"/>
        </w:rPr>
        <w:t>hypoparathyroidism</w:t>
      </w:r>
      <w:r w:rsidR="001353F8" w:rsidRPr="002440B9">
        <w:rPr>
          <w:rFonts w:ascii="Times New Roman" w:hAnsi="Times New Roman" w:cs="Times New Roman"/>
          <w:sz w:val="22"/>
          <w:szCs w:val="22"/>
          <w:lang w:val="en-US"/>
        </w:rPr>
        <w:t>.</w:t>
      </w:r>
      <w:r w:rsidR="000407B2" w:rsidRPr="002440B9">
        <w:rPr>
          <w:rFonts w:ascii="Times New Roman" w:hAnsi="Times New Roman" w:cs="Times New Roman"/>
          <w:sz w:val="22"/>
          <w:szCs w:val="22"/>
          <w:lang w:val="en-US"/>
        </w:rPr>
        <w:t xml:space="preserve"> </w:t>
      </w:r>
      <w:r w:rsidR="00731725" w:rsidRPr="00731725">
        <w:rPr>
          <w:rFonts w:ascii="Times New Roman" w:hAnsi="Times New Roman" w:cs="Times New Roman"/>
          <w:sz w:val="22"/>
          <w:szCs w:val="22"/>
          <w:lang w:val="en-US"/>
        </w:rPr>
        <w:t>S</w:t>
      </w:r>
      <w:r w:rsidR="002F3A8B">
        <w:rPr>
          <w:rFonts w:ascii="Times New Roman" w:hAnsi="Times New Roman" w:cs="Times New Roman"/>
          <w:sz w:val="22"/>
          <w:szCs w:val="22"/>
          <w:lang w:val="en-US"/>
        </w:rPr>
        <w:t xml:space="preserve">election </w:t>
      </w:r>
      <w:r w:rsidR="00731725">
        <w:rPr>
          <w:rFonts w:ascii="Times New Roman" w:hAnsi="Times New Roman" w:cs="Times New Roman"/>
          <w:sz w:val="22"/>
          <w:szCs w:val="22"/>
          <w:lang w:val="en-US"/>
        </w:rPr>
        <w:t xml:space="preserve">of variables for the final model was conducted using </w:t>
      </w:r>
      <w:del w:id="89" w:author="S.P.J. van Dijk [6]" w:date="2023-06-01T09:54:00Z">
        <w:r w:rsidR="00731725" w:rsidDel="00686863">
          <w:rPr>
            <w:rFonts w:ascii="Times New Roman" w:hAnsi="Times New Roman" w:cs="Times New Roman"/>
            <w:sz w:val="22"/>
            <w:szCs w:val="22"/>
            <w:lang w:val="en-US"/>
          </w:rPr>
          <w:delText xml:space="preserve">univariate analysis </w:delText>
        </w:r>
        <w:r w:rsidR="006D52B0" w:rsidDel="00686863">
          <w:rPr>
            <w:rFonts w:ascii="Times New Roman" w:hAnsi="Times New Roman" w:cs="Times New Roman"/>
            <w:sz w:val="22"/>
            <w:szCs w:val="22"/>
            <w:lang w:val="en-US"/>
          </w:rPr>
          <w:delText>and clinical importance</w:delText>
        </w:r>
      </w:del>
      <w:ins w:id="90" w:author="S.P.J. van Dijk [6]" w:date="2023-06-01T09:54:00Z">
        <w:r w:rsidR="00686863">
          <w:rPr>
            <w:rFonts w:ascii="Times New Roman" w:hAnsi="Times New Roman" w:cs="Times New Roman"/>
            <w:sz w:val="22"/>
            <w:szCs w:val="22"/>
            <w:lang w:val="en-US"/>
          </w:rPr>
          <w:t xml:space="preserve">backwards selection </w:t>
        </w:r>
      </w:ins>
      <w:r w:rsidR="006D52B0">
        <w:rPr>
          <w:rFonts w:ascii="Times New Roman" w:hAnsi="Times New Roman" w:cs="Times New Roman"/>
          <w:sz w:val="22"/>
          <w:szCs w:val="22"/>
          <w:lang w:val="en-US"/>
        </w:rPr>
        <w:t xml:space="preserve"> </w:t>
      </w:r>
      <w:r w:rsidR="006D52B0">
        <w:rPr>
          <w:rFonts w:ascii="Times New Roman" w:hAnsi="Times New Roman" w:cs="Times New Roman"/>
          <w:sz w:val="22"/>
          <w:szCs w:val="22"/>
          <w:lang w:val="en-US"/>
        </w:rPr>
        <w:fldChar w:fldCharType="begin">
          <w:fldData xml:space="preserve">PEVuZE5vdGU+PENpdGU+PEF1dGhvcj5DaG93ZGh1cnk8L0F1dGhvcj48WWVhcj4yMDIwPC9ZZWFy
PjxSZWNOdW0+NDc8L1JlY051bT48RGlzcGxheVRleHQ+PHN0eWxlIGZhY2U9InN1cGVyc2NyaXB0
Ij4xNywgMTg8L3N0eWxlPjwvRGlzcGxheVRleHQ+PHJlY29yZD48cmVjLW51bWJlcj40NzwvcmVj
LW51bWJlcj48Zm9yZWlnbi1rZXlzPjxrZXkgYXBwPSJFTiIgZGItaWQ9InY1MnpwMDJ6OHNmeDBs
ZWUweG41MndlZmFlcno1ZXdhcHdmeiIgdGltZXN0YW1wPSIxNjU5NzAyNTM2Ij40Nzwva2V5Pjwv
Zm9yZWlnbi1rZXlzPjxyZWYtdHlwZSBuYW1lPSJKb3VybmFsIEFydGljbGUiPjE3PC9yZWYtdHlw
ZT48Y29udHJpYnV0b3JzPjxhdXRob3JzPjxhdXRob3I+Q2hvd2RodXJ5LCBNLiBaLiBJLjwvYXV0
aG9yPjxhdXRob3I+VHVyaW4sIFQuIEMuPC9hdXRob3I+PC9hdXRob3JzPjwvY29udHJpYnV0b3Jz
PjxhdXRoLWFkZHJlc3M+RGVwYXJ0bWVudCBvZiBDb21tdW5pdHkgSGVhbHRoIFNjaWVuY2VzLCBD
dW1taW5nIFNjaG9vbCBvZiBNZWRpY2luZSwgVW5pdmVyc2l0eSBvZiBDYWxnYXJ5LCBDYWxnYXJ5
LCBBbGJlcnRhLCBDYW5hZGEuJiN4RDtEZXBhcnRtZW50IG9mIEZhbWlseSBNZWRpY2luZSwgQ3Vt
bWluZyBTY2hvb2wgb2YgTWVkaWNpbmUsIFVuaXZlcnNpdHkgb2YgQ2FsZ2FyeSwgQ2FsZ2FyeSwg
QWxiZXJ0YSwgQ2FuYWRhLjwvYXV0aC1hZGRyZXNzPjx0aXRsZXM+PHRpdGxlPlZhcmlhYmxlIHNl
bGVjdGlvbiBzdHJhdGVnaWVzIGFuZCBpdHMgaW1wb3J0YW5jZSBpbiBjbGluaWNhbCBwcmVkaWN0
aW9uIG1vZGVsbGluZzwvdGl0bGU+PHNlY29uZGFyeS10aXRsZT5GYW0gTWVkIENvbW11bml0eSBI
ZWFsdGg8L3NlY29uZGFyeS10aXRsZT48L3RpdGxlcz48cGVyaW9kaWNhbD48ZnVsbC10aXRsZT5G
YW0gTWVkIENvbW11bml0eSBIZWFsdGg8L2Z1bGwtdGl0bGU+PC9wZXJpb2RpY2FsPjxwYWdlcz5l
MDAwMjYyPC9wYWdlcz48dm9sdW1lPjg8L3ZvbHVtZT48bnVtYmVyPjE8L251bWJlcj48a2V5d29y
ZHM+PGtleXdvcmQ+QWR2ZXJzZSBPdXRjb21lIFBhdGh3YXlzPC9rZXl3b3JkPjxrZXl3b3JkPkJh
eWVzIFRoZW9yZW08L2tleXdvcmQ+PGtleXdvcmQ+QmlvbWVkaWNhbCBSZXNlYXJjaDwva2V5d29y
ZD48a2V5d29yZD5IdW1hbnM8L2tleXdvcmQ+PGtleXdvcmQ+TW9kZWxzLCBTdGF0aXN0aWNhbDwv
a2V5d29yZD48a2V5d29yZD5lcGlkZW1pb2xvZ3k8L2tleXdvcmQ+PC9rZXl3b3Jkcz48ZGF0ZXM+
PHllYXI+MjAyMDwveWVhcj48L2RhdGVzPjxpc2JuPjIzMDUtNjk4MyAoUHJpbnQpJiN4RDsyMDA5
LTg3NzQgKEVsZWN0cm9uaWMpJiN4RDsyMzA1LTY5ODMgKExpbmtpbmcpPC9pc2JuPjxhY2Nlc3Np
b24tbnVtPjMyMTQ4NzM1PC9hY2Nlc3Npb24tbnVtPjx1cmxzPjwvdXJscz48L3JlY29yZD48L0Np
dGU+PENpdGU+PEF1dGhvcj5Ib3NtZXIgSnI8L0F1dGhvcj48WWVhcj4yMDEzPC9ZZWFyPjxSZWNO
dW0+NDg8L1JlY051bT48cmVjb3JkPjxyZWMtbnVtYmVyPjQ4PC9yZWMtbnVtYmVyPjxmb3JlaWdu
LWtleXM+PGtleSBhcHA9IkVOIiBkYi1pZD0idjUyenAwMno4c2Z4MGxlZTB4bjUyd2VmYWVyejVl
d2Fwd2Z6IiB0aW1lc3RhbXA9IjE2NTk3MDMwNzciPjQ4PC9rZXk+PC9mb3JlaWduLWtleXM+PHJl
Zi10eXBlIG5hbWU9IkJvb2siPjY8L3JlZi10eXBlPjxjb250cmlidXRvcnM+PGF1dGhvcnM+PGF1
dGhvcj5Ib3NtZXIgSnIsIERhdmlkIFcuPC9hdXRob3I+PGF1dGhvcj5MZW1lc2hvdywgU3Rhbmxl
eTwvYXV0aG9yPjxhdXRob3I+U3R1cmRpdmFudCwgUm9kbmV5IFguPC9hdXRob3I+PC9hdXRob3Jz
PjwvY29udHJpYnV0b3JzPjx0aXRsZXM+PHRpdGxlPkFwcGxpZWQgbG9naXN0aWMgcmVncmVzc2lv
bjwvdGl0bGU+PC90aXRsZXM+PHZvbHVtZT4zOTg8L3ZvbHVtZT48ZGF0ZXM+PHllYXI+MjAxMzwv
eWVhcj48L2RhdGVzPjxwdWJsaXNoZXI+Sm9obiBXaWxleSAmYW1wOyBTb25zPC9wdWJsaXNoZXI+
PGlzYm4+MDQ3MDU4MjQ3MjwvaXNibj48dXJscz48L3VybHM+PC9yZWNvcmQ+PC9DaXRlPjwvRW5k
Tm90ZT4A
</w:fldData>
        </w:fldChar>
      </w:r>
      <w:r w:rsidR="00765609">
        <w:rPr>
          <w:rFonts w:ascii="Times New Roman" w:hAnsi="Times New Roman" w:cs="Times New Roman"/>
          <w:sz w:val="22"/>
          <w:szCs w:val="22"/>
          <w:lang w:val="en-US"/>
        </w:rPr>
        <w:instrText xml:space="preserve"> ADDIN EN.CITE </w:instrText>
      </w:r>
      <w:r w:rsidR="00765609">
        <w:rPr>
          <w:rFonts w:ascii="Times New Roman" w:hAnsi="Times New Roman" w:cs="Times New Roman"/>
          <w:sz w:val="22"/>
          <w:szCs w:val="22"/>
          <w:lang w:val="en-US"/>
        </w:rPr>
        <w:fldChar w:fldCharType="begin">
          <w:fldData xml:space="preserve">PEVuZE5vdGU+PENpdGU+PEF1dGhvcj5DaG93ZGh1cnk8L0F1dGhvcj48WWVhcj4yMDIwPC9ZZWFy
PjxSZWNOdW0+NDc8L1JlY051bT48RGlzcGxheVRleHQ+PHN0eWxlIGZhY2U9InN1cGVyc2NyaXB0
Ij4xNywgMTg8L3N0eWxlPjwvRGlzcGxheVRleHQ+PHJlY29yZD48cmVjLW51bWJlcj40NzwvcmVj
LW51bWJlcj48Zm9yZWlnbi1rZXlzPjxrZXkgYXBwPSJFTiIgZGItaWQ9InY1MnpwMDJ6OHNmeDBs
ZWUweG41MndlZmFlcno1ZXdhcHdmeiIgdGltZXN0YW1wPSIxNjU5NzAyNTM2Ij40Nzwva2V5Pjwv
Zm9yZWlnbi1rZXlzPjxyZWYtdHlwZSBuYW1lPSJKb3VybmFsIEFydGljbGUiPjE3PC9yZWYtdHlw
ZT48Y29udHJpYnV0b3JzPjxhdXRob3JzPjxhdXRob3I+Q2hvd2RodXJ5LCBNLiBaLiBJLjwvYXV0
aG9yPjxhdXRob3I+VHVyaW4sIFQuIEMuPC9hdXRob3I+PC9hdXRob3JzPjwvY29udHJpYnV0b3Jz
PjxhdXRoLWFkZHJlc3M+RGVwYXJ0bWVudCBvZiBDb21tdW5pdHkgSGVhbHRoIFNjaWVuY2VzLCBD
dW1taW5nIFNjaG9vbCBvZiBNZWRpY2luZSwgVW5pdmVyc2l0eSBvZiBDYWxnYXJ5LCBDYWxnYXJ5
LCBBbGJlcnRhLCBDYW5hZGEuJiN4RDtEZXBhcnRtZW50IG9mIEZhbWlseSBNZWRpY2luZSwgQ3Vt
bWluZyBTY2hvb2wgb2YgTWVkaWNpbmUsIFVuaXZlcnNpdHkgb2YgQ2FsZ2FyeSwgQ2FsZ2FyeSwg
QWxiZXJ0YSwgQ2FuYWRhLjwvYXV0aC1hZGRyZXNzPjx0aXRsZXM+PHRpdGxlPlZhcmlhYmxlIHNl
bGVjdGlvbiBzdHJhdGVnaWVzIGFuZCBpdHMgaW1wb3J0YW5jZSBpbiBjbGluaWNhbCBwcmVkaWN0
aW9uIG1vZGVsbGluZzwvdGl0bGU+PHNlY29uZGFyeS10aXRsZT5GYW0gTWVkIENvbW11bml0eSBI
ZWFsdGg8L3NlY29uZGFyeS10aXRsZT48L3RpdGxlcz48cGVyaW9kaWNhbD48ZnVsbC10aXRsZT5G
YW0gTWVkIENvbW11bml0eSBIZWFsdGg8L2Z1bGwtdGl0bGU+PC9wZXJpb2RpY2FsPjxwYWdlcz5l
MDAwMjYyPC9wYWdlcz48dm9sdW1lPjg8L3ZvbHVtZT48bnVtYmVyPjE8L251bWJlcj48a2V5d29y
ZHM+PGtleXdvcmQ+QWR2ZXJzZSBPdXRjb21lIFBhdGh3YXlzPC9rZXl3b3JkPjxrZXl3b3JkPkJh
eWVzIFRoZW9yZW08L2tleXdvcmQ+PGtleXdvcmQ+QmlvbWVkaWNhbCBSZXNlYXJjaDwva2V5d29y
ZD48a2V5d29yZD5IdW1hbnM8L2tleXdvcmQ+PGtleXdvcmQ+TW9kZWxzLCBTdGF0aXN0aWNhbDwv
a2V5d29yZD48a2V5d29yZD5lcGlkZW1pb2xvZ3k8L2tleXdvcmQ+PC9rZXl3b3Jkcz48ZGF0ZXM+
PHllYXI+MjAyMDwveWVhcj48L2RhdGVzPjxpc2JuPjIzMDUtNjk4MyAoUHJpbnQpJiN4RDsyMDA5
LTg3NzQgKEVsZWN0cm9uaWMpJiN4RDsyMzA1LTY5ODMgKExpbmtpbmcpPC9pc2JuPjxhY2Nlc3Np
b24tbnVtPjMyMTQ4NzM1PC9hY2Nlc3Npb24tbnVtPjx1cmxzPjwvdXJscz48L3JlY29yZD48L0Np
dGU+PENpdGU+PEF1dGhvcj5Ib3NtZXIgSnI8L0F1dGhvcj48WWVhcj4yMDEzPC9ZZWFyPjxSZWNO
dW0+NDg8L1JlY051bT48cmVjb3JkPjxyZWMtbnVtYmVyPjQ4PC9yZWMtbnVtYmVyPjxmb3JlaWdu
LWtleXM+PGtleSBhcHA9IkVOIiBkYi1pZD0idjUyenAwMno4c2Z4MGxlZTB4bjUyd2VmYWVyejVl
d2Fwd2Z6IiB0aW1lc3RhbXA9IjE2NTk3MDMwNzciPjQ4PC9rZXk+PC9mb3JlaWduLWtleXM+PHJl
Zi10eXBlIG5hbWU9IkJvb2siPjY8L3JlZi10eXBlPjxjb250cmlidXRvcnM+PGF1dGhvcnM+PGF1
dGhvcj5Ib3NtZXIgSnIsIERhdmlkIFcuPC9hdXRob3I+PGF1dGhvcj5MZW1lc2hvdywgU3Rhbmxl
eTwvYXV0aG9yPjxhdXRob3I+U3R1cmRpdmFudCwgUm9kbmV5IFguPC9hdXRob3I+PC9hdXRob3Jz
PjwvY29udHJpYnV0b3JzPjx0aXRsZXM+PHRpdGxlPkFwcGxpZWQgbG9naXN0aWMgcmVncmVzc2lv
bjwvdGl0bGU+PC90aXRsZXM+PHZvbHVtZT4zOTg8L3ZvbHVtZT48ZGF0ZXM+PHllYXI+MjAxMzwv
eWVhcj48L2RhdGVzPjxwdWJsaXNoZXI+Sm9obiBXaWxleSAmYW1wOyBTb25zPC9wdWJsaXNoZXI+
PGlzYm4+MDQ3MDU4MjQ3MjwvaXNibj48dXJscz48L3VybHM+PC9yZWNvcmQ+PC9DaXRlPjwvRW5k
Tm90ZT4A
</w:fldData>
        </w:fldChar>
      </w:r>
      <w:r w:rsidR="00765609">
        <w:rPr>
          <w:rFonts w:ascii="Times New Roman" w:hAnsi="Times New Roman" w:cs="Times New Roman"/>
          <w:sz w:val="22"/>
          <w:szCs w:val="22"/>
          <w:lang w:val="en-US"/>
        </w:rPr>
        <w:instrText xml:space="preserve"> ADDIN EN.CITE.DATA </w:instrText>
      </w:r>
      <w:r w:rsidR="00765609">
        <w:rPr>
          <w:rFonts w:ascii="Times New Roman" w:hAnsi="Times New Roman" w:cs="Times New Roman"/>
          <w:sz w:val="22"/>
          <w:szCs w:val="22"/>
          <w:lang w:val="en-US"/>
        </w:rPr>
      </w:r>
      <w:r w:rsidR="00765609">
        <w:rPr>
          <w:rFonts w:ascii="Times New Roman" w:hAnsi="Times New Roman" w:cs="Times New Roman"/>
          <w:sz w:val="22"/>
          <w:szCs w:val="22"/>
          <w:lang w:val="en-US"/>
        </w:rPr>
        <w:fldChar w:fldCharType="end"/>
      </w:r>
      <w:r w:rsidR="006D52B0">
        <w:rPr>
          <w:rFonts w:ascii="Times New Roman" w:hAnsi="Times New Roman" w:cs="Times New Roman"/>
          <w:sz w:val="22"/>
          <w:szCs w:val="22"/>
          <w:lang w:val="en-US"/>
        </w:rPr>
      </w:r>
      <w:r w:rsidR="006D52B0">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17, 18</w:t>
      </w:r>
      <w:r w:rsidR="006D52B0">
        <w:rPr>
          <w:rFonts w:ascii="Times New Roman" w:hAnsi="Times New Roman" w:cs="Times New Roman"/>
          <w:sz w:val="22"/>
          <w:szCs w:val="22"/>
          <w:lang w:val="en-US"/>
        </w:rPr>
        <w:fldChar w:fldCharType="end"/>
      </w:r>
      <w:ins w:id="91" w:author="S.P.J. van Dijk [6]" w:date="2023-06-01T09:54:00Z">
        <w:r w:rsidR="00686863">
          <w:rPr>
            <w:rFonts w:ascii="Times New Roman" w:hAnsi="Times New Roman" w:cs="Times New Roman"/>
            <w:sz w:val="22"/>
            <w:szCs w:val="22"/>
            <w:lang w:val="en-US"/>
          </w:rPr>
          <w:t xml:space="preserve"> (ref)</w:t>
        </w:r>
      </w:ins>
      <w:r w:rsidR="006D52B0">
        <w:rPr>
          <w:rFonts w:ascii="Times New Roman" w:hAnsi="Times New Roman" w:cs="Times New Roman"/>
          <w:sz w:val="22"/>
          <w:szCs w:val="22"/>
          <w:lang w:val="en-US"/>
        </w:rPr>
        <w:t>.</w:t>
      </w:r>
      <w:r w:rsidR="00DE7AFD" w:rsidRPr="00DE7AFD">
        <w:rPr>
          <w:rFonts w:ascii="Times New Roman" w:hAnsi="Times New Roman" w:cs="Times New Roman"/>
          <w:sz w:val="22"/>
          <w:szCs w:val="22"/>
          <w:lang w:val="en-US"/>
        </w:rPr>
        <w:t xml:space="preserve"> </w:t>
      </w:r>
      <w:r w:rsidR="006B2C04">
        <w:rPr>
          <w:rFonts w:ascii="Times New Roman" w:hAnsi="Times New Roman" w:cs="Times New Roman"/>
          <w:sz w:val="22"/>
          <w:szCs w:val="22"/>
          <w:lang w:val="en-US"/>
        </w:rPr>
        <w:t>T</w:t>
      </w:r>
      <w:r w:rsidR="006B2C04" w:rsidRPr="006B2C04">
        <w:rPr>
          <w:rFonts w:ascii="Times New Roman" w:hAnsi="Times New Roman" w:cs="Times New Roman"/>
          <w:sz w:val="22"/>
          <w:szCs w:val="22"/>
          <w:lang w:val="en-US"/>
        </w:rPr>
        <w:t>o prevent overfitting of the model and to avoid optimism in the final prediction, we utilized a bootstrap validation approach with 100</w:t>
      </w:r>
      <w:r w:rsidR="006B2C04">
        <w:rPr>
          <w:rFonts w:ascii="Times New Roman" w:hAnsi="Times New Roman" w:cs="Times New Roman"/>
          <w:sz w:val="22"/>
          <w:szCs w:val="22"/>
          <w:lang w:val="en-US"/>
        </w:rPr>
        <w:t>0</w:t>
      </w:r>
      <w:r w:rsidR="006B2C04" w:rsidRPr="006B2C04">
        <w:rPr>
          <w:rFonts w:ascii="Times New Roman" w:hAnsi="Times New Roman" w:cs="Times New Roman"/>
          <w:sz w:val="22"/>
          <w:szCs w:val="22"/>
          <w:lang w:val="en-US"/>
        </w:rPr>
        <w:t xml:space="preserve"> resamples </w:t>
      </w:r>
      <w:r w:rsidR="006B2C04">
        <w:rPr>
          <w:rFonts w:ascii="Times New Roman" w:hAnsi="Times New Roman" w:cs="Times New Roman"/>
          <w:sz w:val="22"/>
          <w:szCs w:val="22"/>
          <w:lang w:val="en-US"/>
        </w:rPr>
        <w:t xml:space="preserve">and a uniform shrinkage method </w:t>
      </w:r>
      <w:r w:rsidR="006B2C04" w:rsidRPr="006B2C04">
        <w:rPr>
          <w:rFonts w:ascii="Times New Roman" w:hAnsi="Times New Roman" w:cs="Times New Roman"/>
          <w:sz w:val="22"/>
          <w:szCs w:val="22"/>
          <w:lang w:val="en-US"/>
        </w:rPr>
        <w:t xml:space="preserve">to derive </w:t>
      </w:r>
      <w:r w:rsidR="006B2C04">
        <w:rPr>
          <w:rFonts w:ascii="Times New Roman" w:hAnsi="Times New Roman" w:cs="Times New Roman"/>
          <w:sz w:val="22"/>
          <w:szCs w:val="22"/>
          <w:lang w:val="en-US"/>
        </w:rPr>
        <w:t xml:space="preserve">an adjustment factor </w:t>
      </w:r>
      <w:r w:rsidR="006B2C04">
        <w:rPr>
          <w:rFonts w:ascii="Times New Roman" w:hAnsi="Times New Roman" w:cs="Times New Roman"/>
          <w:sz w:val="22"/>
          <w:szCs w:val="22"/>
          <w:lang w:val="en-US"/>
        </w:rPr>
        <w:fldChar w:fldCharType="begin"/>
      </w:r>
      <w:r w:rsidR="00765609">
        <w:rPr>
          <w:rFonts w:ascii="Times New Roman" w:hAnsi="Times New Roman" w:cs="Times New Roman"/>
          <w:sz w:val="22"/>
          <w:szCs w:val="22"/>
          <w:lang w:val="en-US"/>
        </w:rPr>
        <w:instrText xml:space="preserve"> ADDIN EN.CITE &lt;EndNote&gt;&lt;Cite&gt;&lt;Author&gt;Smith&lt;/Author&gt;&lt;Year&gt;2014&lt;/Year&gt;&lt;RecNum&gt;29&lt;/RecNum&gt;&lt;DisplayText&gt;&lt;style face="superscript"&gt;19, 20&lt;/style&gt;&lt;/DisplayText&gt;&lt;record&gt;&lt;rec-number&gt;29&lt;/rec-number&gt;&lt;foreign-keys&gt;&lt;key app="EN" db-id="v52zp02z8sfx0lee0xn52wefaerz5ewapwfz" timestamp="1658742535"&gt;29&lt;/key&gt;&lt;/foreign-keys&gt;&lt;ref-type name="Journal Article"&gt;17&lt;/ref-type&gt;&lt;contributors&gt;&lt;authors&gt;&lt;author&gt;Smith, G. C.&lt;/author&gt;&lt;author&gt;Seaman, S. R.&lt;/author&gt;&lt;author&gt;Wood, A. M.&lt;/author&gt;&lt;author&gt;Royston, P.&lt;/author&gt;&lt;author&gt;White, I. R.&lt;/author&gt;&lt;/authors&gt;&lt;/contributors&gt;&lt;titles&gt;&lt;title&gt;Correcting for optimistic prediction in small data sets&lt;/title&gt;&lt;secondary-title&gt;Am J Epidemiol&lt;/secondary-title&gt;&lt;/titles&gt;&lt;periodical&gt;&lt;full-title&gt;Am J Epidemiol&lt;/full-title&gt;&lt;/periodical&gt;&lt;pages&gt;318-24&lt;/pages&gt;&lt;volume&gt;180&lt;/volume&gt;&lt;number&gt;3&lt;/number&gt;&lt;keywords&gt;&lt;keyword&gt;Data Interpretation, Statistical&lt;/keyword&gt;&lt;keyword&gt;Databases, Factual&lt;/keyword&gt;&lt;keyword&gt;Down Syndrome&lt;/keyword&gt;&lt;keyword&gt;Epidemiologic Methods&lt;/keyword&gt;&lt;keyword&gt;Humans&lt;/keyword&gt;&lt;keyword&gt;Logistic Models&lt;/keyword&gt;&lt;keyword&gt;Models, Statistical&lt;/keyword&gt;&lt;keyword&gt;Multivariate Analysis&lt;/keyword&gt;&lt;keyword&gt;ROC Curve&lt;/keyword&gt;&lt;keyword&gt;receiver operating characteristic curve&lt;/keyword&gt;&lt;/keywords&gt;&lt;dates&gt;&lt;year&gt;2014&lt;/year&gt;&lt;pub-dates&gt;&lt;date&gt;Aug 1&lt;/date&gt;&lt;/pub-dates&gt;&lt;/dates&gt;&lt;isbn&gt;1476-6256 (Electronic)&amp;#xD;0002-9262 (Print)&amp;#xD;0002-9262 (Linking)&lt;/isbn&gt;&lt;accession-num&gt;24966219&lt;/accession-num&gt;&lt;urls&gt;&lt;/urls&gt;&lt;/record&gt;&lt;/Cite&gt;&lt;Cite&gt;&lt;Author&gt;Steyerberg&lt;/Author&gt;&lt;Year&gt;2009&lt;/Year&gt;&lt;RecNum&gt;35&lt;/RecNum&gt;&lt;record&gt;&lt;rec-number&gt;35&lt;/rec-number&gt;&lt;foreign-keys&gt;&lt;key app="EN" db-id="v52zp02z8sfx0lee0xn52wefaerz5ewapwfz" timestamp="1658759922"&gt;35&lt;/key&gt;&lt;/foreign-keys&gt;&lt;ref-type name="Book"&gt;6&lt;/ref-type&gt;&lt;contributors&gt;&lt;authors&gt;&lt;author&gt;Steyerberg, Ewout W.&lt;/author&gt;&lt;/authors&gt;&lt;/contributors&gt;&lt;titles&gt;&lt;title&gt;Clinical Prediction Models: A Practical Approach to Development, Validation, and Updating.&lt;/title&gt;&lt;/titles&gt;&lt;dates&gt;&lt;year&gt;2009&lt;/year&gt;&lt;/dates&gt;&lt;publisher&gt;New York: Springer&lt;/publisher&gt;&lt;urls&gt;&lt;/urls&gt;&lt;/record&gt;&lt;/Cite&gt;&lt;/EndNote&gt;</w:instrText>
      </w:r>
      <w:r w:rsidR="006B2C04">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19, 20</w:t>
      </w:r>
      <w:r w:rsidR="006B2C04">
        <w:rPr>
          <w:rFonts w:ascii="Times New Roman" w:hAnsi="Times New Roman" w:cs="Times New Roman"/>
          <w:sz w:val="22"/>
          <w:szCs w:val="22"/>
          <w:lang w:val="en-US"/>
        </w:rPr>
        <w:fldChar w:fldCharType="end"/>
      </w:r>
      <w:r w:rsidR="006B2C04" w:rsidRPr="003F58A5">
        <w:rPr>
          <w:rFonts w:ascii="Times New Roman" w:hAnsi="Times New Roman" w:cs="Times New Roman"/>
          <w:sz w:val="22"/>
          <w:szCs w:val="22"/>
          <w:lang w:val="en-US"/>
        </w:rPr>
        <w:t>.</w:t>
      </w:r>
      <w:r w:rsidR="006B2C04">
        <w:rPr>
          <w:rFonts w:ascii="Times New Roman" w:hAnsi="Times New Roman" w:cs="Times New Roman"/>
          <w:sz w:val="22"/>
          <w:szCs w:val="22"/>
          <w:lang w:val="en-US"/>
        </w:rPr>
        <w:t xml:space="preserve"> </w:t>
      </w:r>
      <w:r w:rsidR="006B2C04" w:rsidRPr="006B2C04">
        <w:rPr>
          <w:rFonts w:ascii="Times New Roman" w:hAnsi="Times New Roman" w:cs="Times New Roman"/>
          <w:sz w:val="22"/>
          <w:szCs w:val="22"/>
          <w:lang w:val="en-US"/>
        </w:rPr>
        <w:t xml:space="preserve">This adjustment factor was then </w:t>
      </w:r>
      <w:r w:rsidR="00D8029F">
        <w:rPr>
          <w:rFonts w:ascii="Times New Roman" w:hAnsi="Times New Roman" w:cs="Times New Roman"/>
          <w:sz w:val="22"/>
          <w:szCs w:val="22"/>
          <w:lang w:val="en-US"/>
        </w:rPr>
        <w:t>multiplied by</w:t>
      </w:r>
      <w:r w:rsidR="006B2C04" w:rsidRPr="006B2C04">
        <w:rPr>
          <w:rFonts w:ascii="Times New Roman" w:hAnsi="Times New Roman" w:cs="Times New Roman"/>
          <w:sz w:val="22"/>
          <w:szCs w:val="22"/>
          <w:lang w:val="en-US"/>
        </w:rPr>
        <w:t xml:space="preserve"> the final regression coefficient of each selected predictor. Interaction terms were not taken into consideration in this prediction model.</w:t>
      </w:r>
      <w:r w:rsidR="00D8029F">
        <w:rPr>
          <w:rFonts w:ascii="Times New Roman" w:hAnsi="Times New Roman" w:cs="Times New Roman"/>
          <w:sz w:val="22"/>
          <w:szCs w:val="22"/>
          <w:lang w:val="en-US"/>
        </w:rPr>
        <w:t xml:space="preserve"> </w:t>
      </w:r>
      <w:r w:rsidR="008429C7">
        <w:rPr>
          <w:rFonts w:ascii="Times New Roman" w:hAnsi="Times New Roman" w:cs="Times New Roman"/>
          <w:sz w:val="22"/>
          <w:szCs w:val="22"/>
          <w:lang w:val="en-US"/>
        </w:rPr>
        <w:t>P</w:t>
      </w:r>
      <w:r w:rsidR="007505C8" w:rsidRPr="002440B9">
        <w:rPr>
          <w:rFonts w:ascii="Times New Roman" w:hAnsi="Times New Roman" w:cs="Times New Roman"/>
          <w:sz w:val="22"/>
          <w:szCs w:val="22"/>
          <w:lang w:val="en-US"/>
        </w:rPr>
        <w:t xml:space="preserve">erformance measures of the prediction model were determined by evaluating </w:t>
      </w:r>
      <w:r w:rsidR="00C60A9D" w:rsidRPr="002440B9">
        <w:rPr>
          <w:rFonts w:ascii="Times New Roman" w:hAnsi="Times New Roman" w:cs="Times New Roman"/>
          <w:sz w:val="22"/>
          <w:szCs w:val="22"/>
          <w:lang w:val="en-US"/>
        </w:rPr>
        <w:t>measures of discrimination and calibration</w:t>
      </w:r>
      <w:r w:rsidR="00AC676A" w:rsidRPr="002440B9">
        <w:rPr>
          <w:rFonts w:ascii="Times New Roman" w:hAnsi="Times New Roman" w:cs="Times New Roman"/>
          <w:sz w:val="22"/>
          <w:szCs w:val="22"/>
          <w:lang w:val="en-US"/>
        </w:rPr>
        <w:t xml:space="preserve">. </w:t>
      </w:r>
      <w:r w:rsidR="00785BB9" w:rsidRPr="002440B9">
        <w:rPr>
          <w:rFonts w:ascii="Times New Roman" w:hAnsi="Times New Roman" w:cs="Times New Roman"/>
          <w:sz w:val="22"/>
          <w:szCs w:val="22"/>
          <w:lang w:val="en-US"/>
        </w:rPr>
        <w:t xml:space="preserve">Calibration of the model was assessed by plotting observed frequencies versus predicted probabilities and by calculating the calibration </w:t>
      </w:r>
      <w:r w:rsidR="00653914" w:rsidRPr="00653914">
        <w:rPr>
          <w:rFonts w:ascii="Times New Roman" w:hAnsi="Times New Roman" w:cs="Times New Roman"/>
          <w:sz w:val="22"/>
          <w:szCs w:val="22"/>
          <w:lang w:val="en-US"/>
        </w:rPr>
        <w:t>intercept (cal</w:t>
      </w:r>
      <w:r w:rsidR="00653914">
        <w:rPr>
          <w:rFonts w:ascii="Times New Roman" w:hAnsi="Times New Roman" w:cs="Times New Roman"/>
          <w:sz w:val="22"/>
          <w:szCs w:val="22"/>
          <w:lang w:val="en-US"/>
        </w:rPr>
        <w:t>ibration-in-the-large) and slop</w:t>
      </w:r>
      <w:r w:rsidR="00785BB9" w:rsidRPr="002440B9">
        <w:rPr>
          <w:rFonts w:ascii="Times New Roman" w:hAnsi="Times New Roman" w:cs="Times New Roman"/>
          <w:sz w:val="22"/>
          <w:szCs w:val="22"/>
          <w:lang w:val="en-US"/>
        </w:rPr>
        <w:t>e. Perfect predictions should lie on the 45-degree line for agreement with the outcome in the calibration plot. Discrimination of the model was assessed by providing the receiver operating characteristic curve (ROC). An area under the ROC curve (AUC) of 1.0 indicates perfect discrimination, whereas an AUC of 0.5 indicates no discrimination.</w:t>
      </w:r>
      <w:r w:rsidR="005749DE" w:rsidRPr="002440B9">
        <w:rPr>
          <w:rFonts w:ascii="Times New Roman" w:hAnsi="Times New Roman" w:cs="Times New Roman"/>
          <w:sz w:val="22"/>
          <w:szCs w:val="22"/>
          <w:lang w:val="en-US"/>
        </w:rPr>
        <w:t xml:space="preserve"> </w:t>
      </w:r>
      <w:r w:rsidR="00201651" w:rsidRPr="002440B9">
        <w:rPr>
          <w:rFonts w:ascii="Times New Roman" w:hAnsi="Times New Roman" w:cs="Times New Roman"/>
          <w:sz w:val="22"/>
          <w:szCs w:val="22"/>
          <w:lang w:val="en-US"/>
        </w:rPr>
        <w:t xml:space="preserve">Pooled estimates </w:t>
      </w:r>
      <w:r w:rsidR="00244AFB">
        <w:rPr>
          <w:rFonts w:ascii="Times New Roman" w:hAnsi="Times New Roman" w:cs="Times New Roman"/>
          <w:sz w:val="22"/>
          <w:szCs w:val="22"/>
          <w:lang w:val="en-US"/>
        </w:rPr>
        <w:t xml:space="preserve">of </w:t>
      </w:r>
      <w:r w:rsidR="00FA6716">
        <w:rPr>
          <w:rFonts w:ascii="Times New Roman" w:hAnsi="Times New Roman" w:cs="Times New Roman"/>
          <w:sz w:val="22"/>
          <w:szCs w:val="22"/>
          <w:lang w:val="en-US"/>
        </w:rPr>
        <w:t>the performance measures obtained from the imput</w:t>
      </w:r>
      <w:r w:rsidR="00244AFB">
        <w:rPr>
          <w:rFonts w:ascii="Times New Roman" w:hAnsi="Times New Roman" w:cs="Times New Roman"/>
          <w:sz w:val="22"/>
          <w:szCs w:val="22"/>
          <w:lang w:val="en-US"/>
        </w:rPr>
        <w:t>ed data</w:t>
      </w:r>
      <w:r w:rsidR="00FA6716">
        <w:rPr>
          <w:rFonts w:ascii="Times New Roman" w:hAnsi="Times New Roman" w:cs="Times New Roman"/>
          <w:sz w:val="22"/>
          <w:szCs w:val="22"/>
          <w:lang w:val="en-US"/>
        </w:rPr>
        <w:t>sets</w:t>
      </w:r>
      <w:r w:rsidR="00244AFB">
        <w:rPr>
          <w:rFonts w:ascii="Times New Roman" w:hAnsi="Times New Roman" w:cs="Times New Roman"/>
          <w:sz w:val="22"/>
          <w:szCs w:val="22"/>
          <w:lang w:val="en-US"/>
        </w:rPr>
        <w:t xml:space="preserve"> </w:t>
      </w:r>
      <w:r w:rsidR="00201651" w:rsidRPr="002440B9">
        <w:rPr>
          <w:rFonts w:ascii="Times New Roman" w:hAnsi="Times New Roman" w:cs="Times New Roman"/>
          <w:sz w:val="22"/>
          <w:szCs w:val="22"/>
          <w:lang w:val="en-US"/>
        </w:rPr>
        <w:t>were computed using Rubin’s Rule</w:t>
      </w:r>
      <w:r w:rsidR="007505C8" w:rsidRPr="002440B9">
        <w:rPr>
          <w:rFonts w:ascii="Times New Roman" w:hAnsi="Times New Roman" w:cs="Times New Roman"/>
          <w:sz w:val="22"/>
          <w:szCs w:val="22"/>
          <w:lang w:val="en-US"/>
        </w:rPr>
        <w:t xml:space="preserve"> </w:t>
      </w:r>
      <w:r w:rsidR="001353F8" w:rsidRPr="002440B9">
        <w:rPr>
          <w:rFonts w:ascii="Times New Roman" w:hAnsi="Times New Roman" w:cs="Times New Roman"/>
          <w:sz w:val="22"/>
          <w:szCs w:val="22"/>
          <w:lang w:val="en-US"/>
        </w:rPr>
        <w:fldChar w:fldCharType="begin"/>
      </w:r>
      <w:r w:rsidR="00765609">
        <w:rPr>
          <w:rFonts w:ascii="Times New Roman" w:hAnsi="Times New Roman" w:cs="Times New Roman"/>
          <w:sz w:val="22"/>
          <w:szCs w:val="22"/>
          <w:lang w:val="en-US"/>
        </w:rPr>
        <w:instrText xml:space="preserve"> ADDIN EN.CITE &lt;EndNote&gt;&lt;Cite&gt;&lt;Author&gt;Rubin&lt;/Author&gt;&lt;Year&gt;1996&lt;/Year&gt;&lt;RecNum&gt;22&lt;/RecNum&gt;&lt;DisplayText&gt;&lt;style face="superscript"&gt;21&lt;/style&gt;&lt;/DisplayText&gt;&lt;record&gt;&lt;rec-number&gt;22&lt;/rec-number&gt;&lt;foreign-keys&gt;&lt;key app="EN" db-id="v52zp02z8sfx0lee0xn52wefaerz5ewapwfz" timestamp="1653306510"&gt;22&lt;/key&gt;&lt;/foreign-keys&gt;&lt;ref-type name="Journal Article"&gt;17&lt;/ref-type&gt;&lt;contributors&gt;&lt;authors&gt;&lt;author&gt;Rubin, Donald B.&lt;/author&gt;&lt;/authors&gt;&lt;/contributors&gt;&lt;titles&gt;&lt;title&gt;Multiple imputation after 18+ years&lt;/title&gt;&lt;secondary-title&gt;Journal of the American statistical Association&lt;/secondary-title&gt;&lt;/titles&gt;&lt;periodical&gt;&lt;full-title&gt;Journal of the American statistical Association&lt;/full-title&gt;&lt;/periodical&gt;&lt;pages&gt;473-489&lt;/pages&gt;&lt;volume&gt;91&lt;/volume&gt;&lt;number&gt;434&lt;/number&gt;&lt;dates&gt;&lt;year&gt;1996&lt;/year&gt;&lt;/dates&gt;&lt;isbn&gt;0162-1459&lt;/isbn&gt;&lt;urls&gt;&lt;/urls&gt;&lt;/record&gt;&lt;/Cite&gt;&lt;/EndNote&gt;</w:instrText>
      </w:r>
      <w:r w:rsidR="001353F8"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21</w:t>
      </w:r>
      <w:r w:rsidR="001353F8" w:rsidRPr="002440B9">
        <w:rPr>
          <w:rFonts w:ascii="Times New Roman" w:hAnsi="Times New Roman" w:cs="Times New Roman"/>
          <w:sz w:val="22"/>
          <w:szCs w:val="22"/>
          <w:lang w:val="en-US"/>
        </w:rPr>
        <w:fldChar w:fldCharType="end"/>
      </w:r>
      <w:r w:rsidR="00151F42" w:rsidRPr="002440B9">
        <w:rPr>
          <w:rFonts w:ascii="Times New Roman" w:hAnsi="Times New Roman" w:cs="Times New Roman"/>
          <w:sz w:val="22"/>
          <w:szCs w:val="22"/>
          <w:lang w:val="en-US"/>
        </w:rPr>
        <w:t>.</w:t>
      </w:r>
      <w:r w:rsidR="003F58A5">
        <w:rPr>
          <w:rFonts w:ascii="Times New Roman" w:hAnsi="Times New Roman" w:cs="Times New Roman"/>
          <w:sz w:val="22"/>
          <w:szCs w:val="22"/>
          <w:lang w:val="en-US"/>
        </w:rPr>
        <w:t xml:space="preserve"> </w:t>
      </w:r>
      <w:r w:rsidR="009113B4" w:rsidRPr="009113B4">
        <w:rPr>
          <w:rFonts w:ascii="Times New Roman" w:hAnsi="Times New Roman" w:cs="Times New Roman"/>
          <w:sz w:val="22"/>
          <w:szCs w:val="22"/>
          <w:lang w:val="en-US"/>
        </w:rPr>
        <w:t>We divided the patients into risk groups</w:t>
      </w:r>
      <w:r w:rsidR="009C4C05">
        <w:rPr>
          <w:rFonts w:ascii="Times New Roman" w:hAnsi="Times New Roman" w:cs="Times New Roman"/>
          <w:sz w:val="22"/>
          <w:szCs w:val="22"/>
          <w:lang w:val="en-US"/>
        </w:rPr>
        <w:t>: patients with a PTH decrease of less than 70% were classified as ‘no risk’ (REF LONCAR). Patients with a PTH decrease of more than 70% were divided in risk groups</w:t>
      </w:r>
      <w:r w:rsidR="009113B4" w:rsidRPr="009113B4">
        <w:rPr>
          <w:rFonts w:ascii="Times New Roman" w:hAnsi="Times New Roman" w:cs="Times New Roman"/>
          <w:sz w:val="22"/>
          <w:szCs w:val="22"/>
          <w:lang w:val="en-US"/>
        </w:rPr>
        <w:t xml:space="preserve"> based on predicted probabilities</w:t>
      </w:r>
      <w:r w:rsidR="009C4C05">
        <w:rPr>
          <w:rFonts w:ascii="Times New Roman" w:hAnsi="Times New Roman" w:cs="Times New Roman"/>
          <w:sz w:val="22"/>
          <w:szCs w:val="22"/>
          <w:lang w:val="en-US"/>
        </w:rPr>
        <w:t xml:space="preserve"> of the model</w:t>
      </w:r>
      <w:r w:rsidR="009113B4" w:rsidRPr="009113B4">
        <w:rPr>
          <w:rFonts w:ascii="Times New Roman" w:hAnsi="Times New Roman" w:cs="Times New Roman"/>
          <w:sz w:val="22"/>
          <w:szCs w:val="22"/>
          <w:lang w:val="en-US"/>
        </w:rPr>
        <w:t xml:space="preserve"> (%); low risk (0-10%), intermediate risk (10%-40%) and high risk (&gt;40%) patients.</w:t>
      </w:r>
      <w:r w:rsidR="009113B4">
        <w:rPr>
          <w:rFonts w:ascii="Times New Roman" w:hAnsi="Times New Roman" w:cs="Times New Roman"/>
          <w:sz w:val="22"/>
          <w:szCs w:val="22"/>
          <w:lang w:val="en-US"/>
        </w:rPr>
        <w:t xml:space="preserve"> </w:t>
      </w:r>
      <w:del w:id="92" w:author="S.P.J. van Dijk [6]" w:date="2023-06-01T09:55:00Z">
        <w:r w:rsidR="00D8029F" w:rsidDel="00686863">
          <w:rPr>
            <w:rFonts w:ascii="Times New Roman" w:hAnsi="Times New Roman" w:cs="Times New Roman"/>
            <w:sz w:val="22"/>
            <w:szCs w:val="22"/>
            <w:lang w:val="en-US"/>
          </w:rPr>
          <w:delText>For external validation, a</w:delText>
        </w:r>
        <w:r w:rsidR="00D8029F" w:rsidRPr="008429C7" w:rsidDel="00686863">
          <w:rPr>
            <w:rFonts w:ascii="Times New Roman" w:hAnsi="Times New Roman" w:cs="Times New Roman"/>
            <w:sz w:val="22"/>
            <w:szCs w:val="22"/>
            <w:lang w:val="en-US"/>
          </w:rPr>
          <w:delText xml:space="preserve"> minimum of 100 patients was calculated to be an appropriate sample size to obtain for a 95% confidence interval for the calibration slope of 0.8 and a difference in the 95% confidence interval for the c-statistic of 0.1</w:delText>
        </w:r>
        <w:r w:rsidR="009113B4" w:rsidDel="00686863">
          <w:rPr>
            <w:rFonts w:ascii="Times New Roman" w:hAnsi="Times New Roman" w:cs="Times New Roman"/>
            <w:sz w:val="22"/>
            <w:szCs w:val="22"/>
            <w:lang w:val="en-US"/>
          </w:rPr>
          <w:delText xml:space="preserve"> (REF)</w:delText>
        </w:r>
        <w:r w:rsidR="00D8029F" w:rsidRPr="008429C7" w:rsidDel="00686863">
          <w:rPr>
            <w:rFonts w:ascii="Times New Roman" w:hAnsi="Times New Roman" w:cs="Times New Roman"/>
            <w:sz w:val="22"/>
            <w:szCs w:val="22"/>
            <w:lang w:val="en-US"/>
          </w:rPr>
          <w:delText>.</w:delText>
        </w:r>
        <w:r w:rsidR="00D8029F" w:rsidDel="00686863">
          <w:rPr>
            <w:rFonts w:ascii="Times New Roman" w:hAnsi="Times New Roman" w:cs="Times New Roman"/>
            <w:sz w:val="22"/>
            <w:szCs w:val="22"/>
            <w:lang w:val="en-US"/>
          </w:rPr>
          <w:delText xml:space="preserve"> </w:delText>
        </w:r>
        <w:r w:rsidR="00F13A09" w:rsidDel="00686863">
          <w:rPr>
            <w:rFonts w:ascii="Times New Roman" w:hAnsi="Times New Roman" w:cs="Times New Roman"/>
            <w:sz w:val="22"/>
            <w:szCs w:val="22"/>
            <w:lang w:val="en-US"/>
          </w:rPr>
          <w:delText xml:space="preserve">The model with adjusted coefficients was used for external validation in the separate external validation cohort. </w:delText>
        </w:r>
      </w:del>
      <w:ins w:id="93" w:author="S.P.J. van Dijk [6]" w:date="2023-06-01T09:55:00Z">
        <w:r w:rsidR="00686863">
          <w:rPr>
            <w:rFonts w:ascii="Times New Roman" w:hAnsi="Times New Roman" w:cs="Times New Roman"/>
            <w:sz w:val="22"/>
            <w:szCs w:val="22"/>
            <w:lang w:val="en-US"/>
          </w:rPr>
          <w:t xml:space="preserve">Internal-external validation was used in order to maximize the power of the limited number of included patients (ref). </w:t>
        </w:r>
      </w:ins>
      <w:r w:rsidR="009113B4" w:rsidRPr="004E206F">
        <w:rPr>
          <w:rFonts w:ascii="Times New Roman" w:hAnsi="Times New Roman" w:cs="Times New Roman"/>
          <w:sz w:val="22"/>
          <w:szCs w:val="22"/>
          <w:lang w:val="en-US"/>
        </w:rPr>
        <w:t xml:space="preserve">In order to assess whether the model’s discriminatory ability is superior to </w:t>
      </w:r>
      <w:r w:rsidR="00023106" w:rsidRPr="004E206F">
        <w:rPr>
          <w:rFonts w:ascii="Times New Roman" w:hAnsi="Times New Roman" w:cs="Times New Roman"/>
          <w:sz w:val="22"/>
          <w:szCs w:val="22"/>
          <w:lang w:val="en-US"/>
        </w:rPr>
        <w:t>individual prognostic factors</w:t>
      </w:r>
      <w:r w:rsidR="009113B4" w:rsidRPr="004E206F">
        <w:rPr>
          <w:rFonts w:ascii="Times New Roman" w:hAnsi="Times New Roman" w:cs="Times New Roman"/>
          <w:sz w:val="22"/>
          <w:szCs w:val="22"/>
          <w:lang w:val="en-US"/>
        </w:rPr>
        <w:t xml:space="preserve">, we also compared the AUC of the </w:t>
      </w:r>
      <w:r w:rsidR="009113B4" w:rsidRPr="004E206F">
        <w:rPr>
          <w:rFonts w:ascii="Times New Roman" w:hAnsi="Times New Roman" w:cs="Times New Roman"/>
          <w:sz w:val="22"/>
          <w:szCs w:val="22"/>
          <w:lang w:val="en-US"/>
        </w:rPr>
        <w:lastRenderedPageBreak/>
        <w:t>model with the AUC</w:t>
      </w:r>
      <w:r w:rsidR="00023106" w:rsidRPr="004E206F">
        <w:rPr>
          <w:rFonts w:ascii="Times New Roman" w:hAnsi="Times New Roman" w:cs="Times New Roman"/>
          <w:sz w:val="22"/>
          <w:szCs w:val="22"/>
          <w:lang w:val="en-US"/>
        </w:rPr>
        <w:t xml:space="preserve"> of the</w:t>
      </w:r>
      <w:r w:rsidR="009113B4" w:rsidRPr="004E206F">
        <w:rPr>
          <w:rFonts w:ascii="Times New Roman" w:hAnsi="Times New Roman" w:cs="Times New Roman"/>
          <w:sz w:val="22"/>
          <w:szCs w:val="22"/>
          <w:lang w:val="en-US"/>
        </w:rPr>
        <w:t xml:space="preserve"> PTH</w:t>
      </w:r>
      <w:r w:rsidR="00023106" w:rsidRPr="004E206F">
        <w:rPr>
          <w:rFonts w:ascii="Times New Roman" w:hAnsi="Times New Roman" w:cs="Times New Roman"/>
          <w:sz w:val="22"/>
          <w:szCs w:val="22"/>
          <w:lang w:val="en-US"/>
        </w:rPr>
        <w:t xml:space="preserve"> and corrected calcium</w:t>
      </w:r>
      <w:r w:rsidR="009113B4" w:rsidRPr="004E206F">
        <w:rPr>
          <w:rFonts w:ascii="Times New Roman" w:hAnsi="Times New Roman" w:cs="Times New Roman"/>
          <w:sz w:val="22"/>
          <w:szCs w:val="22"/>
          <w:lang w:val="en-US"/>
        </w:rPr>
        <w:t xml:space="preserve"> decreases.</w:t>
      </w:r>
      <w:r w:rsidR="009113B4">
        <w:rPr>
          <w:rFonts w:ascii="Times New Roman" w:hAnsi="Times New Roman" w:cs="Times New Roman"/>
          <w:sz w:val="22"/>
          <w:szCs w:val="22"/>
          <w:lang w:val="en-US"/>
        </w:rPr>
        <w:t xml:space="preserve"> </w:t>
      </w:r>
      <w:r w:rsidR="008429C7" w:rsidRPr="002440B9">
        <w:rPr>
          <w:rFonts w:ascii="Times New Roman" w:hAnsi="Times New Roman" w:cs="Times New Roman"/>
          <w:sz w:val="22"/>
          <w:szCs w:val="22"/>
          <w:lang w:val="en-US"/>
        </w:rPr>
        <w:t>All statistical tests were performed using the R Project for Statistical Computing version 4.1.2 (</w:t>
      </w:r>
      <w:r w:rsidR="001426ED">
        <w:fldChar w:fldCharType="begin"/>
      </w:r>
      <w:r w:rsidR="001426ED" w:rsidRPr="00496B20">
        <w:rPr>
          <w:lang w:val="en-US"/>
          <w:rPrChange w:id="94" w:author="C.H.M. Maas" w:date="2023-07-11T12:08:00Z">
            <w:rPr/>
          </w:rPrChange>
        </w:rPr>
        <w:instrText xml:space="preserve"> HYPERLINK "https://www.r-project.org/" </w:instrText>
      </w:r>
      <w:r w:rsidR="001426ED">
        <w:fldChar w:fldCharType="separate"/>
      </w:r>
      <w:r w:rsidR="008429C7" w:rsidRPr="002440B9">
        <w:rPr>
          <w:rStyle w:val="Hyperlink"/>
          <w:rFonts w:ascii="Times New Roman" w:hAnsi="Times New Roman" w:cs="Times New Roman"/>
          <w:sz w:val="22"/>
          <w:szCs w:val="22"/>
          <w:lang w:val="en-US"/>
        </w:rPr>
        <w:t>https://www.r-project.org/</w:t>
      </w:r>
      <w:r w:rsidR="001426ED">
        <w:rPr>
          <w:rStyle w:val="Hyperlink"/>
          <w:rFonts w:ascii="Times New Roman" w:hAnsi="Times New Roman" w:cs="Times New Roman"/>
          <w:sz w:val="22"/>
          <w:szCs w:val="22"/>
          <w:lang w:val="en-US"/>
        </w:rPr>
        <w:fldChar w:fldCharType="end"/>
      </w:r>
      <w:r w:rsidR="008429C7" w:rsidRPr="002440B9">
        <w:rPr>
          <w:rFonts w:ascii="Times New Roman" w:hAnsi="Times New Roman" w:cs="Times New Roman"/>
          <w:sz w:val="22"/>
          <w:szCs w:val="22"/>
          <w:lang w:val="en-US"/>
        </w:rPr>
        <w:t>).</w:t>
      </w:r>
    </w:p>
    <w:p w14:paraId="77AD0E80" w14:textId="36A04C0F" w:rsidR="005E096B" w:rsidRPr="002440B9" w:rsidRDefault="007B0335" w:rsidP="004909DC">
      <w:pPr>
        <w:spacing w:after="200" w:line="480" w:lineRule="auto"/>
        <w:ind w:firstLine="708"/>
        <w:rPr>
          <w:rFonts w:ascii="Times New Roman" w:hAnsi="Times New Roman" w:cs="Times New Roman"/>
          <w:sz w:val="22"/>
          <w:szCs w:val="22"/>
          <w:lang w:val="en-US"/>
        </w:rPr>
      </w:pPr>
      <w:r w:rsidRPr="002440B9">
        <w:rPr>
          <w:rFonts w:ascii="Times New Roman" w:hAnsi="Times New Roman" w:cs="Times New Roman"/>
          <w:sz w:val="22"/>
          <w:szCs w:val="22"/>
          <w:lang w:val="en-US"/>
        </w:rPr>
        <w:t xml:space="preserve">  </w:t>
      </w:r>
      <w:r w:rsidR="00AC676A" w:rsidRPr="002440B9">
        <w:rPr>
          <w:rFonts w:ascii="Times New Roman" w:hAnsi="Times New Roman" w:cs="Times New Roman"/>
          <w:sz w:val="22"/>
          <w:szCs w:val="22"/>
          <w:lang w:val="en-US"/>
        </w:rPr>
        <w:t xml:space="preserve"> </w:t>
      </w:r>
      <w:r w:rsidR="00F541DB" w:rsidRPr="002440B9">
        <w:rPr>
          <w:rFonts w:ascii="Times New Roman" w:hAnsi="Times New Roman" w:cs="Times New Roman"/>
          <w:sz w:val="22"/>
          <w:szCs w:val="22"/>
          <w:lang w:val="en-US"/>
        </w:rPr>
        <w:t xml:space="preserve"> </w:t>
      </w:r>
      <w:r w:rsidR="00C63EE9" w:rsidRPr="002440B9">
        <w:rPr>
          <w:rFonts w:ascii="Times New Roman" w:hAnsi="Times New Roman" w:cs="Times New Roman"/>
          <w:sz w:val="22"/>
          <w:szCs w:val="22"/>
          <w:lang w:val="en-US"/>
        </w:rPr>
        <w:t xml:space="preserve"> </w:t>
      </w:r>
      <w:r w:rsidR="00F541DB" w:rsidRPr="002440B9">
        <w:rPr>
          <w:rFonts w:ascii="Times New Roman" w:hAnsi="Times New Roman" w:cs="Times New Roman"/>
          <w:sz w:val="22"/>
          <w:szCs w:val="22"/>
          <w:lang w:val="en-US"/>
        </w:rPr>
        <w:t xml:space="preserve"> </w:t>
      </w:r>
    </w:p>
    <w:p w14:paraId="45122F6C" w14:textId="754DD83A" w:rsidR="003962CC" w:rsidRPr="00836C28" w:rsidRDefault="00073A03" w:rsidP="006D326B">
      <w:pPr>
        <w:spacing w:line="480" w:lineRule="auto"/>
        <w:rPr>
          <w:rFonts w:ascii="Times New Roman" w:hAnsi="Times New Roman" w:cs="Times New Roman"/>
          <w:i/>
          <w:sz w:val="22"/>
          <w:szCs w:val="22"/>
          <w:lang w:val="en-US"/>
        </w:rPr>
      </w:pPr>
      <w:r w:rsidRPr="002440B9">
        <w:rPr>
          <w:rFonts w:ascii="Times New Roman" w:hAnsi="Times New Roman" w:cs="Times New Roman"/>
          <w:b/>
          <w:lang w:val="en-US"/>
        </w:rPr>
        <w:t>Results</w:t>
      </w:r>
    </w:p>
    <w:p w14:paraId="2231F6B7" w14:textId="499F177E" w:rsidR="008561EE" w:rsidRDefault="00643D35" w:rsidP="008561EE">
      <w:pPr>
        <w:spacing w:line="480" w:lineRule="auto"/>
        <w:ind w:firstLine="708"/>
        <w:rPr>
          <w:rFonts w:ascii="Times New Roman" w:hAnsi="Times New Roman" w:cs="Times New Roman"/>
          <w:sz w:val="22"/>
          <w:szCs w:val="22"/>
          <w:lang w:val="en-US"/>
        </w:rPr>
      </w:pPr>
      <w:r>
        <w:rPr>
          <w:rFonts w:ascii="Times New Roman" w:hAnsi="Times New Roman" w:cs="Times New Roman"/>
          <w:sz w:val="22"/>
          <w:szCs w:val="22"/>
          <w:lang w:val="en-US"/>
        </w:rPr>
        <w:t xml:space="preserve">The flow diagram of patient inclusion is shown in Supplemental Figure 1, and the patients characteristics are summarized in Table 1. </w:t>
      </w:r>
      <w:r w:rsidR="00AA2499">
        <w:rPr>
          <w:rFonts w:ascii="Times New Roman" w:hAnsi="Times New Roman" w:cs="Times New Roman"/>
          <w:sz w:val="22"/>
          <w:szCs w:val="22"/>
          <w:lang w:val="en-US"/>
        </w:rPr>
        <w:t>The cohort</w:t>
      </w:r>
      <w:r w:rsidR="00AA2499" w:rsidRPr="002440B9">
        <w:rPr>
          <w:rFonts w:ascii="Times New Roman" w:hAnsi="Times New Roman" w:cs="Times New Roman"/>
          <w:sz w:val="22"/>
          <w:szCs w:val="22"/>
          <w:lang w:val="en-US"/>
        </w:rPr>
        <w:t xml:space="preserve"> </w:t>
      </w:r>
      <w:r w:rsidR="00505C16">
        <w:rPr>
          <w:rFonts w:ascii="Times New Roman" w:hAnsi="Times New Roman" w:cs="Times New Roman"/>
          <w:sz w:val="22"/>
          <w:szCs w:val="22"/>
          <w:lang w:val="en-US"/>
        </w:rPr>
        <w:t>included 366</w:t>
      </w:r>
      <w:r w:rsidR="00AA2499" w:rsidRPr="002440B9">
        <w:rPr>
          <w:rFonts w:ascii="Times New Roman" w:hAnsi="Times New Roman" w:cs="Times New Roman"/>
          <w:sz w:val="22"/>
          <w:szCs w:val="22"/>
          <w:lang w:val="en-US"/>
        </w:rPr>
        <w:t xml:space="preserve"> patients</w:t>
      </w:r>
      <w:r w:rsidR="00AA2499">
        <w:rPr>
          <w:rFonts w:ascii="Times New Roman" w:hAnsi="Times New Roman" w:cs="Times New Roman"/>
          <w:sz w:val="22"/>
          <w:szCs w:val="22"/>
          <w:lang w:val="en-US"/>
        </w:rPr>
        <w:t xml:space="preserve"> after exclusion of </w:t>
      </w:r>
      <w:r w:rsidR="004B6711" w:rsidRPr="002440B9">
        <w:rPr>
          <w:rFonts w:ascii="Times New Roman" w:hAnsi="Times New Roman" w:cs="Times New Roman"/>
          <w:sz w:val="22"/>
          <w:szCs w:val="22"/>
          <w:lang w:val="en-US"/>
        </w:rPr>
        <w:t>16</w:t>
      </w:r>
      <w:r w:rsidR="006B6AD6" w:rsidRPr="002440B9">
        <w:rPr>
          <w:rFonts w:ascii="Times New Roman" w:hAnsi="Times New Roman" w:cs="Times New Roman"/>
          <w:sz w:val="22"/>
          <w:szCs w:val="22"/>
          <w:lang w:val="en-US"/>
        </w:rPr>
        <w:t xml:space="preserve"> patients due to</w:t>
      </w:r>
      <w:r w:rsidR="00EA2C66" w:rsidRPr="002440B9">
        <w:rPr>
          <w:rFonts w:ascii="Times New Roman" w:hAnsi="Times New Roman" w:cs="Times New Roman"/>
          <w:sz w:val="22"/>
          <w:szCs w:val="22"/>
          <w:lang w:val="en-US"/>
        </w:rPr>
        <w:t xml:space="preserve"> </w:t>
      </w:r>
      <w:r w:rsidR="00D01FBB" w:rsidRPr="002440B9">
        <w:rPr>
          <w:rFonts w:ascii="Times New Roman" w:hAnsi="Times New Roman" w:cs="Times New Roman"/>
          <w:sz w:val="22"/>
          <w:szCs w:val="22"/>
          <w:lang w:val="en-US"/>
        </w:rPr>
        <w:t>s</w:t>
      </w:r>
      <w:r w:rsidR="004B6711" w:rsidRPr="002440B9">
        <w:rPr>
          <w:rFonts w:ascii="Times New Roman" w:hAnsi="Times New Roman" w:cs="Times New Roman"/>
          <w:sz w:val="22"/>
          <w:szCs w:val="22"/>
          <w:lang w:val="en-US"/>
        </w:rPr>
        <w:t>urgery</w:t>
      </w:r>
      <w:r w:rsidR="007A072B" w:rsidRPr="002440B9">
        <w:rPr>
          <w:rFonts w:ascii="Times New Roman" w:hAnsi="Times New Roman" w:cs="Times New Roman"/>
          <w:sz w:val="22"/>
          <w:szCs w:val="22"/>
          <w:lang w:val="en-US"/>
        </w:rPr>
        <w:t xml:space="preserve"> in the central neck compartment</w:t>
      </w:r>
      <w:r w:rsidR="00EF4CE9" w:rsidRPr="002440B9">
        <w:rPr>
          <w:rFonts w:ascii="Times New Roman" w:hAnsi="Times New Roman" w:cs="Times New Roman"/>
          <w:sz w:val="22"/>
          <w:szCs w:val="22"/>
          <w:lang w:val="en-US"/>
        </w:rPr>
        <w:t xml:space="preserve"> </w:t>
      </w:r>
      <w:r w:rsidR="004B6711" w:rsidRPr="002440B9">
        <w:rPr>
          <w:rFonts w:ascii="Times New Roman" w:hAnsi="Times New Roman" w:cs="Times New Roman"/>
          <w:sz w:val="22"/>
          <w:szCs w:val="22"/>
          <w:lang w:val="en-US"/>
        </w:rPr>
        <w:t>1 patient due to</w:t>
      </w:r>
      <w:r w:rsidR="00D01FBB" w:rsidRPr="002440B9">
        <w:rPr>
          <w:rFonts w:ascii="Times New Roman" w:hAnsi="Times New Roman" w:cs="Times New Roman"/>
          <w:sz w:val="22"/>
          <w:szCs w:val="22"/>
          <w:lang w:val="en-US"/>
        </w:rPr>
        <w:t xml:space="preserve"> external beam radiation therapy in the head </w:t>
      </w:r>
      <w:r w:rsidR="007A072B" w:rsidRPr="002440B9">
        <w:rPr>
          <w:rFonts w:ascii="Times New Roman" w:hAnsi="Times New Roman" w:cs="Times New Roman"/>
          <w:sz w:val="22"/>
          <w:szCs w:val="22"/>
          <w:lang w:val="en-US"/>
        </w:rPr>
        <w:t xml:space="preserve">and </w:t>
      </w:r>
      <w:r w:rsidR="00D01FBB" w:rsidRPr="002440B9">
        <w:rPr>
          <w:rFonts w:ascii="Times New Roman" w:hAnsi="Times New Roman" w:cs="Times New Roman"/>
          <w:sz w:val="22"/>
          <w:szCs w:val="22"/>
          <w:lang w:val="en-US"/>
        </w:rPr>
        <w:t>neck region</w:t>
      </w:r>
      <w:r>
        <w:rPr>
          <w:rFonts w:ascii="Times New Roman" w:hAnsi="Times New Roman" w:cs="Times New Roman"/>
          <w:sz w:val="22"/>
          <w:szCs w:val="22"/>
          <w:lang w:val="en-US"/>
        </w:rPr>
        <w:t xml:space="preserve"> </w:t>
      </w:r>
      <w:r w:rsidRPr="002440B9">
        <w:rPr>
          <w:rFonts w:ascii="Times New Roman" w:hAnsi="Times New Roman" w:cs="Times New Roman"/>
          <w:sz w:val="22"/>
          <w:szCs w:val="22"/>
          <w:lang w:val="en-US"/>
        </w:rPr>
        <w:t xml:space="preserve">within one year </w:t>
      </w:r>
      <w:r>
        <w:rPr>
          <w:rFonts w:ascii="Times New Roman" w:hAnsi="Times New Roman" w:cs="Times New Roman"/>
          <w:sz w:val="22"/>
          <w:szCs w:val="22"/>
          <w:lang w:val="en-US"/>
        </w:rPr>
        <w:t>after initial surgery</w:t>
      </w:r>
      <w:r w:rsidR="00D01FBB" w:rsidRPr="002440B9">
        <w:rPr>
          <w:rFonts w:ascii="Times New Roman" w:hAnsi="Times New Roman" w:cs="Times New Roman"/>
          <w:sz w:val="22"/>
          <w:szCs w:val="22"/>
          <w:lang w:val="en-US"/>
        </w:rPr>
        <w:t xml:space="preserve">. The median age of </w:t>
      </w:r>
      <w:r>
        <w:rPr>
          <w:rFonts w:ascii="Times New Roman" w:hAnsi="Times New Roman" w:cs="Times New Roman"/>
          <w:sz w:val="22"/>
          <w:szCs w:val="22"/>
          <w:lang w:val="en-US"/>
        </w:rPr>
        <w:t>the derivation</w:t>
      </w:r>
      <w:r w:rsidR="00D01FBB" w:rsidRPr="002440B9">
        <w:rPr>
          <w:rFonts w:ascii="Times New Roman" w:hAnsi="Times New Roman" w:cs="Times New Roman"/>
          <w:sz w:val="22"/>
          <w:szCs w:val="22"/>
          <w:lang w:val="en-US"/>
        </w:rPr>
        <w:t xml:space="preserve"> cohort was 56.0 [</w:t>
      </w:r>
      <w:r w:rsidR="00FC3408">
        <w:rPr>
          <w:rFonts w:ascii="Times New Roman" w:hAnsi="Times New Roman" w:cs="Times New Roman"/>
          <w:sz w:val="22"/>
          <w:szCs w:val="22"/>
          <w:lang w:val="en-US"/>
        </w:rPr>
        <w:t xml:space="preserve">IQR, </w:t>
      </w:r>
      <w:r w:rsidR="00D01FBB" w:rsidRPr="002440B9">
        <w:rPr>
          <w:rFonts w:ascii="Times New Roman" w:hAnsi="Times New Roman" w:cs="Times New Roman"/>
          <w:sz w:val="22"/>
          <w:szCs w:val="22"/>
          <w:lang w:val="en-US"/>
        </w:rPr>
        <w:t>42</w:t>
      </w:r>
      <w:r w:rsidR="00CE67EE">
        <w:rPr>
          <w:rFonts w:ascii="Times New Roman" w:hAnsi="Times New Roman" w:cs="Times New Roman"/>
          <w:sz w:val="22"/>
          <w:szCs w:val="22"/>
          <w:lang w:val="en-US"/>
        </w:rPr>
        <w:t xml:space="preserve">.0-69.0] </w:t>
      </w:r>
      <w:r w:rsidR="00651DFB" w:rsidRPr="002440B9">
        <w:rPr>
          <w:rFonts w:ascii="Times New Roman" w:hAnsi="Times New Roman" w:cs="Times New Roman"/>
          <w:sz w:val="22"/>
          <w:szCs w:val="22"/>
          <w:lang w:val="en-US"/>
        </w:rPr>
        <w:t xml:space="preserve">and </w:t>
      </w:r>
      <w:r w:rsidR="00505C16">
        <w:rPr>
          <w:rFonts w:ascii="Times New Roman" w:hAnsi="Times New Roman" w:cs="Times New Roman"/>
          <w:sz w:val="22"/>
          <w:szCs w:val="22"/>
          <w:lang w:val="en-US"/>
        </w:rPr>
        <w:t>32% was male (n=117</w:t>
      </w:r>
      <w:r w:rsidR="00D66509" w:rsidRPr="002440B9">
        <w:rPr>
          <w:rFonts w:ascii="Times New Roman" w:hAnsi="Times New Roman" w:cs="Times New Roman"/>
          <w:sz w:val="22"/>
          <w:szCs w:val="22"/>
          <w:lang w:val="en-US"/>
        </w:rPr>
        <w:t>)</w:t>
      </w:r>
      <w:r w:rsidR="00B85C6F" w:rsidRPr="002440B9">
        <w:rPr>
          <w:rFonts w:ascii="Times New Roman" w:hAnsi="Times New Roman" w:cs="Times New Roman"/>
          <w:sz w:val="22"/>
          <w:szCs w:val="22"/>
          <w:lang w:val="en-US"/>
        </w:rPr>
        <w:t xml:space="preserve">. </w:t>
      </w:r>
      <w:r w:rsidR="00EF4CE9" w:rsidRPr="002440B9">
        <w:rPr>
          <w:rFonts w:ascii="Times New Roman" w:hAnsi="Times New Roman" w:cs="Times New Roman"/>
          <w:sz w:val="22"/>
          <w:szCs w:val="22"/>
          <w:lang w:val="en-US"/>
        </w:rPr>
        <w:t xml:space="preserve">Total thyroidectomy was performed in </w:t>
      </w:r>
      <w:r w:rsidR="00505C16">
        <w:rPr>
          <w:rFonts w:ascii="Times New Roman" w:hAnsi="Times New Roman" w:cs="Times New Roman"/>
          <w:sz w:val="22"/>
          <w:szCs w:val="22"/>
          <w:lang w:val="en-US"/>
        </w:rPr>
        <w:t>292 (80%) patients and 74 (20</w:t>
      </w:r>
      <w:r w:rsidR="00B85C6F" w:rsidRPr="002440B9">
        <w:rPr>
          <w:rFonts w:ascii="Times New Roman" w:hAnsi="Times New Roman" w:cs="Times New Roman"/>
          <w:sz w:val="22"/>
          <w:szCs w:val="22"/>
          <w:lang w:val="en-US"/>
        </w:rPr>
        <w:t>%)</w:t>
      </w:r>
      <w:r w:rsidR="00D66509" w:rsidRPr="002440B9">
        <w:rPr>
          <w:rFonts w:ascii="Times New Roman" w:hAnsi="Times New Roman" w:cs="Times New Roman"/>
          <w:sz w:val="22"/>
          <w:szCs w:val="22"/>
          <w:lang w:val="en-US"/>
        </w:rPr>
        <w:t xml:space="preserve"> patients</w:t>
      </w:r>
      <w:r w:rsidR="00B85C6F" w:rsidRPr="002440B9">
        <w:rPr>
          <w:rFonts w:ascii="Times New Roman" w:hAnsi="Times New Roman" w:cs="Times New Roman"/>
          <w:sz w:val="22"/>
          <w:szCs w:val="22"/>
          <w:lang w:val="en-US"/>
        </w:rPr>
        <w:t xml:space="preserve"> underwent a completion thyroidectomy.</w:t>
      </w:r>
      <w:r w:rsidR="003C5372">
        <w:rPr>
          <w:rFonts w:ascii="Times New Roman" w:hAnsi="Times New Roman" w:cs="Times New Roman"/>
          <w:sz w:val="22"/>
          <w:szCs w:val="22"/>
          <w:lang w:val="en-US"/>
        </w:rPr>
        <w:t xml:space="preserve"> </w:t>
      </w:r>
      <w:r w:rsidR="00724300">
        <w:rPr>
          <w:rFonts w:ascii="Times New Roman" w:hAnsi="Times New Roman" w:cs="Times New Roman"/>
          <w:sz w:val="22"/>
          <w:szCs w:val="22"/>
          <w:lang w:val="en-US"/>
        </w:rPr>
        <w:t>Long-term</w:t>
      </w:r>
      <w:r w:rsidR="00B50192" w:rsidRPr="002440B9">
        <w:rPr>
          <w:rFonts w:ascii="Times New Roman" w:hAnsi="Times New Roman" w:cs="Times New Roman"/>
          <w:sz w:val="22"/>
          <w:szCs w:val="22"/>
          <w:lang w:val="en-US"/>
        </w:rPr>
        <w:t xml:space="preserve"> h</w:t>
      </w:r>
      <w:r w:rsidR="00505C16">
        <w:rPr>
          <w:rFonts w:ascii="Times New Roman" w:hAnsi="Times New Roman" w:cs="Times New Roman"/>
          <w:sz w:val="22"/>
          <w:szCs w:val="22"/>
          <w:lang w:val="en-US"/>
        </w:rPr>
        <w:t>ypoparathyroidism occurred in 44 (12.0</w:t>
      </w:r>
      <w:r w:rsidR="00B50192" w:rsidRPr="002440B9">
        <w:rPr>
          <w:rFonts w:ascii="Times New Roman" w:hAnsi="Times New Roman" w:cs="Times New Roman"/>
          <w:sz w:val="22"/>
          <w:szCs w:val="22"/>
          <w:lang w:val="en-US"/>
        </w:rPr>
        <w:t xml:space="preserve"> %) patients one year after surgery. </w:t>
      </w:r>
      <w:r w:rsidR="00CE67EE" w:rsidRPr="00CE67EE">
        <w:rPr>
          <w:rFonts w:ascii="Times New Roman" w:hAnsi="Times New Roman" w:cs="Times New Roman"/>
          <w:sz w:val="22"/>
          <w:szCs w:val="22"/>
          <w:lang w:val="en-US"/>
        </w:rPr>
        <w:t>We observ</w:t>
      </w:r>
      <w:r w:rsidR="00CE67EE">
        <w:rPr>
          <w:rFonts w:ascii="Times New Roman" w:hAnsi="Times New Roman" w:cs="Times New Roman"/>
          <w:sz w:val="22"/>
          <w:szCs w:val="22"/>
          <w:lang w:val="en-US"/>
        </w:rPr>
        <w:t xml:space="preserve">ed </w:t>
      </w:r>
      <w:r w:rsidR="006D326B">
        <w:rPr>
          <w:rFonts w:ascii="Times New Roman" w:hAnsi="Times New Roman" w:cs="Times New Roman"/>
          <w:sz w:val="22"/>
          <w:szCs w:val="22"/>
          <w:lang w:val="en-US"/>
        </w:rPr>
        <w:t>low</w:t>
      </w:r>
      <w:r w:rsidR="00CE67EE">
        <w:rPr>
          <w:rFonts w:ascii="Times New Roman" w:hAnsi="Times New Roman" w:cs="Times New Roman"/>
          <w:sz w:val="22"/>
          <w:szCs w:val="22"/>
          <w:lang w:val="en-US"/>
        </w:rPr>
        <w:t xml:space="preserve"> </w:t>
      </w:r>
      <w:r w:rsidR="00CE67EE" w:rsidRPr="00CE67EE">
        <w:rPr>
          <w:rFonts w:ascii="Times New Roman" w:hAnsi="Times New Roman" w:cs="Times New Roman"/>
          <w:sz w:val="22"/>
          <w:szCs w:val="22"/>
          <w:lang w:val="en-US"/>
        </w:rPr>
        <w:t xml:space="preserve">percentages of missing values for </w:t>
      </w:r>
      <w:r w:rsidR="006D326B">
        <w:rPr>
          <w:rFonts w:ascii="Times New Roman" w:hAnsi="Times New Roman" w:cs="Times New Roman"/>
          <w:sz w:val="22"/>
          <w:szCs w:val="22"/>
          <w:lang w:val="en-US"/>
        </w:rPr>
        <w:t>PTH</w:t>
      </w:r>
      <w:r w:rsidR="00CE67EE" w:rsidRPr="00CE67EE">
        <w:rPr>
          <w:rFonts w:ascii="Times New Roman" w:hAnsi="Times New Roman" w:cs="Times New Roman"/>
          <w:sz w:val="22"/>
          <w:szCs w:val="22"/>
          <w:lang w:val="en-US"/>
        </w:rPr>
        <w:t xml:space="preserve"> </w:t>
      </w:r>
      <w:r w:rsidR="006D326B">
        <w:rPr>
          <w:rFonts w:ascii="Times New Roman" w:hAnsi="Times New Roman" w:cs="Times New Roman"/>
          <w:sz w:val="22"/>
          <w:szCs w:val="22"/>
          <w:lang w:val="en-US"/>
        </w:rPr>
        <w:t xml:space="preserve">measurements </w:t>
      </w:r>
      <w:r w:rsidR="00CE67EE" w:rsidRPr="00CE67EE">
        <w:rPr>
          <w:rFonts w:ascii="Times New Roman" w:hAnsi="Times New Roman" w:cs="Times New Roman"/>
          <w:sz w:val="22"/>
          <w:szCs w:val="22"/>
          <w:lang w:val="en-US"/>
        </w:rPr>
        <w:t xml:space="preserve">in </w:t>
      </w:r>
      <w:r w:rsidR="006D326B">
        <w:rPr>
          <w:rFonts w:ascii="Times New Roman" w:hAnsi="Times New Roman" w:cs="Times New Roman"/>
          <w:sz w:val="22"/>
          <w:szCs w:val="22"/>
          <w:lang w:val="en-US"/>
        </w:rPr>
        <w:t>the derivation</w:t>
      </w:r>
      <w:r w:rsidR="00CE67EE" w:rsidRPr="00CE67EE">
        <w:rPr>
          <w:rFonts w:ascii="Times New Roman" w:hAnsi="Times New Roman" w:cs="Times New Roman"/>
          <w:sz w:val="22"/>
          <w:szCs w:val="22"/>
          <w:lang w:val="en-US"/>
        </w:rPr>
        <w:t xml:space="preserve"> cohort</w:t>
      </w:r>
      <w:r w:rsidR="006D326B">
        <w:rPr>
          <w:rFonts w:ascii="Times New Roman" w:hAnsi="Times New Roman" w:cs="Times New Roman"/>
          <w:sz w:val="22"/>
          <w:szCs w:val="22"/>
          <w:lang w:val="en-US"/>
        </w:rPr>
        <w:t xml:space="preserve"> (</w:t>
      </w:r>
      <w:r w:rsidR="00505C16">
        <w:rPr>
          <w:rFonts w:ascii="Times New Roman" w:hAnsi="Times New Roman" w:cs="Times New Roman"/>
          <w:sz w:val="22"/>
          <w:szCs w:val="22"/>
          <w:lang w:val="en-US"/>
        </w:rPr>
        <w:t>n=19, 5.2</w:t>
      </w:r>
      <w:r w:rsidR="006D326B" w:rsidRPr="00CE67EE">
        <w:rPr>
          <w:rFonts w:ascii="Times New Roman" w:hAnsi="Times New Roman" w:cs="Times New Roman"/>
          <w:sz w:val="22"/>
          <w:szCs w:val="22"/>
          <w:lang w:val="en-US"/>
        </w:rPr>
        <w:t>%</w:t>
      </w:r>
      <w:r w:rsidR="00505C16">
        <w:rPr>
          <w:rFonts w:ascii="Times New Roman" w:hAnsi="Times New Roman" w:cs="Times New Roman"/>
          <w:sz w:val="22"/>
          <w:szCs w:val="22"/>
          <w:lang w:val="en-US"/>
        </w:rPr>
        <w:t xml:space="preserve"> baseline PTH;</w:t>
      </w:r>
      <w:r w:rsidR="00981C6B">
        <w:rPr>
          <w:rFonts w:ascii="Times New Roman" w:hAnsi="Times New Roman" w:cs="Times New Roman"/>
          <w:sz w:val="22"/>
          <w:szCs w:val="22"/>
          <w:lang w:val="en-US"/>
        </w:rPr>
        <w:t xml:space="preserve"> n=28, 7.7</w:t>
      </w:r>
      <w:r w:rsidR="006D326B">
        <w:rPr>
          <w:rFonts w:ascii="Times New Roman" w:hAnsi="Times New Roman" w:cs="Times New Roman"/>
          <w:sz w:val="22"/>
          <w:szCs w:val="22"/>
          <w:lang w:val="en-US"/>
        </w:rPr>
        <w:t>% 24-hour PTH</w:t>
      </w:r>
      <w:r w:rsidR="006D326B" w:rsidRPr="00CE67EE">
        <w:rPr>
          <w:rFonts w:ascii="Times New Roman" w:hAnsi="Times New Roman" w:cs="Times New Roman"/>
          <w:sz w:val="22"/>
          <w:szCs w:val="22"/>
          <w:lang w:val="en-US"/>
        </w:rPr>
        <w:t>)</w:t>
      </w:r>
      <w:r w:rsidR="006D326B">
        <w:rPr>
          <w:rFonts w:ascii="Times New Roman" w:hAnsi="Times New Roman" w:cs="Times New Roman"/>
          <w:sz w:val="22"/>
          <w:szCs w:val="22"/>
          <w:lang w:val="en-US"/>
        </w:rPr>
        <w:t>. A</w:t>
      </w:r>
      <w:r w:rsidR="006D326B" w:rsidRPr="006D326B">
        <w:rPr>
          <w:rFonts w:ascii="Times New Roman" w:hAnsi="Times New Roman" w:cs="Times New Roman"/>
          <w:sz w:val="22"/>
          <w:szCs w:val="22"/>
          <w:lang w:val="en-US"/>
        </w:rPr>
        <w:t>ll eligible patients were incl</w:t>
      </w:r>
      <w:r w:rsidR="00981C6B">
        <w:rPr>
          <w:rFonts w:ascii="Times New Roman" w:hAnsi="Times New Roman" w:cs="Times New Roman"/>
          <w:sz w:val="22"/>
          <w:szCs w:val="22"/>
          <w:lang w:val="en-US"/>
        </w:rPr>
        <w:t>uded in the model development and</w:t>
      </w:r>
      <w:r w:rsidR="006D326B" w:rsidRPr="006D326B">
        <w:rPr>
          <w:rFonts w:ascii="Times New Roman" w:hAnsi="Times New Roman" w:cs="Times New Roman"/>
          <w:sz w:val="22"/>
          <w:szCs w:val="22"/>
          <w:lang w:val="en-US"/>
        </w:rPr>
        <w:t xml:space="preserve"> validation after imputing missing values.</w:t>
      </w:r>
    </w:p>
    <w:p w14:paraId="66CF16F2" w14:textId="26E6EFFB" w:rsidR="008046E7" w:rsidRDefault="00981C6B" w:rsidP="00427B50">
      <w:pPr>
        <w:spacing w:line="480" w:lineRule="auto"/>
        <w:ind w:firstLine="708"/>
        <w:rPr>
          <w:rFonts w:ascii="Times New Roman" w:hAnsi="Times New Roman" w:cs="Times New Roman"/>
          <w:sz w:val="22"/>
          <w:szCs w:val="22"/>
          <w:lang w:val="en-US"/>
        </w:rPr>
      </w:pPr>
      <w:r>
        <w:rPr>
          <w:rFonts w:ascii="Times New Roman" w:hAnsi="Times New Roman" w:cs="Times New Roman"/>
          <w:sz w:val="22"/>
          <w:szCs w:val="22"/>
          <w:lang w:val="en-US"/>
        </w:rPr>
        <w:t>After backwards selection methods, multivariable</w:t>
      </w:r>
      <w:r w:rsidR="005E070D" w:rsidRPr="002440B9">
        <w:rPr>
          <w:rFonts w:ascii="Times New Roman" w:hAnsi="Times New Roman" w:cs="Times New Roman"/>
          <w:sz w:val="22"/>
          <w:szCs w:val="22"/>
          <w:lang w:val="en-US"/>
        </w:rPr>
        <w:t xml:space="preserve"> log</w:t>
      </w:r>
      <w:r w:rsidR="00207758" w:rsidRPr="002440B9">
        <w:rPr>
          <w:rFonts w:ascii="Times New Roman" w:hAnsi="Times New Roman" w:cs="Times New Roman"/>
          <w:sz w:val="22"/>
          <w:szCs w:val="22"/>
          <w:lang w:val="en-US"/>
        </w:rPr>
        <w:t xml:space="preserve">istic regression analysis of </w:t>
      </w:r>
      <w:r>
        <w:rPr>
          <w:rFonts w:ascii="Times New Roman" w:hAnsi="Times New Roman" w:cs="Times New Roman"/>
          <w:sz w:val="22"/>
          <w:szCs w:val="22"/>
          <w:lang w:val="en-US"/>
        </w:rPr>
        <w:t>all 366</w:t>
      </w:r>
      <w:r w:rsidR="005E070D" w:rsidRPr="002440B9">
        <w:rPr>
          <w:rFonts w:ascii="Times New Roman" w:hAnsi="Times New Roman" w:cs="Times New Roman"/>
          <w:sz w:val="22"/>
          <w:szCs w:val="22"/>
          <w:lang w:val="en-US"/>
        </w:rPr>
        <w:t xml:space="preserve"> patients </w:t>
      </w:r>
      <w:r w:rsidR="00DB44B4" w:rsidRPr="002440B9">
        <w:rPr>
          <w:rFonts w:ascii="Times New Roman" w:hAnsi="Times New Roman" w:cs="Times New Roman"/>
          <w:sz w:val="22"/>
          <w:szCs w:val="22"/>
          <w:lang w:val="en-US"/>
        </w:rPr>
        <w:t>showed</w:t>
      </w:r>
      <w:r w:rsidR="00457CD2" w:rsidRPr="002440B9">
        <w:rPr>
          <w:rFonts w:ascii="Times New Roman" w:hAnsi="Times New Roman" w:cs="Times New Roman"/>
          <w:sz w:val="22"/>
          <w:szCs w:val="22"/>
          <w:lang w:val="en-US"/>
        </w:rPr>
        <w:t xml:space="preserve"> that </w:t>
      </w:r>
      <w:r w:rsidRPr="00981C6B">
        <w:rPr>
          <w:rFonts w:ascii="Times New Roman" w:hAnsi="Times New Roman" w:cs="Times New Roman"/>
          <w:sz w:val="22"/>
          <w:szCs w:val="22"/>
          <w:lang w:val="en-US"/>
        </w:rPr>
        <w:t xml:space="preserve">delta PTH 24 hours after surgery </w:t>
      </w:r>
      <w:r>
        <w:rPr>
          <w:rFonts w:ascii="Times New Roman" w:hAnsi="Times New Roman" w:cs="Times New Roman"/>
          <w:sz w:val="22"/>
          <w:szCs w:val="22"/>
          <w:lang w:val="en-US"/>
        </w:rPr>
        <w:t xml:space="preserve">(OR 1.10; 95% CI 1.06-1.11), </w:t>
      </w:r>
      <w:r w:rsidRPr="002440B9">
        <w:rPr>
          <w:rFonts w:ascii="Times New Roman" w:hAnsi="Times New Roman" w:cs="Times New Roman"/>
          <w:sz w:val="22"/>
          <w:szCs w:val="22"/>
          <w:lang w:val="en-US"/>
        </w:rPr>
        <w:t xml:space="preserve">not identifying at least one parathyroid during </w:t>
      </w:r>
      <w:r>
        <w:rPr>
          <w:rFonts w:ascii="Times New Roman" w:hAnsi="Times New Roman" w:cs="Times New Roman"/>
          <w:sz w:val="22"/>
          <w:szCs w:val="22"/>
          <w:lang w:val="en-US"/>
        </w:rPr>
        <w:t>surgery (OR 5.3</w:t>
      </w:r>
      <w:r w:rsidRPr="002440B9">
        <w:rPr>
          <w:rFonts w:ascii="Times New Roman" w:hAnsi="Times New Roman" w:cs="Times New Roman"/>
          <w:sz w:val="22"/>
          <w:szCs w:val="22"/>
          <w:lang w:val="en-US"/>
        </w:rPr>
        <w:t xml:space="preserve">; 95% CI </w:t>
      </w:r>
      <w:r>
        <w:rPr>
          <w:rFonts w:ascii="Times New Roman" w:hAnsi="Times New Roman" w:cs="Times New Roman"/>
          <w:sz w:val="22"/>
          <w:szCs w:val="22"/>
          <w:lang w:val="en-US"/>
        </w:rPr>
        <w:t>2.0-14.6</w:t>
      </w:r>
      <w:r w:rsidRPr="002440B9">
        <w:rPr>
          <w:rFonts w:ascii="Times New Roman" w:hAnsi="Times New Roman" w:cs="Times New Roman"/>
          <w:sz w:val="22"/>
          <w:szCs w:val="22"/>
          <w:lang w:val="en-US"/>
        </w:rPr>
        <w:t>)</w:t>
      </w:r>
      <w:r>
        <w:rPr>
          <w:rFonts w:ascii="Times New Roman" w:hAnsi="Times New Roman" w:cs="Times New Roman"/>
          <w:sz w:val="22"/>
          <w:szCs w:val="22"/>
          <w:lang w:val="en-US"/>
        </w:rPr>
        <w:t xml:space="preserve"> and</w:t>
      </w:r>
      <w:r w:rsidR="0089270A" w:rsidRPr="002440B9">
        <w:rPr>
          <w:rFonts w:ascii="Times New Roman" w:hAnsi="Times New Roman" w:cs="Times New Roman"/>
          <w:sz w:val="22"/>
          <w:szCs w:val="22"/>
          <w:lang w:val="en-US"/>
        </w:rPr>
        <w:t xml:space="preserve"> corrected calcium 24 hours after surge</w:t>
      </w:r>
      <w:r>
        <w:rPr>
          <w:rFonts w:ascii="Times New Roman" w:hAnsi="Times New Roman" w:cs="Times New Roman"/>
          <w:sz w:val="22"/>
          <w:szCs w:val="22"/>
          <w:lang w:val="en-US"/>
        </w:rPr>
        <w:t>ry (OR 1.07</w:t>
      </w:r>
      <w:r w:rsidR="0089270A" w:rsidRPr="002440B9">
        <w:rPr>
          <w:rFonts w:ascii="Times New Roman" w:hAnsi="Times New Roman" w:cs="Times New Roman"/>
          <w:sz w:val="22"/>
          <w:szCs w:val="22"/>
          <w:lang w:val="en-US"/>
        </w:rPr>
        <w:t xml:space="preserve">; 95% CI </w:t>
      </w:r>
      <w:r>
        <w:rPr>
          <w:rFonts w:ascii="Times New Roman" w:hAnsi="Times New Roman" w:cs="Times New Roman"/>
          <w:sz w:val="22"/>
          <w:szCs w:val="22"/>
          <w:lang w:val="en-US"/>
        </w:rPr>
        <w:t xml:space="preserve">1.01-1.14) </w:t>
      </w:r>
      <w:r w:rsidR="0089270A" w:rsidRPr="002440B9">
        <w:rPr>
          <w:rFonts w:ascii="Times New Roman" w:hAnsi="Times New Roman" w:cs="Times New Roman"/>
          <w:sz w:val="22"/>
          <w:szCs w:val="22"/>
          <w:lang w:val="en-US"/>
        </w:rPr>
        <w:t xml:space="preserve">were all significantly associated with </w:t>
      </w:r>
      <w:r w:rsidR="00724300">
        <w:rPr>
          <w:rFonts w:ascii="Times New Roman" w:hAnsi="Times New Roman" w:cs="Times New Roman"/>
          <w:sz w:val="22"/>
          <w:szCs w:val="22"/>
          <w:lang w:val="en-US"/>
        </w:rPr>
        <w:t>long-term</w:t>
      </w:r>
      <w:r w:rsidR="00B10861" w:rsidRPr="002440B9">
        <w:rPr>
          <w:rFonts w:ascii="Times New Roman" w:hAnsi="Times New Roman" w:cs="Times New Roman"/>
          <w:sz w:val="22"/>
          <w:szCs w:val="22"/>
          <w:lang w:val="en-US"/>
        </w:rPr>
        <w:t xml:space="preserve"> </w:t>
      </w:r>
      <w:r w:rsidR="00D84D7E" w:rsidRPr="002440B9">
        <w:rPr>
          <w:rFonts w:ascii="Times New Roman" w:hAnsi="Times New Roman" w:cs="Times New Roman"/>
          <w:sz w:val="22"/>
          <w:szCs w:val="22"/>
          <w:lang w:val="en-US"/>
        </w:rPr>
        <w:t>hypoparathyroidism</w:t>
      </w:r>
      <w:r w:rsidR="00B10861" w:rsidRPr="002440B9">
        <w:rPr>
          <w:rFonts w:ascii="Times New Roman" w:hAnsi="Times New Roman" w:cs="Times New Roman"/>
          <w:sz w:val="22"/>
          <w:szCs w:val="22"/>
          <w:lang w:val="en-US"/>
        </w:rPr>
        <w:t xml:space="preserve"> </w:t>
      </w:r>
      <w:r w:rsidR="007A072B" w:rsidRPr="002440B9">
        <w:rPr>
          <w:rFonts w:ascii="Times New Roman" w:hAnsi="Times New Roman" w:cs="Times New Roman"/>
          <w:sz w:val="22"/>
          <w:szCs w:val="22"/>
          <w:lang w:val="en-US"/>
        </w:rPr>
        <w:t>(</w:t>
      </w:r>
      <w:r w:rsidR="00963C98" w:rsidRPr="002440B9">
        <w:rPr>
          <w:rFonts w:ascii="Times New Roman" w:hAnsi="Times New Roman" w:cs="Times New Roman"/>
          <w:sz w:val="22"/>
          <w:szCs w:val="22"/>
          <w:lang w:val="en-US"/>
        </w:rPr>
        <w:t>Table 2)</w:t>
      </w:r>
      <w:r w:rsidR="00B10861" w:rsidRPr="002440B9">
        <w:rPr>
          <w:rFonts w:ascii="Times New Roman" w:hAnsi="Times New Roman" w:cs="Times New Roman"/>
          <w:sz w:val="22"/>
          <w:szCs w:val="22"/>
          <w:lang w:val="en-US"/>
        </w:rPr>
        <w:t xml:space="preserve">. </w:t>
      </w:r>
      <w:r>
        <w:rPr>
          <w:rFonts w:ascii="Times New Roman" w:hAnsi="Times New Roman" w:cs="Times New Roman"/>
          <w:sz w:val="22"/>
          <w:szCs w:val="22"/>
          <w:lang w:val="en-US"/>
        </w:rPr>
        <w:t>T</w:t>
      </w:r>
      <w:r w:rsidR="0091177E" w:rsidRPr="002440B9">
        <w:rPr>
          <w:rFonts w:ascii="Times New Roman" w:hAnsi="Times New Roman" w:cs="Times New Roman"/>
          <w:sz w:val="22"/>
          <w:szCs w:val="22"/>
          <w:lang w:val="en-US"/>
        </w:rPr>
        <w:t>he model demonstrated a strong discriminatory capacity</w:t>
      </w:r>
      <w:r w:rsidR="00AF1E92" w:rsidRPr="002440B9">
        <w:rPr>
          <w:rFonts w:ascii="Times New Roman" w:hAnsi="Times New Roman" w:cs="Times New Roman"/>
          <w:sz w:val="22"/>
          <w:szCs w:val="22"/>
          <w:lang w:val="en-US"/>
        </w:rPr>
        <w:t xml:space="preserve"> </w:t>
      </w:r>
      <w:r w:rsidR="0091177E">
        <w:rPr>
          <w:rFonts w:ascii="Times New Roman" w:hAnsi="Times New Roman" w:cs="Times New Roman"/>
          <w:sz w:val="22"/>
          <w:szCs w:val="22"/>
          <w:lang w:val="en-US"/>
        </w:rPr>
        <w:t>with an</w:t>
      </w:r>
      <w:r w:rsidR="004578C5">
        <w:rPr>
          <w:rFonts w:ascii="Times New Roman" w:hAnsi="Times New Roman" w:cs="Times New Roman"/>
          <w:sz w:val="22"/>
          <w:szCs w:val="22"/>
          <w:lang w:val="en-US"/>
        </w:rPr>
        <w:t xml:space="preserve"> optimism-corrected</w:t>
      </w:r>
      <w:r w:rsidR="0091177E">
        <w:rPr>
          <w:rFonts w:ascii="Times New Roman" w:hAnsi="Times New Roman" w:cs="Times New Roman"/>
          <w:sz w:val="22"/>
          <w:szCs w:val="22"/>
          <w:lang w:val="en-US"/>
        </w:rPr>
        <w:t xml:space="preserve"> </w:t>
      </w:r>
      <w:r w:rsidR="00574DDB" w:rsidRPr="002440B9">
        <w:rPr>
          <w:rFonts w:ascii="Times New Roman" w:hAnsi="Times New Roman" w:cs="Times New Roman"/>
          <w:sz w:val="22"/>
          <w:szCs w:val="22"/>
          <w:lang w:val="en-US"/>
        </w:rPr>
        <w:t>AUC</w:t>
      </w:r>
      <w:r>
        <w:rPr>
          <w:rFonts w:ascii="Times New Roman" w:hAnsi="Times New Roman" w:cs="Times New Roman"/>
          <w:sz w:val="22"/>
          <w:szCs w:val="22"/>
          <w:lang w:val="en-US"/>
        </w:rPr>
        <w:t xml:space="preserve"> of 0.89</w:t>
      </w:r>
      <w:r w:rsidR="0091177E">
        <w:rPr>
          <w:rFonts w:ascii="Times New Roman" w:hAnsi="Times New Roman" w:cs="Times New Roman"/>
          <w:sz w:val="22"/>
          <w:szCs w:val="22"/>
          <w:lang w:val="en-US"/>
        </w:rPr>
        <w:t xml:space="preserve"> (</w:t>
      </w:r>
      <w:r w:rsidR="00AC3EFF">
        <w:rPr>
          <w:rFonts w:ascii="Times New Roman" w:hAnsi="Times New Roman" w:cs="Times New Roman"/>
          <w:sz w:val="22"/>
          <w:szCs w:val="22"/>
          <w:lang w:val="en-US"/>
        </w:rPr>
        <w:t xml:space="preserve">CI </w:t>
      </w:r>
      <w:r>
        <w:rPr>
          <w:rFonts w:ascii="Times New Roman" w:hAnsi="Times New Roman" w:cs="Times New Roman"/>
          <w:sz w:val="22"/>
          <w:szCs w:val="22"/>
          <w:lang w:val="en-US"/>
        </w:rPr>
        <w:t>0.85-0.92</w:t>
      </w:r>
      <w:r w:rsidR="0091177E">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00AC3EFF">
        <w:rPr>
          <w:rFonts w:ascii="Times New Roman" w:hAnsi="Times New Roman" w:cs="Times New Roman"/>
          <w:sz w:val="22"/>
          <w:szCs w:val="22"/>
          <w:lang w:val="en-US"/>
        </w:rPr>
        <w:t>(</w:t>
      </w:r>
      <w:commentRangeStart w:id="95"/>
      <w:commentRangeStart w:id="96"/>
      <w:commentRangeStart w:id="97"/>
      <w:r w:rsidR="004578C5">
        <w:rPr>
          <w:rFonts w:ascii="Times New Roman" w:hAnsi="Times New Roman" w:cs="Times New Roman"/>
          <w:sz w:val="22"/>
          <w:szCs w:val="22"/>
          <w:lang w:val="en-US"/>
        </w:rPr>
        <w:t xml:space="preserve">Figure </w:t>
      </w:r>
      <w:r w:rsidR="004578C5" w:rsidRPr="00427B50">
        <w:rPr>
          <w:rFonts w:ascii="Times New Roman" w:hAnsi="Times New Roman" w:cs="Times New Roman"/>
          <w:sz w:val="22"/>
          <w:szCs w:val="22"/>
          <w:highlight w:val="yellow"/>
          <w:lang w:val="en-US"/>
        </w:rPr>
        <w:t>X</w:t>
      </w:r>
      <w:commentRangeEnd w:id="95"/>
      <w:r w:rsidRPr="00427B50">
        <w:rPr>
          <w:rStyle w:val="CommentReference"/>
          <w:highlight w:val="yellow"/>
        </w:rPr>
        <w:commentReference w:id="95"/>
      </w:r>
      <w:commentRangeEnd w:id="96"/>
      <w:r w:rsidR="00CE53C3">
        <w:rPr>
          <w:rStyle w:val="CommentReference"/>
        </w:rPr>
        <w:commentReference w:id="96"/>
      </w:r>
      <w:commentRangeEnd w:id="97"/>
      <w:r w:rsidR="00F8771C">
        <w:rPr>
          <w:rStyle w:val="CommentReference"/>
        </w:rPr>
        <w:commentReference w:id="97"/>
      </w:r>
      <w:r w:rsidR="00AC3EFF">
        <w:rPr>
          <w:rFonts w:ascii="Times New Roman" w:hAnsi="Times New Roman" w:cs="Times New Roman"/>
          <w:sz w:val="22"/>
          <w:szCs w:val="22"/>
          <w:lang w:val="en-US"/>
        </w:rPr>
        <w:t>)</w:t>
      </w:r>
      <w:r w:rsidR="00A74A24" w:rsidRPr="002440B9">
        <w:rPr>
          <w:rFonts w:ascii="Times New Roman" w:hAnsi="Times New Roman" w:cs="Times New Roman"/>
          <w:sz w:val="22"/>
          <w:szCs w:val="22"/>
          <w:lang w:val="en-US"/>
        </w:rPr>
        <w:t xml:space="preserve">. </w:t>
      </w:r>
      <w:r>
        <w:rPr>
          <w:rFonts w:ascii="Times New Roman" w:hAnsi="Times New Roman" w:cs="Times New Roman"/>
          <w:sz w:val="22"/>
          <w:szCs w:val="22"/>
          <w:lang w:val="en-US"/>
        </w:rPr>
        <w:t>Internal-external validat</w:t>
      </w:r>
      <w:r w:rsidR="00884FA7">
        <w:rPr>
          <w:rFonts w:ascii="Times New Roman" w:hAnsi="Times New Roman" w:cs="Times New Roman"/>
          <w:sz w:val="22"/>
          <w:szCs w:val="22"/>
          <w:lang w:val="en-US"/>
        </w:rPr>
        <w:t>ion of the model showed an overall high c-inde</w:t>
      </w:r>
      <w:r w:rsidR="00600974">
        <w:rPr>
          <w:rFonts w:ascii="Times New Roman" w:hAnsi="Times New Roman" w:cs="Times New Roman"/>
          <w:sz w:val="22"/>
          <w:szCs w:val="22"/>
          <w:lang w:val="en-US"/>
        </w:rPr>
        <w:t>x</w:t>
      </w:r>
      <w:ins w:id="98" w:author="C.H.M. Maas" w:date="2023-07-11T12:19:00Z">
        <w:r w:rsidR="00083AE6">
          <w:rPr>
            <w:rFonts w:ascii="Times New Roman" w:hAnsi="Times New Roman" w:cs="Times New Roman"/>
            <w:sz w:val="22"/>
            <w:szCs w:val="22"/>
            <w:lang w:val="en-US"/>
          </w:rPr>
          <w:t xml:space="preserve">, but poor </w:t>
        </w:r>
        <w:proofErr w:type="spellStart"/>
        <w:r w:rsidR="00083AE6">
          <w:rPr>
            <w:rFonts w:ascii="Times New Roman" w:hAnsi="Times New Roman" w:cs="Times New Roman"/>
            <w:sz w:val="22"/>
            <w:szCs w:val="22"/>
            <w:lang w:val="en-US"/>
          </w:rPr>
          <w:t>calibration</w:t>
        </w:r>
      </w:ins>
      <w:del w:id="99" w:author="C.H.M. Maas" w:date="2023-07-11T12:19:00Z">
        <w:r w:rsidR="00600974" w:rsidDel="00083AE6">
          <w:rPr>
            <w:rFonts w:ascii="Times New Roman" w:hAnsi="Times New Roman" w:cs="Times New Roman"/>
            <w:sz w:val="22"/>
            <w:szCs w:val="22"/>
            <w:lang w:val="en-US"/>
          </w:rPr>
          <w:delText xml:space="preserve"> and satisfactory</w:delText>
        </w:r>
        <w:r w:rsidR="00884FA7" w:rsidDel="00083AE6">
          <w:rPr>
            <w:rFonts w:ascii="Times New Roman" w:hAnsi="Times New Roman" w:cs="Times New Roman"/>
            <w:sz w:val="22"/>
            <w:szCs w:val="22"/>
            <w:lang w:val="en-US"/>
          </w:rPr>
          <w:delText xml:space="preserve"> calibration metrics </w:delText>
        </w:r>
      </w:del>
      <w:commentRangeStart w:id="100"/>
      <w:r w:rsidR="00600974" w:rsidRPr="00600974">
        <w:rPr>
          <w:rFonts w:ascii="Times New Roman" w:hAnsi="Times New Roman" w:cs="Times New Roman"/>
          <w:sz w:val="22"/>
          <w:szCs w:val="22"/>
          <w:highlight w:val="yellow"/>
          <w:lang w:val="en-US"/>
        </w:rPr>
        <w:t>X</w:t>
      </w:r>
      <w:commentRangeEnd w:id="100"/>
      <w:proofErr w:type="spellEnd"/>
      <w:r w:rsidR="00600974">
        <w:rPr>
          <w:rStyle w:val="CommentReference"/>
        </w:rPr>
        <w:commentReference w:id="100"/>
      </w:r>
      <w:r w:rsidR="00600974">
        <w:rPr>
          <w:rFonts w:ascii="Times New Roman" w:hAnsi="Times New Roman" w:cs="Times New Roman"/>
          <w:sz w:val="22"/>
          <w:szCs w:val="22"/>
          <w:lang w:val="en-US"/>
        </w:rPr>
        <w:t xml:space="preserve"> </w:t>
      </w:r>
      <w:r w:rsidR="00884FA7">
        <w:rPr>
          <w:rFonts w:ascii="Times New Roman" w:hAnsi="Times New Roman" w:cs="Times New Roman"/>
          <w:sz w:val="22"/>
          <w:szCs w:val="22"/>
          <w:lang w:val="en-US"/>
        </w:rPr>
        <w:t>(</w:t>
      </w:r>
      <w:commentRangeStart w:id="101"/>
      <w:r w:rsidR="00884FA7">
        <w:rPr>
          <w:rFonts w:ascii="Times New Roman" w:hAnsi="Times New Roman" w:cs="Times New Roman"/>
          <w:sz w:val="22"/>
          <w:szCs w:val="22"/>
          <w:lang w:val="en-US"/>
        </w:rPr>
        <w:t xml:space="preserve">Figure </w:t>
      </w:r>
      <w:r w:rsidR="00884FA7" w:rsidRPr="00427B50">
        <w:rPr>
          <w:rFonts w:ascii="Times New Roman" w:hAnsi="Times New Roman" w:cs="Times New Roman"/>
          <w:sz w:val="22"/>
          <w:szCs w:val="22"/>
          <w:highlight w:val="yellow"/>
          <w:lang w:val="en-US"/>
        </w:rPr>
        <w:t>X</w:t>
      </w:r>
      <w:commentRangeEnd w:id="101"/>
      <w:r w:rsidR="00884FA7" w:rsidRPr="00427B50">
        <w:rPr>
          <w:rStyle w:val="CommentReference"/>
          <w:highlight w:val="yellow"/>
        </w:rPr>
        <w:commentReference w:id="101"/>
      </w:r>
      <w:r w:rsidR="00884FA7">
        <w:rPr>
          <w:rFonts w:ascii="Times New Roman" w:hAnsi="Times New Roman" w:cs="Times New Roman"/>
          <w:sz w:val="22"/>
          <w:szCs w:val="22"/>
          <w:lang w:val="en-US"/>
        </w:rPr>
        <w:t>)</w:t>
      </w:r>
      <w:r w:rsidR="00427B50">
        <w:rPr>
          <w:rFonts w:ascii="Times New Roman" w:hAnsi="Times New Roman" w:cs="Times New Roman"/>
          <w:sz w:val="22"/>
          <w:szCs w:val="22"/>
          <w:lang w:val="en-US"/>
        </w:rPr>
        <w:t xml:space="preserve">. </w:t>
      </w:r>
      <w:r w:rsidR="00D97932">
        <w:rPr>
          <w:rFonts w:ascii="Times New Roman" w:hAnsi="Times New Roman" w:cs="Times New Roman"/>
          <w:sz w:val="22"/>
          <w:szCs w:val="22"/>
          <w:lang w:val="en-US"/>
        </w:rPr>
        <w:t>The addition of 24-hour</w:t>
      </w:r>
      <w:r w:rsidR="00427B50">
        <w:rPr>
          <w:rFonts w:ascii="Times New Roman" w:hAnsi="Times New Roman" w:cs="Times New Roman"/>
          <w:sz w:val="22"/>
          <w:szCs w:val="22"/>
          <w:lang w:val="en-US"/>
        </w:rPr>
        <w:t xml:space="preserve"> </w:t>
      </w:r>
      <w:r w:rsidR="00D97932">
        <w:rPr>
          <w:rFonts w:ascii="Times New Roman" w:hAnsi="Times New Roman" w:cs="Times New Roman"/>
          <w:sz w:val="22"/>
          <w:szCs w:val="22"/>
          <w:lang w:val="en-US"/>
        </w:rPr>
        <w:t xml:space="preserve">corrected calcium and </w:t>
      </w:r>
      <w:r w:rsidR="00666894">
        <w:rPr>
          <w:rFonts w:ascii="Times New Roman" w:hAnsi="Times New Roman" w:cs="Times New Roman"/>
          <w:sz w:val="22"/>
          <w:szCs w:val="22"/>
          <w:lang w:val="en-US"/>
        </w:rPr>
        <w:t>the identification of</w:t>
      </w:r>
      <w:r w:rsidR="00D97932">
        <w:rPr>
          <w:rFonts w:ascii="Times New Roman" w:hAnsi="Times New Roman" w:cs="Times New Roman"/>
          <w:sz w:val="22"/>
          <w:szCs w:val="22"/>
          <w:lang w:val="en-US"/>
        </w:rPr>
        <w:t xml:space="preserve"> one parathyroid gland during surgery to the 24-hour PTH decrease </w:t>
      </w:r>
      <w:r w:rsidR="00427B50">
        <w:rPr>
          <w:rFonts w:ascii="Times New Roman" w:hAnsi="Times New Roman" w:cs="Times New Roman"/>
          <w:sz w:val="22"/>
          <w:szCs w:val="22"/>
          <w:lang w:val="en-US"/>
        </w:rPr>
        <w:t>significantly</w:t>
      </w:r>
      <w:r w:rsidR="00D97932">
        <w:rPr>
          <w:rFonts w:ascii="Times New Roman" w:hAnsi="Times New Roman" w:cs="Times New Roman"/>
          <w:sz w:val="22"/>
          <w:szCs w:val="22"/>
          <w:lang w:val="en-US"/>
        </w:rPr>
        <w:t xml:space="preserve"> improved the </w:t>
      </w:r>
      <w:r w:rsidR="003561E2">
        <w:rPr>
          <w:rFonts w:ascii="Times New Roman" w:hAnsi="Times New Roman" w:cs="Times New Roman"/>
          <w:sz w:val="22"/>
          <w:szCs w:val="22"/>
          <w:lang w:val="en-US"/>
        </w:rPr>
        <w:t>discriminatory capacity</w:t>
      </w:r>
      <w:r w:rsidR="00D97932">
        <w:rPr>
          <w:rFonts w:ascii="Times New Roman" w:hAnsi="Times New Roman" w:cs="Times New Roman"/>
          <w:sz w:val="22"/>
          <w:szCs w:val="22"/>
          <w:lang w:val="en-US"/>
        </w:rPr>
        <w:t xml:space="preserve"> of the mode</w:t>
      </w:r>
      <w:r w:rsidR="00427B50">
        <w:rPr>
          <w:rFonts w:ascii="Times New Roman" w:hAnsi="Times New Roman" w:cs="Times New Roman"/>
          <w:sz w:val="22"/>
          <w:szCs w:val="22"/>
          <w:lang w:val="en-US"/>
        </w:rPr>
        <w:t>l (Table 2)</w:t>
      </w:r>
      <w:r w:rsidR="00D97932">
        <w:rPr>
          <w:rFonts w:ascii="Times New Roman" w:hAnsi="Times New Roman" w:cs="Times New Roman"/>
          <w:sz w:val="22"/>
          <w:szCs w:val="22"/>
          <w:lang w:val="en-US"/>
        </w:rPr>
        <w:t xml:space="preserve">. </w:t>
      </w:r>
    </w:p>
    <w:p w14:paraId="38A346FC" w14:textId="1B1AD85B" w:rsidR="0074346E" w:rsidRPr="008046E7" w:rsidRDefault="00716146" w:rsidP="008046E7">
      <w:pPr>
        <w:spacing w:line="480" w:lineRule="auto"/>
        <w:ind w:firstLine="708"/>
        <w:rPr>
          <w:rFonts w:ascii="Times New Roman" w:hAnsi="Times New Roman" w:cs="Times New Roman"/>
          <w:sz w:val="22"/>
          <w:szCs w:val="22"/>
          <w:lang w:val="en-US"/>
        </w:rPr>
      </w:pPr>
      <w:commentRangeStart w:id="102"/>
      <w:r>
        <w:rPr>
          <w:rFonts w:ascii="Times New Roman" w:hAnsi="Times New Roman" w:cs="Times New Roman"/>
          <w:sz w:val="22"/>
          <w:szCs w:val="22"/>
          <w:lang w:val="en-US"/>
        </w:rPr>
        <w:t>T</w:t>
      </w:r>
      <w:r w:rsidR="000D19CF">
        <w:rPr>
          <w:rFonts w:ascii="Times New Roman" w:hAnsi="Times New Roman" w:cs="Times New Roman"/>
          <w:sz w:val="22"/>
          <w:szCs w:val="22"/>
          <w:lang w:val="en-US"/>
        </w:rPr>
        <w:t>able 3</w:t>
      </w:r>
      <w:r>
        <w:rPr>
          <w:rFonts w:ascii="Times New Roman" w:hAnsi="Times New Roman" w:cs="Times New Roman"/>
          <w:sz w:val="22"/>
          <w:szCs w:val="22"/>
          <w:lang w:val="en-US"/>
        </w:rPr>
        <w:t xml:space="preserve"> shows the subdivision of patients into the different risk groups</w:t>
      </w:r>
      <w:commentRangeEnd w:id="102"/>
      <w:r w:rsidR="00427B50">
        <w:rPr>
          <w:rStyle w:val="CommentReference"/>
        </w:rPr>
        <w:commentReference w:id="102"/>
      </w:r>
      <w:r>
        <w:rPr>
          <w:rFonts w:ascii="Times New Roman" w:hAnsi="Times New Roman" w:cs="Times New Roman"/>
          <w:sz w:val="22"/>
          <w:szCs w:val="22"/>
          <w:lang w:val="en-US"/>
        </w:rPr>
        <w:t>.</w:t>
      </w:r>
      <w:r w:rsidR="0064277D" w:rsidRPr="002440B9">
        <w:rPr>
          <w:rFonts w:ascii="Times New Roman" w:hAnsi="Times New Roman" w:cs="Times New Roman"/>
          <w:sz w:val="22"/>
          <w:szCs w:val="22"/>
          <w:lang w:val="en-US"/>
        </w:rPr>
        <w:t xml:space="preserve"> </w:t>
      </w:r>
      <w:r>
        <w:rPr>
          <w:rFonts w:ascii="Times New Roman" w:hAnsi="Times New Roman" w:cs="Times New Roman"/>
          <w:sz w:val="22"/>
          <w:szCs w:val="22"/>
          <w:lang w:val="en-US"/>
        </w:rPr>
        <w:t>No patients with a PTH decrease of less than 70% in this cohort developed</w:t>
      </w:r>
      <w:r w:rsidRPr="002440B9">
        <w:rPr>
          <w:rFonts w:ascii="Times New Roman" w:hAnsi="Times New Roman" w:cs="Times New Roman"/>
          <w:sz w:val="22"/>
          <w:szCs w:val="22"/>
          <w:lang w:val="en-US"/>
        </w:rPr>
        <w:t xml:space="preserve"> </w:t>
      </w:r>
      <w:r>
        <w:rPr>
          <w:rFonts w:ascii="Times New Roman" w:hAnsi="Times New Roman" w:cs="Times New Roman"/>
          <w:sz w:val="22"/>
          <w:szCs w:val="22"/>
          <w:lang w:val="en-US"/>
        </w:rPr>
        <w:t>long-term hypoparathyroidism</w:t>
      </w:r>
      <w:r w:rsidRPr="002440B9">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009A671A">
        <w:rPr>
          <w:rFonts w:ascii="Times New Roman" w:hAnsi="Times New Roman" w:cs="Times New Roman"/>
          <w:sz w:val="22"/>
          <w:szCs w:val="22"/>
          <w:lang w:val="en-US"/>
        </w:rPr>
        <w:t xml:space="preserve">In </w:t>
      </w:r>
      <w:r>
        <w:rPr>
          <w:rFonts w:ascii="Times New Roman" w:hAnsi="Times New Roman" w:cs="Times New Roman"/>
          <w:sz w:val="22"/>
          <w:szCs w:val="22"/>
          <w:lang w:val="en-US"/>
        </w:rPr>
        <w:t>the derivation cohort,</w:t>
      </w:r>
      <w:r w:rsidR="00427B50">
        <w:rPr>
          <w:rFonts w:ascii="Times New Roman" w:hAnsi="Times New Roman" w:cs="Times New Roman"/>
          <w:sz w:val="22"/>
          <w:szCs w:val="22"/>
          <w:lang w:val="en-US"/>
        </w:rPr>
        <w:t xml:space="preserve"> </w:t>
      </w:r>
      <w:r w:rsidR="00427B50" w:rsidRPr="00427B50">
        <w:rPr>
          <w:rFonts w:ascii="Times New Roman" w:hAnsi="Times New Roman" w:cs="Times New Roman"/>
          <w:sz w:val="22"/>
          <w:szCs w:val="22"/>
          <w:highlight w:val="yellow"/>
          <w:lang w:val="en-US"/>
        </w:rPr>
        <w:t>X</w:t>
      </w:r>
      <w:r w:rsidR="00AD24E1" w:rsidRPr="002440B9">
        <w:rPr>
          <w:rFonts w:ascii="Times New Roman" w:hAnsi="Times New Roman" w:cs="Times New Roman"/>
          <w:sz w:val="22"/>
          <w:szCs w:val="22"/>
          <w:lang w:val="en-US"/>
        </w:rPr>
        <w:t xml:space="preserve"> </w:t>
      </w:r>
      <w:r w:rsidR="00427B50">
        <w:rPr>
          <w:rFonts w:ascii="Times New Roman" w:hAnsi="Times New Roman" w:cs="Times New Roman"/>
          <w:sz w:val="22"/>
          <w:szCs w:val="22"/>
          <w:lang w:val="en-US"/>
        </w:rPr>
        <w:t>(</w:t>
      </w:r>
      <w:r w:rsidR="00427B50" w:rsidRPr="00427B50">
        <w:rPr>
          <w:rFonts w:ascii="Times New Roman" w:hAnsi="Times New Roman" w:cs="Times New Roman"/>
          <w:sz w:val="22"/>
          <w:szCs w:val="22"/>
          <w:highlight w:val="yellow"/>
          <w:lang w:val="en-US"/>
        </w:rPr>
        <w:t>X</w:t>
      </w:r>
      <w:r w:rsidR="00D127DA" w:rsidRPr="002440B9">
        <w:rPr>
          <w:rFonts w:ascii="Times New Roman" w:hAnsi="Times New Roman" w:cs="Times New Roman"/>
          <w:sz w:val="22"/>
          <w:szCs w:val="22"/>
          <w:lang w:val="en-US"/>
        </w:rPr>
        <w:t xml:space="preserve">%) </w:t>
      </w:r>
      <w:r w:rsidR="00D95AB5" w:rsidRPr="002440B9">
        <w:rPr>
          <w:rFonts w:ascii="Times New Roman" w:hAnsi="Times New Roman" w:cs="Times New Roman"/>
          <w:sz w:val="22"/>
          <w:szCs w:val="22"/>
          <w:lang w:val="en-US"/>
        </w:rPr>
        <w:t xml:space="preserve">were </w:t>
      </w:r>
      <w:r w:rsidR="00AD24E1" w:rsidRPr="002440B9">
        <w:rPr>
          <w:rFonts w:ascii="Times New Roman" w:hAnsi="Times New Roman" w:cs="Times New Roman"/>
          <w:sz w:val="22"/>
          <w:szCs w:val="22"/>
          <w:lang w:val="en-US"/>
        </w:rPr>
        <w:t xml:space="preserve">classified as low risk, </w:t>
      </w:r>
      <w:r w:rsidR="00427B50" w:rsidRPr="00427B50">
        <w:rPr>
          <w:rFonts w:ascii="Times New Roman" w:hAnsi="Times New Roman" w:cs="Times New Roman"/>
          <w:sz w:val="22"/>
          <w:szCs w:val="22"/>
          <w:highlight w:val="yellow"/>
          <w:lang w:val="en-US"/>
        </w:rPr>
        <w:t>X</w:t>
      </w:r>
      <w:r w:rsidR="00D6550E" w:rsidRPr="002440B9">
        <w:rPr>
          <w:rFonts w:ascii="Times New Roman" w:hAnsi="Times New Roman" w:cs="Times New Roman"/>
          <w:sz w:val="22"/>
          <w:szCs w:val="22"/>
          <w:lang w:val="en-US"/>
        </w:rPr>
        <w:t xml:space="preserve"> patients (</w:t>
      </w:r>
      <w:r w:rsidR="00427B50" w:rsidRPr="00427B50">
        <w:rPr>
          <w:rFonts w:ascii="Times New Roman" w:hAnsi="Times New Roman" w:cs="Times New Roman"/>
          <w:sz w:val="22"/>
          <w:szCs w:val="22"/>
          <w:highlight w:val="yellow"/>
          <w:lang w:val="en-US"/>
        </w:rPr>
        <w:t>X</w:t>
      </w:r>
      <w:r w:rsidR="00D6550E" w:rsidRPr="002440B9">
        <w:rPr>
          <w:rFonts w:ascii="Times New Roman" w:hAnsi="Times New Roman" w:cs="Times New Roman"/>
          <w:sz w:val="22"/>
          <w:szCs w:val="22"/>
          <w:lang w:val="en-US"/>
        </w:rPr>
        <w:t xml:space="preserve">%) were classified as </w:t>
      </w:r>
      <w:r w:rsidR="00D95AB5" w:rsidRPr="002440B9">
        <w:rPr>
          <w:rFonts w:ascii="Times New Roman" w:hAnsi="Times New Roman" w:cs="Times New Roman"/>
          <w:sz w:val="22"/>
          <w:szCs w:val="22"/>
          <w:lang w:val="en-US"/>
        </w:rPr>
        <w:t xml:space="preserve">intermediate </w:t>
      </w:r>
      <w:r w:rsidR="00D6550E" w:rsidRPr="002440B9">
        <w:rPr>
          <w:rFonts w:ascii="Times New Roman" w:hAnsi="Times New Roman" w:cs="Times New Roman"/>
          <w:sz w:val="22"/>
          <w:szCs w:val="22"/>
          <w:lang w:val="en-US"/>
        </w:rPr>
        <w:t>risk</w:t>
      </w:r>
      <w:r w:rsidR="00D95AB5" w:rsidRPr="002440B9">
        <w:rPr>
          <w:rFonts w:ascii="Times New Roman" w:hAnsi="Times New Roman" w:cs="Times New Roman"/>
          <w:sz w:val="22"/>
          <w:szCs w:val="22"/>
          <w:lang w:val="en-US"/>
        </w:rPr>
        <w:t xml:space="preserve"> and </w:t>
      </w:r>
      <w:r w:rsidR="00427B50">
        <w:rPr>
          <w:rFonts w:ascii="Times New Roman" w:hAnsi="Times New Roman" w:cs="Times New Roman"/>
          <w:sz w:val="22"/>
          <w:szCs w:val="22"/>
          <w:lang w:val="en-US"/>
        </w:rPr>
        <w:t>X</w:t>
      </w:r>
      <w:r w:rsidR="00D6550E" w:rsidRPr="002440B9">
        <w:rPr>
          <w:rFonts w:ascii="Times New Roman" w:hAnsi="Times New Roman" w:cs="Times New Roman"/>
          <w:sz w:val="22"/>
          <w:szCs w:val="22"/>
          <w:lang w:val="en-US"/>
        </w:rPr>
        <w:t xml:space="preserve"> patients (</w:t>
      </w:r>
      <w:r w:rsidR="00427B50">
        <w:rPr>
          <w:rFonts w:ascii="Times New Roman" w:hAnsi="Times New Roman" w:cs="Times New Roman"/>
          <w:sz w:val="22"/>
          <w:szCs w:val="22"/>
          <w:lang w:val="en-US"/>
        </w:rPr>
        <w:t>X</w:t>
      </w:r>
      <w:r w:rsidR="00D95AB5" w:rsidRPr="002440B9">
        <w:rPr>
          <w:rFonts w:ascii="Times New Roman" w:hAnsi="Times New Roman" w:cs="Times New Roman"/>
          <w:sz w:val="22"/>
          <w:szCs w:val="22"/>
          <w:lang w:val="en-US"/>
        </w:rPr>
        <w:t>%</w:t>
      </w:r>
      <w:r w:rsidR="00D6550E" w:rsidRPr="002440B9">
        <w:rPr>
          <w:rFonts w:ascii="Times New Roman" w:hAnsi="Times New Roman" w:cs="Times New Roman"/>
          <w:sz w:val="22"/>
          <w:szCs w:val="22"/>
          <w:lang w:val="en-US"/>
        </w:rPr>
        <w:t>)</w:t>
      </w:r>
      <w:r w:rsidR="00D95AB5" w:rsidRPr="002440B9">
        <w:rPr>
          <w:rFonts w:ascii="Times New Roman" w:hAnsi="Times New Roman" w:cs="Times New Roman"/>
          <w:sz w:val="22"/>
          <w:szCs w:val="22"/>
          <w:lang w:val="en-US"/>
        </w:rPr>
        <w:t xml:space="preserve"> </w:t>
      </w:r>
      <w:r w:rsidR="00D6550E" w:rsidRPr="002440B9">
        <w:rPr>
          <w:rFonts w:ascii="Times New Roman" w:hAnsi="Times New Roman" w:cs="Times New Roman"/>
          <w:sz w:val="22"/>
          <w:szCs w:val="22"/>
          <w:lang w:val="en-US"/>
        </w:rPr>
        <w:t>were</w:t>
      </w:r>
      <w:r w:rsidR="00AD24E1" w:rsidRPr="002440B9">
        <w:rPr>
          <w:rFonts w:ascii="Times New Roman" w:hAnsi="Times New Roman" w:cs="Times New Roman"/>
          <w:sz w:val="22"/>
          <w:szCs w:val="22"/>
          <w:lang w:val="en-US"/>
        </w:rPr>
        <w:t xml:space="preserve"> </w:t>
      </w:r>
      <w:r w:rsidR="00D6550E" w:rsidRPr="002440B9">
        <w:rPr>
          <w:rFonts w:ascii="Times New Roman" w:hAnsi="Times New Roman" w:cs="Times New Roman"/>
          <w:sz w:val="22"/>
          <w:szCs w:val="22"/>
          <w:lang w:val="en-US"/>
        </w:rPr>
        <w:t>located in the high-risk group</w:t>
      </w:r>
      <w:r w:rsidR="00D95AB5" w:rsidRPr="002440B9">
        <w:rPr>
          <w:rFonts w:ascii="Times New Roman" w:hAnsi="Times New Roman" w:cs="Times New Roman"/>
          <w:sz w:val="22"/>
          <w:szCs w:val="22"/>
          <w:lang w:val="en-US"/>
        </w:rPr>
        <w:t xml:space="preserve">. </w:t>
      </w:r>
      <w:r w:rsidR="00427B50" w:rsidRPr="00427B50">
        <w:rPr>
          <w:rFonts w:ascii="Times New Roman" w:hAnsi="Times New Roman" w:cs="Times New Roman"/>
          <w:sz w:val="22"/>
          <w:szCs w:val="22"/>
          <w:highlight w:val="yellow"/>
          <w:lang w:val="en-US"/>
        </w:rPr>
        <w:t>X</w:t>
      </w:r>
      <w:r w:rsidR="00427B50">
        <w:rPr>
          <w:rFonts w:ascii="Times New Roman" w:hAnsi="Times New Roman" w:cs="Times New Roman"/>
          <w:sz w:val="22"/>
          <w:szCs w:val="22"/>
          <w:lang w:val="en-US"/>
        </w:rPr>
        <w:t xml:space="preserve"> (</w:t>
      </w:r>
      <w:r w:rsidR="00427B50" w:rsidRPr="00427B50">
        <w:rPr>
          <w:rFonts w:ascii="Times New Roman" w:hAnsi="Times New Roman" w:cs="Times New Roman"/>
          <w:sz w:val="22"/>
          <w:szCs w:val="22"/>
          <w:highlight w:val="yellow"/>
          <w:lang w:val="en-US"/>
        </w:rPr>
        <w:t>X</w:t>
      </w:r>
      <w:r w:rsidR="0003248C" w:rsidRPr="002440B9">
        <w:rPr>
          <w:rFonts w:ascii="Times New Roman" w:hAnsi="Times New Roman" w:cs="Times New Roman"/>
          <w:sz w:val="22"/>
          <w:szCs w:val="22"/>
          <w:lang w:val="en-US"/>
        </w:rPr>
        <w:t>%) patient</w:t>
      </w:r>
      <w:r>
        <w:rPr>
          <w:rFonts w:ascii="Times New Roman" w:hAnsi="Times New Roman" w:cs="Times New Roman"/>
          <w:sz w:val="22"/>
          <w:szCs w:val="22"/>
          <w:lang w:val="en-US"/>
        </w:rPr>
        <w:t>s</w:t>
      </w:r>
      <w:r w:rsidR="0003248C" w:rsidRPr="002440B9">
        <w:rPr>
          <w:rFonts w:ascii="Times New Roman" w:hAnsi="Times New Roman" w:cs="Times New Roman"/>
          <w:sz w:val="22"/>
          <w:szCs w:val="22"/>
          <w:lang w:val="en-US"/>
        </w:rPr>
        <w:t xml:space="preserve"> in the low-risk group</w:t>
      </w:r>
      <w:r w:rsidR="00C770A7" w:rsidRPr="002440B9">
        <w:rPr>
          <w:rFonts w:ascii="Times New Roman" w:hAnsi="Times New Roman" w:cs="Times New Roman"/>
          <w:sz w:val="22"/>
          <w:szCs w:val="22"/>
          <w:lang w:val="en-US"/>
        </w:rPr>
        <w:t xml:space="preserve"> </w:t>
      </w:r>
      <w:r w:rsidR="00C770A7" w:rsidRPr="002440B9">
        <w:rPr>
          <w:rFonts w:ascii="Times New Roman" w:hAnsi="Times New Roman" w:cs="Times New Roman"/>
          <w:sz w:val="22"/>
          <w:szCs w:val="22"/>
          <w:lang w:val="en-US"/>
        </w:rPr>
        <w:lastRenderedPageBreak/>
        <w:t>developed</w:t>
      </w:r>
      <w:r w:rsidR="0003248C" w:rsidRPr="002440B9">
        <w:rPr>
          <w:rFonts w:ascii="Times New Roman" w:hAnsi="Times New Roman" w:cs="Times New Roman"/>
          <w:sz w:val="22"/>
          <w:szCs w:val="22"/>
          <w:lang w:val="en-US"/>
        </w:rPr>
        <w:t xml:space="preserve"> </w:t>
      </w:r>
      <w:r w:rsidR="00724300">
        <w:rPr>
          <w:rFonts w:ascii="Times New Roman" w:hAnsi="Times New Roman" w:cs="Times New Roman"/>
          <w:sz w:val="22"/>
          <w:szCs w:val="22"/>
          <w:lang w:val="en-US"/>
        </w:rPr>
        <w:t>long-term</w:t>
      </w:r>
      <w:r w:rsidR="00427B50">
        <w:rPr>
          <w:rFonts w:ascii="Times New Roman" w:hAnsi="Times New Roman" w:cs="Times New Roman"/>
          <w:sz w:val="22"/>
          <w:szCs w:val="22"/>
          <w:lang w:val="en-US"/>
        </w:rPr>
        <w:t xml:space="preserve"> hypoparathyroidism, whereas </w:t>
      </w:r>
      <w:r w:rsidR="00427B50" w:rsidRPr="00427B50">
        <w:rPr>
          <w:rFonts w:ascii="Times New Roman" w:hAnsi="Times New Roman" w:cs="Times New Roman"/>
          <w:sz w:val="22"/>
          <w:szCs w:val="22"/>
          <w:highlight w:val="yellow"/>
          <w:lang w:val="en-US"/>
        </w:rPr>
        <w:t>X</w:t>
      </w:r>
      <w:r w:rsidR="00427B50">
        <w:rPr>
          <w:rFonts w:ascii="Times New Roman" w:hAnsi="Times New Roman" w:cs="Times New Roman"/>
          <w:sz w:val="22"/>
          <w:szCs w:val="22"/>
          <w:lang w:val="en-US"/>
        </w:rPr>
        <w:t xml:space="preserve"> (</w:t>
      </w:r>
      <w:r w:rsidR="00427B50" w:rsidRPr="00427B50">
        <w:rPr>
          <w:rFonts w:ascii="Times New Roman" w:hAnsi="Times New Roman" w:cs="Times New Roman"/>
          <w:sz w:val="22"/>
          <w:szCs w:val="22"/>
          <w:highlight w:val="yellow"/>
          <w:lang w:val="en-US"/>
        </w:rPr>
        <w:t>X</w:t>
      </w:r>
      <w:r w:rsidR="0003248C" w:rsidRPr="002440B9">
        <w:rPr>
          <w:rFonts w:ascii="Times New Roman" w:hAnsi="Times New Roman" w:cs="Times New Roman"/>
          <w:sz w:val="22"/>
          <w:szCs w:val="22"/>
          <w:lang w:val="en-US"/>
        </w:rPr>
        <w:t>%) patients in th</w:t>
      </w:r>
      <w:r w:rsidR="00427B50">
        <w:rPr>
          <w:rFonts w:ascii="Times New Roman" w:hAnsi="Times New Roman" w:cs="Times New Roman"/>
          <w:sz w:val="22"/>
          <w:szCs w:val="22"/>
          <w:lang w:val="en-US"/>
        </w:rPr>
        <w:t xml:space="preserve">e intermediate-risk group and </w:t>
      </w:r>
      <w:r w:rsidR="00427B50" w:rsidRPr="00427B50">
        <w:rPr>
          <w:rFonts w:ascii="Times New Roman" w:hAnsi="Times New Roman" w:cs="Times New Roman"/>
          <w:sz w:val="22"/>
          <w:szCs w:val="22"/>
          <w:highlight w:val="yellow"/>
          <w:lang w:val="en-US"/>
        </w:rPr>
        <w:t>X</w:t>
      </w:r>
      <w:r w:rsidR="00427B50">
        <w:rPr>
          <w:rFonts w:ascii="Times New Roman" w:hAnsi="Times New Roman" w:cs="Times New Roman"/>
          <w:sz w:val="22"/>
          <w:szCs w:val="22"/>
          <w:lang w:val="en-US"/>
        </w:rPr>
        <w:t xml:space="preserve"> (</w:t>
      </w:r>
      <w:r w:rsidR="00427B50" w:rsidRPr="00427B50">
        <w:rPr>
          <w:rFonts w:ascii="Times New Roman" w:hAnsi="Times New Roman" w:cs="Times New Roman"/>
          <w:sz w:val="22"/>
          <w:szCs w:val="22"/>
          <w:highlight w:val="yellow"/>
          <w:lang w:val="en-US"/>
        </w:rPr>
        <w:t>X</w:t>
      </w:r>
      <w:r w:rsidR="0003248C" w:rsidRPr="002440B9">
        <w:rPr>
          <w:rFonts w:ascii="Times New Roman" w:hAnsi="Times New Roman" w:cs="Times New Roman"/>
          <w:sz w:val="22"/>
          <w:szCs w:val="22"/>
          <w:lang w:val="en-US"/>
        </w:rPr>
        <w:t xml:space="preserve">%) patients in the high risk group </w:t>
      </w:r>
      <w:r w:rsidR="00C770A7" w:rsidRPr="002440B9">
        <w:rPr>
          <w:rFonts w:ascii="Times New Roman" w:hAnsi="Times New Roman" w:cs="Times New Roman"/>
          <w:sz w:val="22"/>
          <w:szCs w:val="22"/>
          <w:lang w:val="en-US"/>
        </w:rPr>
        <w:t>develope</w:t>
      </w:r>
      <w:r w:rsidR="000F2A74">
        <w:rPr>
          <w:rFonts w:ascii="Times New Roman" w:hAnsi="Times New Roman" w:cs="Times New Roman"/>
          <w:sz w:val="22"/>
          <w:szCs w:val="22"/>
          <w:lang w:val="en-US"/>
        </w:rPr>
        <w:t xml:space="preserve">d </w:t>
      </w:r>
      <w:r w:rsidR="00724300">
        <w:rPr>
          <w:rFonts w:ascii="Times New Roman" w:hAnsi="Times New Roman" w:cs="Times New Roman"/>
          <w:sz w:val="22"/>
          <w:szCs w:val="22"/>
          <w:lang w:val="en-US"/>
        </w:rPr>
        <w:t>long-term</w:t>
      </w:r>
      <w:r w:rsidR="000F2A74">
        <w:rPr>
          <w:rFonts w:ascii="Times New Roman" w:hAnsi="Times New Roman" w:cs="Times New Roman"/>
          <w:sz w:val="22"/>
          <w:szCs w:val="22"/>
          <w:lang w:val="en-US"/>
        </w:rPr>
        <w:t xml:space="preserve"> hypoparathyroidism. </w:t>
      </w:r>
      <w:r w:rsidR="008046E7">
        <w:rPr>
          <w:rFonts w:ascii="Times New Roman" w:hAnsi="Times New Roman" w:cs="Times New Roman"/>
          <w:sz w:val="22"/>
          <w:szCs w:val="22"/>
          <w:lang w:val="en-US"/>
        </w:rPr>
        <w:t>Readmission rates related to symptoms of hypocalcemia after discharge were concordant with the risk groups (Table 4).</w:t>
      </w:r>
    </w:p>
    <w:p w14:paraId="1B08C0B5" w14:textId="77777777" w:rsidR="00E30DB4" w:rsidRDefault="00E30DB4" w:rsidP="006947EA">
      <w:pPr>
        <w:autoSpaceDE w:val="0"/>
        <w:autoSpaceDN w:val="0"/>
        <w:adjustRightInd w:val="0"/>
        <w:spacing w:line="480" w:lineRule="auto"/>
        <w:rPr>
          <w:rFonts w:ascii="Times New Roman" w:hAnsi="Times New Roman" w:cs="Times New Roman"/>
          <w:b/>
          <w:sz w:val="22"/>
          <w:szCs w:val="22"/>
          <w:lang w:val="en-US"/>
        </w:rPr>
      </w:pPr>
    </w:p>
    <w:p w14:paraId="67CED8BB" w14:textId="3F2C215D" w:rsidR="003962CC" w:rsidRPr="002440B9" w:rsidRDefault="007E0EB7" w:rsidP="006947EA">
      <w:pPr>
        <w:autoSpaceDE w:val="0"/>
        <w:autoSpaceDN w:val="0"/>
        <w:adjustRightInd w:val="0"/>
        <w:spacing w:line="480" w:lineRule="auto"/>
        <w:rPr>
          <w:rFonts w:ascii="Times New Roman" w:hAnsi="Times New Roman" w:cs="Times New Roman"/>
          <w:b/>
          <w:sz w:val="22"/>
          <w:szCs w:val="22"/>
          <w:lang w:val="en-US"/>
        </w:rPr>
      </w:pPr>
      <w:r w:rsidRPr="002440B9">
        <w:rPr>
          <w:rFonts w:ascii="Times New Roman" w:hAnsi="Times New Roman" w:cs="Times New Roman"/>
          <w:b/>
          <w:sz w:val="22"/>
          <w:szCs w:val="22"/>
          <w:lang w:val="en-US"/>
        </w:rPr>
        <w:t>Discussion</w:t>
      </w:r>
    </w:p>
    <w:p w14:paraId="7FAC3B7E" w14:textId="14FBC934" w:rsidR="00C52D0D" w:rsidRDefault="00032090" w:rsidP="00C52D0D">
      <w:pPr>
        <w:autoSpaceDE w:val="0"/>
        <w:autoSpaceDN w:val="0"/>
        <w:adjustRightInd w:val="0"/>
        <w:spacing w:line="480" w:lineRule="auto"/>
        <w:ind w:firstLine="708"/>
        <w:rPr>
          <w:rFonts w:ascii="Times New Roman" w:hAnsi="Times New Roman" w:cs="Times New Roman"/>
          <w:sz w:val="22"/>
          <w:szCs w:val="22"/>
          <w:lang w:val="en-US"/>
        </w:rPr>
      </w:pPr>
      <w:r>
        <w:rPr>
          <w:rFonts w:ascii="Times New Roman" w:hAnsi="Times New Roman" w:cs="Times New Roman"/>
          <w:sz w:val="22"/>
          <w:szCs w:val="22"/>
          <w:lang w:val="en-US"/>
        </w:rPr>
        <w:t>This study identified predictors for long-term hypoparathyroidism in patients who underwent total or completion thyroidectomy</w:t>
      </w:r>
      <w:r w:rsidR="002863FD" w:rsidRPr="002440B9">
        <w:rPr>
          <w:rFonts w:ascii="Times New Roman" w:hAnsi="Times New Roman" w:cs="Times New Roman"/>
          <w:sz w:val="22"/>
          <w:szCs w:val="22"/>
          <w:lang w:val="en-US"/>
        </w:rPr>
        <w:t xml:space="preserve"> and </w:t>
      </w:r>
      <w:r w:rsidR="00383CD4">
        <w:rPr>
          <w:rFonts w:ascii="Times New Roman" w:hAnsi="Times New Roman" w:cs="Times New Roman"/>
          <w:sz w:val="22"/>
          <w:szCs w:val="22"/>
          <w:lang w:val="en-US"/>
        </w:rPr>
        <w:t>developed</w:t>
      </w:r>
      <w:r w:rsidR="002863FD" w:rsidRPr="002440B9">
        <w:rPr>
          <w:rFonts w:ascii="Times New Roman" w:hAnsi="Times New Roman" w:cs="Times New Roman"/>
          <w:sz w:val="22"/>
          <w:szCs w:val="22"/>
          <w:lang w:val="en-US"/>
        </w:rPr>
        <w:t xml:space="preserve"> a pr</w:t>
      </w:r>
      <w:r>
        <w:rPr>
          <w:rFonts w:ascii="Times New Roman" w:hAnsi="Times New Roman" w:cs="Times New Roman"/>
          <w:sz w:val="22"/>
          <w:szCs w:val="22"/>
          <w:lang w:val="en-US"/>
        </w:rPr>
        <w:t>ognostic</w:t>
      </w:r>
      <w:r w:rsidR="003D1A67">
        <w:rPr>
          <w:rFonts w:ascii="Times New Roman" w:hAnsi="Times New Roman" w:cs="Times New Roman"/>
          <w:sz w:val="22"/>
          <w:szCs w:val="22"/>
          <w:lang w:val="en-US"/>
        </w:rPr>
        <w:t xml:space="preserve"> model for this population</w:t>
      </w:r>
      <w:r w:rsidR="00686863">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003D1A67">
        <w:rPr>
          <w:rFonts w:ascii="Times New Roman" w:hAnsi="Times New Roman" w:cs="Times New Roman"/>
          <w:sz w:val="22"/>
          <w:szCs w:val="22"/>
          <w:lang w:val="en-US"/>
        </w:rPr>
        <w:t>The</w:t>
      </w:r>
      <w:r w:rsidR="00EE1307">
        <w:rPr>
          <w:rFonts w:ascii="Times New Roman" w:hAnsi="Times New Roman" w:cs="Times New Roman"/>
          <w:sz w:val="22"/>
          <w:szCs w:val="22"/>
          <w:lang w:val="en-US"/>
        </w:rPr>
        <w:t xml:space="preserve"> </w:t>
      </w:r>
      <w:r w:rsidR="00EB2E2E" w:rsidRPr="002440B9">
        <w:rPr>
          <w:rFonts w:ascii="Times New Roman" w:hAnsi="Times New Roman" w:cs="Times New Roman"/>
          <w:sz w:val="22"/>
          <w:szCs w:val="22"/>
          <w:lang w:val="en-US"/>
        </w:rPr>
        <w:t xml:space="preserve">prediction model </w:t>
      </w:r>
      <w:r w:rsidR="005F14B8" w:rsidRPr="002440B9">
        <w:rPr>
          <w:rFonts w:ascii="Times New Roman" w:hAnsi="Times New Roman" w:cs="Times New Roman"/>
          <w:sz w:val="22"/>
          <w:szCs w:val="22"/>
          <w:lang w:val="en-US"/>
        </w:rPr>
        <w:t>proposed in this study showed h</w:t>
      </w:r>
      <w:r w:rsidR="00C545DA">
        <w:rPr>
          <w:rFonts w:ascii="Times New Roman" w:hAnsi="Times New Roman" w:cs="Times New Roman"/>
          <w:sz w:val="22"/>
          <w:szCs w:val="22"/>
          <w:lang w:val="en-US"/>
        </w:rPr>
        <w:t xml:space="preserve">igh discriminating power (AUC </w:t>
      </w:r>
      <w:r w:rsidR="00C545DA" w:rsidRPr="00C545DA">
        <w:rPr>
          <w:rFonts w:ascii="Times New Roman" w:hAnsi="Times New Roman" w:cs="Times New Roman"/>
          <w:sz w:val="22"/>
          <w:szCs w:val="22"/>
          <w:highlight w:val="yellow"/>
          <w:lang w:val="en-US"/>
        </w:rPr>
        <w:t>X</w:t>
      </w:r>
      <w:r w:rsidR="00E033CA">
        <w:rPr>
          <w:rFonts w:ascii="Times New Roman" w:hAnsi="Times New Roman" w:cs="Times New Roman"/>
          <w:sz w:val="22"/>
          <w:szCs w:val="22"/>
          <w:lang w:val="en-US"/>
        </w:rPr>
        <w:t>)</w:t>
      </w:r>
      <w:r w:rsidR="005F14B8" w:rsidRPr="002440B9">
        <w:rPr>
          <w:rFonts w:ascii="Times New Roman" w:hAnsi="Times New Roman" w:cs="Times New Roman"/>
          <w:sz w:val="22"/>
          <w:szCs w:val="22"/>
          <w:lang w:val="en-US"/>
        </w:rPr>
        <w:t xml:space="preserve"> and </w:t>
      </w:r>
      <w:r w:rsidR="00EE1307">
        <w:rPr>
          <w:rFonts w:ascii="Times New Roman" w:hAnsi="Times New Roman" w:cs="Times New Roman"/>
          <w:sz w:val="22"/>
          <w:szCs w:val="22"/>
          <w:lang w:val="en-US"/>
        </w:rPr>
        <w:t>is the first model for prediction long-term hypoparathyroidism that has been internally or externally validated.</w:t>
      </w:r>
      <w:r w:rsidR="00C52D0D">
        <w:rPr>
          <w:rFonts w:ascii="Times New Roman" w:hAnsi="Times New Roman" w:cs="Times New Roman"/>
          <w:sz w:val="22"/>
          <w:szCs w:val="22"/>
          <w:lang w:val="en-US"/>
        </w:rPr>
        <w:t xml:space="preserve"> L</w:t>
      </w:r>
      <w:r w:rsidR="00C52D0D" w:rsidRPr="00C52D0D">
        <w:rPr>
          <w:rFonts w:ascii="Times New Roman" w:hAnsi="Times New Roman" w:cs="Times New Roman"/>
          <w:sz w:val="22"/>
          <w:szCs w:val="22"/>
          <w:lang w:val="en-US"/>
        </w:rPr>
        <w:t xml:space="preserve">arger multicenter studies </w:t>
      </w:r>
      <w:r w:rsidR="00C52D0D">
        <w:rPr>
          <w:rFonts w:ascii="Times New Roman" w:hAnsi="Times New Roman" w:cs="Times New Roman"/>
          <w:sz w:val="22"/>
          <w:szCs w:val="22"/>
          <w:lang w:val="en-US"/>
        </w:rPr>
        <w:t>are necessary to</w:t>
      </w:r>
      <w:r w:rsidR="00C52D0D" w:rsidRPr="00C52D0D">
        <w:rPr>
          <w:rFonts w:ascii="Times New Roman" w:hAnsi="Times New Roman" w:cs="Times New Roman"/>
          <w:sz w:val="22"/>
          <w:szCs w:val="22"/>
          <w:lang w:val="en-US"/>
        </w:rPr>
        <w:t xml:space="preserve"> confirm the existing findings, enhance accuracy, and extend th</w:t>
      </w:r>
      <w:r w:rsidR="00C52D0D">
        <w:rPr>
          <w:rFonts w:ascii="Times New Roman" w:hAnsi="Times New Roman" w:cs="Times New Roman"/>
          <w:sz w:val="22"/>
          <w:szCs w:val="22"/>
          <w:lang w:val="en-US"/>
        </w:rPr>
        <w:t>e validity of the current model.</w:t>
      </w:r>
    </w:p>
    <w:p w14:paraId="682DC25E" w14:textId="6D3ABF1A" w:rsidR="003D1A67" w:rsidRDefault="00EB2E2E" w:rsidP="00BE7918">
      <w:pPr>
        <w:autoSpaceDE w:val="0"/>
        <w:autoSpaceDN w:val="0"/>
        <w:adjustRightInd w:val="0"/>
        <w:spacing w:line="480" w:lineRule="auto"/>
        <w:ind w:firstLine="708"/>
        <w:rPr>
          <w:rFonts w:ascii="Times New Roman" w:hAnsi="Times New Roman" w:cs="Times New Roman"/>
          <w:sz w:val="22"/>
          <w:szCs w:val="22"/>
          <w:lang w:val="en-US"/>
        </w:rPr>
      </w:pPr>
      <w:r w:rsidRPr="002440B9">
        <w:rPr>
          <w:rFonts w:ascii="Times New Roman" w:hAnsi="Times New Roman" w:cs="Times New Roman"/>
          <w:sz w:val="22"/>
          <w:szCs w:val="22"/>
          <w:lang w:val="en-US"/>
        </w:rPr>
        <w:t xml:space="preserve">There has been one </w:t>
      </w:r>
      <w:r w:rsidR="00755A86" w:rsidRPr="002440B9">
        <w:rPr>
          <w:rFonts w:ascii="Times New Roman" w:hAnsi="Times New Roman" w:cs="Times New Roman"/>
          <w:sz w:val="22"/>
          <w:szCs w:val="22"/>
          <w:lang w:val="en-US"/>
        </w:rPr>
        <w:t xml:space="preserve">other </w:t>
      </w:r>
      <w:r w:rsidRPr="002440B9">
        <w:rPr>
          <w:rFonts w:ascii="Times New Roman" w:hAnsi="Times New Roman" w:cs="Times New Roman"/>
          <w:sz w:val="22"/>
          <w:szCs w:val="22"/>
          <w:lang w:val="en-US"/>
        </w:rPr>
        <w:t xml:space="preserve">study </w:t>
      </w:r>
      <w:r w:rsidR="005F14B8" w:rsidRPr="002440B9">
        <w:rPr>
          <w:rFonts w:ascii="Times New Roman" w:hAnsi="Times New Roman" w:cs="Times New Roman"/>
          <w:sz w:val="22"/>
          <w:szCs w:val="22"/>
          <w:lang w:val="en-US"/>
        </w:rPr>
        <w:t>that proposed</w:t>
      </w:r>
      <w:r w:rsidRPr="002440B9">
        <w:rPr>
          <w:rFonts w:ascii="Times New Roman" w:hAnsi="Times New Roman" w:cs="Times New Roman"/>
          <w:sz w:val="22"/>
          <w:szCs w:val="22"/>
          <w:lang w:val="en-US"/>
        </w:rPr>
        <w:t xml:space="preserve"> a prediction tool for developing </w:t>
      </w:r>
      <w:r w:rsidR="00724300">
        <w:rPr>
          <w:rFonts w:ascii="Times New Roman" w:hAnsi="Times New Roman" w:cs="Times New Roman"/>
          <w:sz w:val="22"/>
          <w:szCs w:val="22"/>
          <w:lang w:val="en-US"/>
        </w:rPr>
        <w:t>long-term</w:t>
      </w:r>
      <w:r w:rsidRPr="002440B9">
        <w:rPr>
          <w:rFonts w:ascii="Times New Roman" w:hAnsi="Times New Roman" w:cs="Times New Roman"/>
          <w:sz w:val="22"/>
          <w:szCs w:val="22"/>
          <w:lang w:val="en-US"/>
        </w:rPr>
        <w:t xml:space="preserve"> hypoparathyroidism after total thyroidectomy </w:t>
      </w:r>
      <w:r w:rsidRPr="002440B9">
        <w:rPr>
          <w:rFonts w:ascii="Times New Roman" w:hAnsi="Times New Roman" w:cs="Times New Roman"/>
          <w:sz w:val="22"/>
          <w:szCs w:val="22"/>
          <w:lang w:val="en-US"/>
        </w:rPr>
        <w:fldChar w:fldCharType="begin"/>
      </w:r>
      <w:r w:rsidR="003D1A67">
        <w:rPr>
          <w:rFonts w:ascii="Times New Roman" w:hAnsi="Times New Roman" w:cs="Times New Roman"/>
          <w:sz w:val="22"/>
          <w:szCs w:val="22"/>
          <w:lang w:val="en-US"/>
        </w:rPr>
        <w:instrText xml:space="preserve"> ADDIN EN.CITE &lt;EndNote&gt;&lt;Cite&gt;&lt;Author&gt;Sitges-Serra&lt;/Author&gt;&lt;Year&gt;2017&lt;/Year&gt;&lt;RecNum&gt;36&lt;/RecNum&gt;&lt;DisplayText&gt;&lt;style face="superscript"&gt;22&lt;/style&gt;&lt;/DisplayText&gt;&lt;record&gt;&lt;rec-number&gt;36&lt;/rec-number&gt;&lt;foreign-keys&gt;&lt;key app="EN" db-id="v52zp02z8sfx0lee0xn52wefaerz5ewapwfz" timestamp="1658833265"&gt;36&lt;/key&gt;&lt;/foreign-keys&gt;&lt;ref-type name="Journal Article"&gt;17&lt;/ref-type&gt;&lt;contributors&gt;&lt;authors&gt;&lt;author&gt;Sitges-Serra, Antonio&lt;/author&gt;&lt;author&gt;Gómez, Joaquín&lt;/author&gt;&lt;author&gt;Barczynski, Marcin&lt;/author&gt;&lt;author&gt;Lorente-Poch, Leyre&lt;/author&gt;&lt;author&gt;Iacobone, Maurizio&lt;/author&gt;&lt;author&gt;Sancho, Juan&lt;/author&gt;&lt;/authors&gt;&lt;/contributors&gt;&lt;titles&gt;&lt;title&gt;A nomogram to predict the likelihood of permanent hypoparathyroidism after total thyroidectomy based on delayed serum calcium and iPTH measurements&lt;/title&gt;&lt;secondary-title&gt;Gland Surgery&lt;/secondary-title&gt;&lt;short-title&gt;A nomogram to predict the likelihood of permanent hypoparathyroidism after total thyroidectomy based on delayed serum calcium and iPTH measurements&lt;/short-title&gt;&lt;/titles&gt;&lt;periodical&gt;&lt;full-title&gt;Gland Surgery&lt;/full-title&gt;&lt;/periodical&gt;&lt;pages&gt;S11-S19&lt;/pages&gt;&lt;dates&gt;&lt;year&gt;2017&lt;/year&gt;&lt;/dates&gt;&lt;isbn&gt;2227-8575&lt;/isbn&gt;&lt;urls&gt;&lt;related-urls&gt;&lt;url&gt;https://gs.amegroups.com/article/view/17445&lt;/url&gt;&lt;/related-urls&gt;&lt;/urls&gt;&lt;/record&gt;&lt;/Cite&gt;&lt;/EndNote&gt;</w:instrText>
      </w:r>
      <w:r w:rsidRPr="002440B9">
        <w:rPr>
          <w:rFonts w:ascii="Times New Roman" w:hAnsi="Times New Roman" w:cs="Times New Roman"/>
          <w:sz w:val="22"/>
          <w:szCs w:val="22"/>
          <w:lang w:val="en-US"/>
        </w:rPr>
        <w:fldChar w:fldCharType="separate"/>
      </w:r>
      <w:r w:rsidR="003D1A67" w:rsidRPr="003D1A67">
        <w:rPr>
          <w:rFonts w:ascii="Times New Roman" w:hAnsi="Times New Roman" w:cs="Times New Roman"/>
          <w:noProof/>
          <w:sz w:val="22"/>
          <w:szCs w:val="22"/>
          <w:vertAlign w:val="superscript"/>
          <w:lang w:val="en-US"/>
        </w:rPr>
        <w:t>22</w:t>
      </w:r>
      <w:r w:rsidRPr="002440B9">
        <w:rPr>
          <w:rFonts w:ascii="Times New Roman" w:hAnsi="Times New Roman" w:cs="Times New Roman"/>
          <w:sz w:val="22"/>
          <w:szCs w:val="22"/>
          <w:lang w:val="en-US"/>
        </w:rPr>
        <w:fldChar w:fldCharType="end"/>
      </w:r>
      <w:r w:rsidRPr="002440B9">
        <w:rPr>
          <w:rFonts w:ascii="Times New Roman" w:hAnsi="Times New Roman" w:cs="Times New Roman"/>
          <w:sz w:val="22"/>
          <w:szCs w:val="22"/>
          <w:lang w:val="en-US"/>
        </w:rPr>
        <w:t xml:space="preserve">. </w:t>
      </w:r>
      <w:r w:rsidR="00325597" w:rsidRPr="002440B9">
        <w:rPr>
          <w:rFonts w:ascii="Times New Roman" w:hAnsi="Times New Roman" w:cs="Times New Roman"/>
          <w:sz w:val="22"/>
          <w:szCs w:val="22"/>
          <w:lang w:val="en-US"/>
        </w:rPr>
        <w:t>T</w:t>
      </w:r>
      <w:r w:rsidR="00783F12" w:rsidRPr="002440B9">
        <w:rPr>
          <w:rFonts w:ascii="Times New Roman" w:hAnsi="Times New Roman" w:cs="Times New Roman"/>
          <w:sz w:val="22"/>
          <w:szCs w:val="22"/>
          <w:lang w:val="en-US"/>
        </w:rPr>
        <w:t>hat predictio</w:t>
      </w:r>
      <w:r w:rsidR="00325597" w:rsidRPr="002440B9">
        <w:rPr>
          <w:rFonts w:ascii="Times New Roman" w:hAnsi="Times New Roman" w:cs="Times New Roman"/>
          <w:sz w:val="22"/>
          <w:szCs w:val="22"/>
          <w:lang w:val="en-US"/>
        </w:rPr>
        <w:t xml:space="preserve">n tool </w:t>
      </w:r>
      <w:r w:rsidR="007F304C" w:rsidRPr="002440B9">
        <w:rPr>
          <w:rFonts w:ascii="Times New Roman" w:hAnsi="Times New Roman" w:cs="Times New Roman"/>
          <w:sz w:val="22"/>
          <w:szCs w:val="22"/>
          <w:lang w:val="en-US"/>
        </w:rPr>
        <w:t xml:space="preserve">was not validated and </w:t>
      </w:r>
      <w:r w:rsidR="00325597" w:rsidRPr="002440B9">
        <w:rPr>
          <w:rFonts w:ascii="Times New Roman" w:hAnsi="Times New Roman" w:cs="Times New Roman"/>
          <w:sz w:val="22"/>
          <w:szCs w:val="22"/>
          <w:lang w:val="en-US"/>
        </w:rPr>
        <w:t>contained two parameters which could only be measured after one month:</w:t>
      </w:r>
      <w:r w:rsidR="00783F12" w:rsidRPr="002440B9">
        <w:rPr>
          <w:rFonts w:ascii="Times New Roman" w:hAnsi="Times New Roman" w:cs="Times New Roman"/>
          <w:sz w:val="22"/>
          <w:szCs w:val="22"/>
          <w:lang w:val="en-US"/>
        </w:rPr>
        <w:t xml:space="preserve"> PTH and calcium levels at 1 month after surgery. </w:t>
      </w:r>
      <w:r w:rsidR="00755A86" w:rsidRPr="002440B9">
        <w:rPr>
          <w:rFonts w:ascii="Times New Roman" w:hAnsi="Times New Roman" w:cs="Times New Roman"/>
          <w:sz w:val="22"/>
          <w:szCs w:val="22"/>
          <w:lang w:val="en-US"/>
        </w:rPr>
        <w:t>T</w:t>
      </w:r>
      <w:r w:rsidR="007B6081" w:rsidRPr="002440B9">
        <w:rPr>
          <w:rFonts w:ascii="Times New Roman" w:hAnsi="Times New Roman" w:cs="Times New Roman"/>
          <w:sz w:val="22"/>
          <w:szCs w:val="22"/>
          <w:lang w:val="en-US"/>
        </w:rPr>
        <w:t xml:space="preserve">he current study considered the selection of variables who are available just one day after surgery. This facilitates a quick </w:t>
      </w:r>
      <w:r w:rsidR="001066C2" w:rsidRPr="002440B9">
        <w:rPr>
          <w:rFonts w:ascii="Times New Roman" w:hAnsi="Times New Roman" w:cs="Times New Roman"/>
          <w:sz w:val="22"/>
          <w:szCs w:val="22"/>
          <w:lang w:val="en-US"/>
        </w:rPr>
        <w:t xml:space="preserve">individual </w:t>
      </w:r>
      <w:r w:rsidR="00325597" w:rsidRPr="002440B9">
        <w:rPr>
          <w:rFonts w:ascii="Times New Roman" w:hAnsi="Times New Roman" w:cs="Times New Roman"/>
          <w:sz w:val="22"/>
          <w:szCs w:val="22"/>
          <w:lang w:val="en-US"/>
        </w:rPr>
        <w:t>assessment</w:t>
      </w:r>
      <w:r w:rsidR="001066C2" w:rsidRPr="002440B9">
        <w:rPr>
          <w:rFonts w:ascii="Times New Roman" w:hAnsi="Times New Roman" w:cs="Times New Roman"/>
          <w:sz w:val="22"/>
          <w:szCs w:val="22"/>
          <w:lang w:val="en-US"/>
        </w:rPr>
        <w:t xml:space="preserve"> of patients</w:t>
      </w:r>
      <w:r w:rsidR="00325597" w:rsidRPr="002440B9">
        <w:rPr>
          <w:rFonts w:ascii="Times New Roman" w:hAnsi="Times New Roman" w:cs="Times New Roman"/>
          <w:sz w:val="22"/>
          <w:szCs w:val="22"/>
          <w:lang w:val="en-US"/>
        </w:rPr>
        <w:t xml:space="preserve"> at risk for </w:t>
      </w:r>
      <w:r w:rsidR="00724300">
        <w:rPr>
          <w:rFonts w:ascii="Times New Roman" w:hAnsi="Times New Roman" w:cs="Times New Roman"/>
          <w:sz w:val="22"/>
          <w:szCs w:val="22"/>
          <w:lang w:val="en-US"/>
        </w:rPr>
        <w:t>long-term</w:t>
      </w:r>
      <w:r w:rsidR="00325597" w:rsidRPr="002440B9">
        <w:rPr>
          <w:rFonts w:ascii="Times New Roman" w:hAnsi="Times New Roman" w:cs="Times New Roman"/>
          <w:sz w:val="22"/>
          <w:szCs w:val="22"/>
          <w:lang w:val="en-US"/>
        </w:rPr>
        <w:t xml:space="preserve"> hypoparathyroidism</w:t>
      </w:r>
      <w:r w:rsidR="00F177A1" w:rsidRPr="002440B9">
        <w:rPr>
          <w:rFonts w:ascii="Times New Roman" w:hAnsi="Times New Roman" w:cs="Times New Roman"/>
          <w:sz w:val="22"/>
          <w:szCs w:val="22"/>
          <w:lang w:val="en-US"/>
        </w:rPr>
        <w:t xml:space="preserve"> after total thyroidectomy</w:t>
      </w:r>
      <w:r w:rsidR="00B13515">
        <w:rPr>
          <w:rFonts w:ascii="Times New Roman" w:hAnsi="Times New Roman" w:cs="Times New Roman"/>
          <w:sz w:val="22"/>
          <w:szCs w:val="22"/>
          <w:lang w:val="en-US"/>
        </w:rPr>
        <w:t xml:space="preserve"> and could aid in personalized discharge instructions and supplementation regimens.</w:t>
      </w:r>
      <w:r w:rsidR="003D1A67">
        <w:rPr>
          <w:rFonts w:ascii="Times New Roman" w:hAnsi="Times New Roman" w:cs="Times New Roman"/>
          <w:sz w:val="22"/>
          <w:szCs w:val="22"/>
          <w:lang w:val="en-US"/>
        </w:rPr>
        <w:t xml:space="preserve"> </w:t>
      </w:r>
      <w:r w:rsidR="003D1A67" w:rsidRPr="003D1A67">
        <w:rPr>
          <w:rFonts w:ascii="Times New Roman" w:hAnsi="Times New Roman" w:cs="Times New Roman"/>
          <w:sz w:val="22"/>
          <w:szCs w:val="22"/>
          <w:lang w:val="en-US"/>
        </w:rPr>
        <w:t xml:space="preserve">By identifying patients at higher risk, healthcare providers can </w:t>
      </w:r>
      <w:r w:rsidR="003D1A67">
        <w:rPr>
          <w:rFonts w:ascii="Times New Roman" w:hAnsi="Times New Roman" w:cs="Times New Roman"/>
          <w:sz w:val="22"/>
          <w:szCs w:val="22"/>
          <w:lang w:val="en-US"/>
        </w:rPr>
        <w:t xml:space="preserve">further </w:t>
      </w:r>
      <w:r w:rsidR="003D1A67" w:rsidRPr="003D1A67">
        <w:rPr>
          <w:rFonts w:ascii="Times New Roman" w:hAnsi="Times New Roman" w:cs="Times New Roman"/>
          <w:sz w:val="22"/>
          <w:szCs w:val="22"/>
          <w:lang w:val="en-US"/>
        </w:rPr>
        <w:t>allocate appropriate follow-up care, calcium and vitamin D supplementation, and potentially reduce the burden on healthcare resources by targeting interventions to those who need them most.</w:t>
      </w:r>
    </w:p>
    <w:p w14:paraId="0EFDB884" w14:textId="5A9CDAC3" w:rsidR="00984927" w:rsidRDefault="00B5698F" w:rsidP="00B5698F">
      <w:pPr>
        <w:autoSpaceDE w:val="0"/>
        <w:autoSpaceDN w:val="0"/>
        <w:adjustRightInd w:val="0"/>
        <w:spacing w:line="480" w:lineRule="auto"/>
        <w:ind w:firstLine="708"/>
        <w:rPr>
          <w:rFonts w:ascii="Times New Roman" w:hAnsi="Times New Roman" w:cs="Times New Roman"/>
          <w:sz w:val="22"/>
          <w:szCs w:val="22"/>
          <w:lang w:val="en-US"/>
        </w:rPr>
      </w:pPr>
      <w:r w:rsidRPr="002440B9">
        <w:rPr>
          <w:rFonts w:ascii="Times New Roman" w:hAnsi="Times New Roman" w:cs="Times New Roman"/>
          <w:sz w:val="22"/>
          <w:szCs w:val="22"/>
          <w:lang w:val="en-US"/>
        </w:rPr>
        <w:t xml:space="preserve">The incidence of </w:t>
      </w:r>
      <w:r>
        <w:rPr>
          <w:rFonts w:ascii="Times New Roman" w:hAnsi="Times New Roman" w:cs="Times New Roman"/>
          <w:sz w:val="22"/>
          <w:szCs w:val="22"/>
          <w:lang w:val="en-US"/>
        </w:rPr>
        <w:t>long-term</w:t>
      </w:r>
      <w:r w:rsidRPr="002440B9">
        <w:rPr>
          <w:rFonts w:ascii="Times New Roman" w:hAnsi="Times New Roman" w:cs="Times New Roman"/>
          <w:sz w:val="22"/>
          <w:szCs w:val="22"/>
          <w:lang w:val="en-US"/>
        </w:rPr>
        <w:t xml:space="preserve"> hypopar</w:t>
      </w:r>
      <w:r>
        <w:rPr>
          <w:rFonts w:ascii="Times New Roman" w:hAnsi="Times New Roman" w:cs="Times New Roman"/>
          <w:sz w:val="22"/>
          <w:szCs w:val="22"/>
          <w:lang w:val="en-US"/>
        </w:rPr>
        <w:t xml:space="preserve">athyroidism in our cohort was </w:t>
      </w:r>
      <w:r w:rsidRPr="00C545DA">
        <w:rPr>
          <w:rFonts w:ascii="Times New Roman" w:hAnsi="Times New Roman" w:cs="Times New Roman"/>
          <w:sz w:val="22"/>
          <w:szCs w:val="22"/>
          <w:highlight w:val="yellow"/>
          <w:lang w:val="en-US"/>
        </w:rPr>
        <w:t>X</w:t>
      </w:r>
      <w:r w:rsidRPr="002440B9">
        <w:rPr>
          <w:rFonts w:ascii="Times New Roman" w:hAnsi="Times New Roman" w:cs="Times New Roman"/>
          <w:sz w:val="22"/>
          <w:szCs w:val="22"/>
          <w:lang w:val="en-US"/>
        </w:rPr>
        <w:t xml:space="preserve">%, which seems to be in line with incidences reported in other nation-wide multicenter studies </w:t>
      </w:r>
      <w:r w:rsidRPr="002440B9">
        <w:rPr>
          <w:rFonts w:ascii="Times New Roman" w:hAnsi="Times New Roman" w:cs="Times New Roman"/>
          <w:sz w:val="22"/>
          <w:szCs w:val="22"/>
          <w:lang w:val="en-US"/>
        </w:rPr>
        <w:fldChar w:fldCharType="begin">
          <w:fldData xml:space="preserve">PEVuZE5vdGU+PENpdGU+PEF1dGhvcj5Ew61lejwvQXV0aG9yPjxZZWFyPjIwMTk8L1llYXI+PFJl
Y051bT4xNzwvUmVjTnVtPjxEaXNwbGF5VGV4dD48c3R5bGUgZmFjZT0ic3VwZXJzY3JpcHQiPjQs
IDIzPC9zdHlsZT48L0Rpc3BsYXlUZXh0PjxyZWNvcmQ+PHJlYy1udW1iZXI+MTc8L3JlYy1udW1i
ZXI+PGZvcmVpZ24ta2V5cz48a2V5IGFwcD0iRU4iIGRiLWlkPSJ2NTJ6cDAyejhzZngwbGVlMHhu
NTJ3ZWZhZXJ6NWV3YXB3ZnoiIHRpbWVzdGFtcD0iMTY1Mjk2MjM0MiI+MTc8L2tleT48L2ZvcmVp
Z24ta2V5cz48cmVmLXR5cGUgbmFtZT0iSm91cm5hbCBBcnRpY2xlIj4xNzwvcmVmLXR5cGU+PGNv
bnRyaWJ1dG9ycz48YXV0aG9ycz48YXV0aG9yPkTDrWV6LCBKLiBKLjwvYXV0aG9yPjxhdXRob3I+
QW5kYSwgRS48L2F1dGhvcj48YXV0aG9yPlNhc3RyZSwgSi48L2F1dGhvcj48YXV0aG9yPlDDqXJl
eiBDb3JyYWwsIEIuPC9hdXRob3I+PGF1dGhvcj7DgWx2YXJlei1Fc2NvbMOhLCBDLjwvYXV0aG9y
PjxhdXRob3I+TWFuasOzbiwgTC48L2F1dGhvcj48YXV0aG9yPlBhamEsIE0uPC9hdXRob3I+PGF1
dGhvcj5TYW1ibywgTS48L2F1dGhvcj48YXV0aG9yPlNhbnRpYWdvIEZlcm7DoW5kZXosIFAuPC9h
dXRob3I+PGF1dGhvcj5CbGFuY28gQ2FycmVyYSwgQy48L2F1dGhvcj48YXV0aG9yPkdhbG9mcsOp
LCBKLiBDLjwvYXV0aG9yPjxhdXRob3I+TmF2YXJybywgRS48L2F1dGhvcj48YXV0aG9yPlphZsOz
biwgQy48L2F1dGhvcj48YXV0aG9yPlNhbnosIEUuPC9hdXRob3I+PGF1dGhvcj5PbGVhZ2EsIEEu
PC9hdXRob3I+PGF1dGhvcj5CYW5kcsOpcywgTy48L2F1dGhvcj48YXV0aG9yPkRvbm5heSwgUy48
L2F1dGhvcj48YXV0aG9yPk1lZ8OtYSwgQS48L2F1dGhvcj48YXV0aG9yPlBpY2FsbG8sIE0uPC9h
dXRob3I+PGF1dGhvcj5Tw6FuY2hleiBSYWduYXJzc29uLCBDLjwvYXV0aG9yPjxhdXRob3I+QmFl
bmEtTmlldG8sIEcuPC9hdXRob3I+PGF1dGhvcj5HYXJjw61hLCBKLiBDLiBGLjwvYXV0aG9yPjxh
dXRob3I+TGVjdW1iZXJyaSwgQi48L2F1dGhvcj48YXV0aG9yPmRlIGxhIFZlZ2EsIE0uIFMuPC9h
dXRob3I+PGF1dGhvcj5Sb21lcm8tTGx1Y2gsIEEuIFIuPC9hdXRob3I+PGF1dGhvcj5JZ2xlc2lh
cywgUC48L2F1dGhvcj48L2F1dGhvcnM+PC9jb250cmlidXRvcnM+PGF1dGgtYWRkcmVzcz5EZXBh
cnRtZW50IG9mIEVuZG9jcmlub2xvZ3ksIEhvc3BpdGFsIFVuaXZlcnNpdGFyaW8gUmFtw7NuIHkg
Q2FqYWwsIE1hZHJpZCwgU3BhaW4uIGp1YW5qb3NlLmRpZXpAc2FsdWQubWFkcmlkLm9yZy4mI3hE
O0RlcGFydG1lbnQgb2YgRW5kb2NyaW5vbG9neSwgSG9zcGl0YWwgVW5pdmVyc2l0YXJpbyBQdWVy
dGEgZGUgSGllcnJvIE1hamFkYWhvbmRhLCBNYWRyaWQsIFNwYWluLiBqdWFuam9zZS5kaWV6QHNh
bHVkLm1hZHJpZC5vcmcuJiN4RDtEZXBhcnRtZW50IG9mIEVuZG9jcmlub2xvZ3ksIENvbXBsZWpv
IEhvc3BpdGFsYXJpbyBkZSBOYXZhcnJhLCBQYW1wbG9uYSwgU3BhaW4uJiN4RDtEZXBhcnRtZW50
IG9mIEVuZG9jcmlub2xvZ3ksIENvbXBsZWpvIEhvc3BpdGFsYXJpbyBkZSBUb2xlZG8sIFRvbGVk
bywgU3BhaW4uJiN4RDtEZXBhcnRtZW50IG9mIEVuZG9jcmlub2xvZ3ksIENvbXBsZWpvIEFzaXN0
ZW5jaWFsIFVuaXZlcnNpdGFyaW8gZGUgTGXDs24sIExlw7NuLCBTcGFpbi4mI3hEO0RlcGFydG1l
bnQgb2YgRW5kb2NyaW5vbG9neSwgSG9zcGl0YWwgVW5pdmVyc2l0YXJpbyBMYSBQYXosIE1hZHJp
ZCwgU3BhaW4uJiN4RDtEZXBhcnRtZW50IG9mIEVuZG9jcmlub2xvZ3ksIEhvc3BpdGFsIFVuaXZl
cnNpdGFyaW8gQ2VudHJhbCBkZSBBc3R1cmlhcywgT3ZpZWRvLCBTcGFpbi4mI3hEO0RlcGFydG1l
bnQgb2YgRW5kb2NyaW5vbG9neSwgSG9zcGl0YWwgVW5pdmVyc2l0YXJpbyBkZSBCYXN1cnRvLCBC
aWxiYW8sIFNwYWluLiYjeEQ7RGVwYXJ0bWVudCBvZiBFbmRvY3Jpbm9sb2d5LCBIb3NwaXRhbCBV
bml2ZXJzaXRhcmlvIEdyZWdvcmlvIE1hcmHDscOzbiwgTWFkcmlkLCBTcGFpbi4mI3hEO0RlcGFy
dG1lbnQgb2YgRW5kb2NyaW5vbG9neSwgQ29tcGxlam8gSG9zcGl0YWxhcmlvIGRlIEphw6luLCBK
YcOpbiwgU3BhaW4uJiN4RDtEZXBhcnRtZW50IG9mIEVuZG9jcmlub2xvZ3ksIEhvc3BpdGFsIFVu
aXZlcnNpdGFyaW8gUHLDrW5jaXBlIGRlIEFzdHVyaWFzLCBBbGNhbMOhIGRlIEhlbmFyZXMsIE1h
ZHJpZCwgU3BhaW4uJiN4RDtEZXBhcnRtZW50IG9mIEVuZG9jcmlub2xvZ3ksIENsw61uaWNhIFVu
aXZlcnNpZGFkIGRlIE5hdmFycmEsIFBhbXBsb25hLCBTcGFpbi4mI3hEO0RlcGFydG1lbnQgb2Yg
RW5kb2NyaW5vbG9neSwgSG9zcGl0YWwgVW5pdmVyc2l0YXJpbyBWaXJnZW4gZGVsIFJvY8Otbywg
U2V2aWxsYSwgU3BhaW4uJiN4RDtEZXBhcnRtZW50IG9mIEVuZG9jcmlub2xvZ3ksIEhvc3BpdGFs
IFVuaXZlcnNpdGFyaSBWYWxsIGQmYXBvcztIZWJyb24sIEJhcmNlbG9uYSwgU3BhaW4uJiN4RDtE
ZXBhcnRtZW50IG9mIEVuZG9jcmlub2xvZ3ksIEhvc3BpdGFsIFJveW8gVmlsbGFub3ZhLCBaYXJh
Z296YSwgU3BhaW4uJiN4RDtEZXBhcnRtZW50IG9mIEVuZG9jcmlub2xvZ3ksIEZ1bmRhY2nDs24g
SG9zcGl0YWwgZGUgQWxjb3Jjw7NuLCBBbGNvcmPDs24sIE1hZHJpZCwgU3BhaW4uJiN4RDtEZXBh
cnRtZW50IG9mIEVuZG9jcmlub2xvZ3ksIEhvc3BpdGFsIFVuaXZlcnNpdGFyaW8gZGUgVGFycmFn
b25hIEpvYW4gWFhJSUksIElJU1BWLCBVbml2ZXJzaXRhdCBSb3ZpcmEgaSBWaXJnaWxpLCBDaWJl
cmRlbSwgVGFycmFnb25hLCBTcGFpbi4mI3hEO0RlcGFydG1lbnQgb2YgRW5kb2NyaW5vbG9neSwg
SG9zcGl0YWwgZGUgSmVyZXosIEplcmV6IGRlIGxhIEZyb250ZXJhLCBDw6FkaXosIFNwYWluLiYj
eEQ7RGVwYXJ0bWVudCBvZiBFbmRvY3Jpbm9sb2d5LCBIb3NwaXRhbCBWaXJnZW4gZGUgbGEgVmlj
dG9yaWEsIE3DoWxhZ2EsIFNwYWluLiYjeEQ7RGVwYXJ0bWVudCBvZiBFbmRvY3Jpbm9sb2d5LCBI
b3NwaXRhbCBNb2lzw6hzIEJyb2dnaSwgU2FudCBKb2FuIERlc3DDrSwgQmFyY2Vsb25hLCBTcGFp
bi4mI3hEO0RlcGFydG1lbnQgb2YgRW5kb2NyaW5vbG9neSwgSG9zcGl0YWwgVW5pdmVyc2l0YXJp
byBSYW3Ds24geSBDYWphbCwgTWFkcmlkLCBTcGFpbi4mI3hEO0RlcGFydG1lbnQgb2YgRW5kb2Ny
aW5vbG9neSwgSG9zcGl0YWwgVW5pdmVyc2l0YXJpbyBQdWVydGEgZGUgSGllcnJvIE1hamFkYWhv
bmRhLCBNYWRyaWQsIFNwYWluLjwvYXV0aC1hZGRyZXNzPjx0aXRsZXM+PHRpdGxlPlByZXZhbGVu
Y2UgYW5kIHJpc2sgZmFjdG9ycyBmb3IgaHlwb3BhcmF0aHlyb2lkaXNtIGZvbGxvd2luZyB0b3Rh
bCB0aHlyb2lkZWN0b215IGluIFNwYWluOiBhIG11bHRpY2VudHJpYyBhbmQgbmF0aW9uLXdpZGUg
cmV0cm9zcGVjdGl2ZSBhbmFseXNpczwvdGl0bGU+PHNlY29uZGFyeS10aXRsZT5FbmRvY3JpbmU8
L3NlY29uZGFyeS10aXRsZT48L3RpdGxlcz48cGVyaW9kaWNhbD48ZnVsbC10aXRsZT5FbmRvY3Jp
bmU8L2Z1bGwtdGl0bGU+PC9wZXJpb2RpY2FsPjxwYWdlcz40MDUtNDE1PC9wYWdlcz48dm9sdW1l
PjY2PC92b2x1bWU+PG51bWJlcj4yPC9udW1iZXI+PGtleXdvcmRzPjxrZXl3b3JkPkFkb2xlc2Nl
bnQ8L2tleXdvcmQ+PGtleXdvcmQ+QWR1bHQ8L2tleXdvcmQ+PGtleXdvcmQ+QWdlZDwva2V5d29y
ZD48a2V5d29yZD5BZ2VkLCA4MCBhbmQgb3Zlcjwva2V5d29yZD48a2V5d29yZD5GZW1hbGU8L2tl
eXdvcmQ+PGtleXdvcmQ+Rm9sbG93LVVwIFN0dWRpZXM8L2tleXdvcmQ+PGtleXdvcmQ+SHVtYW5z
PC9rZXl3b3JkPjxrZXl3b3JkPkh5cG9wYXJhdGh5cm9pZGlzbS8gZXBpZGVtaW9sb2d5L2V0aW9s
b2d5PC9rZXl3b3JkPjxrZXl3b3JkPk1hbGU8L2tleXdvcmQ+PGtleXdvcmQ+TWlkZGxlIEFnZWQ8
L2tleXdvcmQ+PGtleXdvcmQ+UG9zdG9wZXJhdGl2ZSBDb21wbGljYXRpb25zLyBlcGlkZW1pb2xv
Z3kvZXRpb2xvZ3k8L2tleXdvcmQ+PGtleXdvcmQ+UHJldmFsZW5jZTwva2V5d29yZD48a2V5d29y
ZD5SZXRyb3NwZWN0aXZlIFN0dWRpZXM8L2tleXdvcmQ+PGtleXdvcmQ+UmlzayBGYWN0b3JzPC9r
ZXl3b3JkPjxrZXl3b3JkPlNwYWluL2VwaWRlbWlvbG9neTwva2V5d29yZD48a2V5d29yZD5UaHly
b2lkZWN0b215LyBhZHZlcnNlIGVmZmVjdHM8L2tleXdvcmQ+PGtleXdvcmQ+WW91bmcgQWR1bHQ8
L2tleXdvcmQ+PGtleXdvcmQ+SHlwb2NhbGNlbWlhPC9rZXl3b3JkPjxrZXl3b3JkPkh5cG9wYXJh
dGh5cm9pZGlzbTwva2V5d29yZD48a2V5d29yZD5UaHlyb2lkIHN1cmdlcnk8L2tleXdvcmQ+PGtl
eXdvcmQ+VGh5cm9pZGVjdG9teTwva2V5d29yZD48L2tleXdvcmRzPjxkYXRlcz48eWVhcj4yMDE5
PC95ZWFyPjxwdWItZGF0ZXM+PGRhdGU+Tm92PC9kYXRlPjwvcHViLWRhdGVzPjwvZGF0ZXM+PGlz
Ym4+MTU1OS0wMTAwIChFbGVjdHJvbmljKSYjeEQ7MTM1NS0wMDhYIChMaW5raW5nKTwvaXNibj48
YWNjZXNzaW9uLW51bT4zMTMxNzUyNDwvYWNjZXNzaW9uLW51bT48dXJscz48L3VybHM+PC9yZWNv
cmQ+PC9DaXRlPjxDaXRlPjxBdXRob3I+SsO4cmdlbnNlbjwvQXV0aG9yPjxZZWFyPjIwMjA8L1ll
YXI+PFJlY051bT4yNzwvUmVjTnVtPjxyZWNvcmQ+PHJlYy1udW1iZXI+Mjc8L3JlYy1udW1iZXI+
PGZvcmVpZ24ta2V5cz48a2V5IGFwcD0iRU4iIGRiLWlkPSJ2NTJ6cDAyejhzZngwbGVlMHhuNTJ3
ZWZhZXJ6NWV3YXB3ZnoiIHRpbWVzdGFtcD0iMTY1MzM5NTcyMyI+Mjc8L2tleT48L2ZvcmVpZ24t
a2V5cz48cmVmLXR5cGUgbmFtZT0iSm91cm5hbCBBcnRpY2xlIj4xNzwvcmVmLXR5cGU+PGNvbnRy
aWJ1dG9ycz48YXV0aG9ycz48YXV0aG9yPkrDuHJnZW5zZW4sIEMuIFUuPC9hdXRob3I+PGF1dGhv
cj5Ib23DuGUsIFAuPC9hdXRob3I+PGF1dGhvcj5EYWhsLCBNLjwvYXV0aG9yPjxhdXRob3I+SGl0
eiwgTS4gRi48L2F1dGhvcj48L2F1dGhvcnM+PC9jb250cmlidXRvcnM+PGF1dGgtYWRkcmVzcz5j
dWpAcmVnaW9uc2phZWxsYW5kLmRrLjwvYXV0aC1hZGRyZXNzPjx0aXRsZXM+PHRpdGxlPkhpZ2gg
aW5jaWRlbmNlIG9mIGNocm9uaWMgaHlwb3BhcmF0aHlyb2lkaXNtIHNlY29uZGFyeSB0byB0b3Rh
bCB0aHlyb2lkZWN0b215PC90aXRsZT48c2Vjb25kYXJ5LXRpdGxlPkRhbiBNZWQgSjwvc2Vjb25k
YXJ5LXRpdGxlPjwvdGl0bGVzPjxwZXJpb2RpY2FsPjxmdWxsLXRpdGxlPkRhbiBNZWQgSjwvZnVs
bC10aXRsZT48L3BlcmlvZGljYWw+PHZvbHVtZT42Nzwvdm9sdW1lPjxudW1iZXI+NTwvbnVtYmVy
PjxrZXl3b3Jkcz48a2V5d29yZD5BZHVsdDwva2V5d29yZD48a2V5d29yZD5EZW5tYXJrL2VwaWRl
bWlvbG9neTwva2V5d29yZD48a2V5d29yZD5GZW1hbGU8L2tleXdvcmQ+PGtleXdvcmQ+SHVtYW5z
PC9rZXl3b3JkPjxrZXl3b3JkPkh5cG9wYXJhdGh5cm9pZGlzbS8gZXBpZGVtaW9sb2d5L2V0aW9s
b2d5PC9rZXl3b3JkPjxrZXl3b3JkPkluY2lkZW5jZTwva2V5d29yZD48a2V5d29yZD5Mb2dpc3Rp
YyBNb2RlbHM8L2tleXdvcmQ+PGtleXdvcmQ+TWFsZTwva2V5d29yZD48a2V5d29yZD5NaWRkbGUg
QWdlZDwva2V5d29yZD48a2V5d29yZD5Qb3N0b3BlcmF0aXZlIENvbXBsaWNhdGlvbnMvIGVwaWRl
bWlvbG9neS9ldGlvbG9neTwva2V5d29yZD48a2V5d29yZD5SZXRyb3NwZWN0aXZlIFN0dWRpZXM8
L2tleXdvcmQ+PGtleXdvcmQ+UmlzayBGYWN0b3JzPC9rZXl3b3JkPjxrZXl3b3JkPlRoeXJvaWQg
RGlzZWFzZXMvc3VyZ2VyeTwva2V5d29yZD48a2V5d29yZD5UaHlyb2lkZWN0b215LyBhZHZlcnNl
IGVmZmVjdHM8L2tleXdvcmQ+PC9rZXl3b3Jkcz48ZGF0ZXM+PHllYXI+MjAyMDwveWVhcj48cHVi
LWRhdGVzPjxkYXRlPk1heSAxPC9kYXRlPjwvcHViLWRhdGVzPjwvZGF0ZXM+PGlzYm4+MjI0NS0x
OTE5IChFbGVjdHJvbmljKSYjeEQ7MjI0NS0xOTE5IChMaW5raW5nKTwvaXNibj48YWNjZXNzaW9u
LW51bT4zMjM1MTIwMTwvYWNjZXNzaW9uLW51bT48dXJscz48L3VybHM+PC9yZWNvcmQ+PC9DaXRl
PjwvRW5kTm90ZT4A
</w:fldData>
        </w:fldChar>
      </w:r>
      <w:r w:rsidR="00E30DB4">
        <w:rPr>
          <w:rFonts w:ascii="Times New Roman" w:hAnsi="Times New Roman" w:cs="Times New Roman"/>
          <w:sz w:val="22"/>
          <w:szCs w:val="22"/>
          <w:lang w:val="en-US"/>
        </w:rPr>
        <w:instrText xml:space="preserve"> ADDIN EN.CITE </w:instrText>
      </w:r>
      <w:r w:rsidR="00E30DB4">
        <w:rPr>
          <w:rFonts w:ascii="Times New Roman" w:hAnsi="Times New Roman" w:cs="Times New Roman"/>
          <w:sz w:val="22"/>
          <w:szCs w:val="22"/>
          <w:lang w:val="en-US"/>
        </w:rPr>
        <w:fldChar w:fldCharType="begin">
          <w:fldData xml:space="preserve">PEVuZE5vdGU+PENpdGU+PEF1dGhvcj5Ew61lejwvQXV0aG9yPjxZZWFyPjIwMTk8L1llYXI+PFJl
Y051bT4xNzwvUmVjTnVtPjxEaXNwbGF5VGV4dD48c3R5bGUgZmFjZT0ic3VwZXJzY3JpcHQiPjQs
IDIzPC9zdHlsZT48L0Rpc3BsYXlUZXh0PjxyZWNvcmQ+PHJlYy1udW1iZXI+MTc8L3JlYy1udW1i
ZXI+PGZvcmVpZ24ta2V5cz48a2V5IGFwcD0iRU4iIGRiLWlkPSJ2NTJ6cDAyejhzZngwbGVlMHhu
NTJ3ZWZhZXJ6NWV3YXB3ZnoiIHRpbWVzdGFtcD0iMTY1Mjk2MjM0MiI+MTc8L2tleT48L2ZvcmVp
Z24ta2V5cz48cmVmLXR5cGUgbmFtZT0iSm91cm5hbCBBcnRpY2xlIj4xNzwvcmVmLXR5cGU+PGNv
bnRyaWJ1dG9ycz48YXV0aG9ycz48YXV0aG9yPkTDrWV6LCBKLiBKLjwvYXV0aG9yPjxhdXRob3I+
QW5kYSwgRS48L2F1dGhvcj48YXV0aG9yPlNhc3RyZSwgSi48L2F1dGhvcj48YXV0aG9yPlDDqXJl
eiBDb3JyYWwsIEIuPC9hdXRob3I+PGF1dGhvcj7DgWx2YXJlei1Fc2NvbMOhLCBDLjwvYXV0aG9y
PjxhdXRob3I+TWFuasOzbiwgTC48L2F1dGhvcj48YXV0aG9yPlBhamEsIE0uPC9hdXRob3I+PGF1
dGhvcj5TYW1ibywgTS48L2F1dGhvcj48YXV0aG9yPlNhbnRpYWdvIEZlcm7DoW5kZXosIFAuPC9h
dXRob3I+PGF1dGhvcj5CbGFuY28gQ2FycmVyYSwgQy48L2F1dGhvcj48YXV0aG9yPkdhbG9mcsOp
LCBKLiBDLjwvYXV0aG9yPjxhdXRob3I+TmF2YXJybywgRS48L2F1dGhvcj48YXV0aG9yPlphZsOz
biwgQy48L2F1dGhvcj48YXV0aG9yPlNhbnosIEUuPC9hdXRob3I+PGF1dGhvcj5PbGVhZ2EsIEEu
PC9hdXRob3I+PGF1dGhvcj5CYW5kcsOpcywgTy48L2F1dGhvcj48YXV0aG9yPkRvbm5heSwgUy48
L2F1dGhvcj48YXV0aG9yPk1lZ8OtYSwgQS48L2F1dGhvcj48YXV0aG9yPlBpY2FsbG8sIE0uPC9h
dXRob3I+PGF1dGhvcj5Tw6FuY2hleiBSYWduYXJzc29uLCBDLjwvYXV0aG9yPjxhdXRob3I+QmFl
bmEtTmlldG8sIEcuPC9hdXRob3I+PGF1dGhvcj5HYXJjw61hLCBKLiBDLiBGLjwvYXV0aG9yPjxh
dXRob3I+TGVjdW1iZXJyaSwgQi48L2F1dGhvcj48YXV0aG9yPmRlIGxhIFZlZ2EsIE0uIFMuPC9h
dXRob3I+PGF1dGhvcj5Sb21lcm8tTGx1Y2gsIEEuIFIuPC9hdXRob3I+PGF1dGhvcj5JZ2xlc2lh
cywgUC48L2F1dGhvcj48L2F1dGhvcnM+PC9jb250cmlidXRvcnM+PGF1dGgtYWRkcmVzcz5EZXBh
cnRtZW50IG9mIEVuZG9jcmlub2xvZ3ksIEhvc3BpdGFsIFVuaXZlcnNpdGFyaW8gUmFtw7NuIHkg
Q2FqYWwsIE1hZHJpZCwgU3BhaW4uIGp1YW5qb3NlLmRpZXpAc2FsdWQubWFkcmlkLm9yZy4mI3hE
O0RlcGFydG1lbnQgb2YgRW5kb2NyaW5vbG9neSwgSG9zcGl0YWwgVW5pdmVyc2l0YXJpbyBQdWVy
dGEgZGUgSGllcnJvIE1hamFkYWhvbmRhLCBNYWRyaWQsIFNwYWluLiBqdWFuam9zZS5kaWV6QHNh
bHVkLm1hZHJpZC5vcmcuJiN4RDtEZXBhcnRtZW50IG9mIEVuZG9jcmlub2xvZ3ksIENvbXBsZWpv
IEhvc3BpdGFsYXJpbyBkZSBOYXZhcnJhLCBQYW1wbG9uYSwgU3BhaW4uJiN4RDtEZXBhcnRtZW50
IG9mIEVuZG9jcmlub2xvZ3ksIENvbXBsZWpvIEhvc3BpdGFsYXJpbyBkZSBUb2xlZG8sIFRvbGVk
bywgU3BhaW4uJiN4RDtEZXBhcnRtZW50IG9mIEVuZG9jcmlub2xvZ3ksIENvbXBsZWpvIEFzaXN0
ZW5jaWFsIFVuaXZlcnNpdGFyaW8gZGUgTGXDs24sIExlw7NuLCBTcGFpbi4mI3hEO0RlcGFydG1l
bnQgb2YgRW5kb2NyaW5vbG9neSwgSG9zcGl0YWwgVW5pdmVyc2l0YXJpbyBMYSBQYXosIE1hZHJp
ZCwgU3BhaW4uJiN4RDtEZXBhcnRtZW50IG9mIEVuZG9jcmlub2xvZ3ksIEhvc3BpdGFsIFVuaXZl
cnNpdGFyaW8gQ2VudHJhbCBkZSBBc3R1cmlhcywgT3ZpZWRvLCBTcGFpbi4mI3hEO0RlcGFydG1l
bnQgb2YgRW5kb2NyaW5vbG9neSwgSG9zcGl0YWwgVW5pdmVyc2l0YXJpbyBkZSBCYXN1cnRvLCBC
aWxiYW8sIFNwYWluLiYjeEQ7RGVwYXJ0bWVudCBvZiBFbmRvY3Jpbm9sb2d5LCBIb3NwaXRhbCBV
bml2ZXJzaXRhcmlvIEdyZWdvcmlvIE1hcmHDscOzbiwgTWFkcmlkLCBTcGFpbi4mI3hEO0RlcGFy
dG1lbnQgb2YgRW5kb2NyaW5vbG9neSwgQ29tcGxlam8gSG9zcGl0YWxhcmlvIGRlIEphw6luLCBK
YcOpbiwgU3BhaW4uJiN4RDtEZXBhcnRtZW50IG9mIEVuZG9jcmlub2xvZ3ksIEhvc3BpdGFsIFVu
aXZlcnNpdGFyaW8gUHLDrW5jaXBlIGRlIEFzdHVyaWFzLCBBbGNhbMOhIGRlIEhlbmFyZXMsIE1h
ZHJpZCwgU3BhaW4uJiN4RDtEZXBhcnRtZW50IG9mIEVuZG9jcmlub2xvZ3ksIENsw61uaWNhIFVu
aXZlcnNpZGFkIGRlIE5hdmFycmEsIFBhbXBsb25hLCBTcGFpbi4mI3hEO0RlcGFydG1lbnQgb2Yg
RW5kb2NyaW5vbG9neSwgSG9zcGl0YWwgVW5pdmVyc2l0YXJpbyBWaXJnZW4gZGVsIFJvY8Otbywg
U2V2aWxsYSwgU3BhaW4uJiN4RDtEZXBhcnRtZW50IG9mIEVuZG9jcmlub2xvZ3ksIEhvc3BpdGFs
IFVuaXZlcnNpdGFyaSBWYWxsIGQmYXBvcztIZWJyb24sIEJhcmNlbG9uYSwgU3BhaW4uJiN4RDtE
ZXBhcnRtZW50IG9mIEVuZG9jcmlub2xvZ3ksIEhvc3BpdGFsIFJveW8gVmlsbGFub3ZhLCBaYXJh
Z296YSwgU3BhaW4uJiN4RDtEZXBhcnRtZW50IG9mIEVuZG9jcmlub2xvZ3ksIEZ1bmRhY2nDs24g
SG9zcGl0YWwgZGUgQWxjb3Jjw7NuLCBBbGNvcmPDs24sIE1hZHJpZCwgU3BhaW4uJiN4RDtEZXBh
cnRtZW50IG9mIEVuZG9jcmlub2xvZ3ksIEhvc3BpdGFsIFVuaXZlcnNpdGFyaW8gZGUgVGFycmFn
b25hIEpvYW4gWFhJSUksIElJU1BWLCBVbml2ZXJzaXRhdCBSb3ZpcmEgaSBWaXJnaWxpLCBDaWJl
cmRlbSwgVGFycmFnb25hLCBTcGFpbi4mI3hEO0RlcGFydG1lbnQgb2YgRW5kb2NyaW5vbG9neSwg
SG9zcGl0YWwgZGUgSmVyZXosIEplcmV6IGRlIGxhIEZyb250ZXJhLCBDw6FkaXosIFNwYWluLiYj
eEQ7RGVwYXJ0bWVudCBvZiBFbmRvY3Jpbm9sb2d5LCBIb3NwaXRhbCBWaXJnZW4gZGUgbGEgVmlj
dG9yaWEsIE3DoWxhZ2EsIFNwYWluLiYjeEQ7RGVwYXJ0bWVudCBvZiBFbmRvY3Jpbm9sb2d5LCBI
b3NwaXRhbCBNb2lzw6hzIEJyb2dnaSwgU2FudCBKb2FuIERlc3DDrSwgQmFyY2Vsb25hLCBTcGFp
bi4mI3hEO0RlcGFydG1lbnQgb2YgRW5kb2NyaW5vbG9neSwgSG9zcGl0YWwgVW5pdmVyc2l0YXJp
byBSYW3Ds24geSBDYWphbCwgTWFkcmlkLCBTcGFpbi4mI3hEO0RlcGFydG1lbnQgb2YgRW5kb2Ny
aW5vbG9neSwgSG9zcGl0YWwgVW5pdmVyc2l0YXJpbyBQdWVydGEgZGUgSGllcnJvIE1hamFkYWhv
bmRhLCBNYWRyaWQsIFNwYWluLjwvYXV0aC1hZGRyZXNzPjx0aXRsZXM+PHRpdGxlPlByZXZhbGVu
Y2UgYW5kIHJpc2sgZmFjdG9ycyBmb3IgaHlwb3BhcmF0aHlyb2lkaXNtIGZvbGxvd2luZyB0b3Rh
bCB0aHlyb2lkZWN0b215IGluIFNwYWluOiBhIG11bHRpY2VudHJpYyBhbmQgbmF0aW9uLXdpZGUg
cmV0cm9zcGVjdGl2ZSBhbmFseXNpczwvdGl0bGU+PHNlY29uZGFyeS10aXRsZT5FbmRvY3JpbmU8
L3NlY29uZGFyeS10aXRsZT48L3RpdGxlcz48cGVyaW9kaWNhbD48ZnVsbC10aXRsZT5FbmRvY3Jp
bmU8L2Z1bGwtdGl0bGU+PC9wZXJpb2RpY2FsPjxwYWdlcz40MDUtNDE1PC9wYWdlcz48dm9sdW1l
PjY2PC92b2x1bWU+PG51bWJlcj4yPC9udW1iZXI+PGtleXdvcmRzPjxrZXl3b3JkPkFkb2xlc2Nl
bnQ8L2tleXdvcmQ+PGtleXdvcmQ+QWR1bHQ8L2tleXdvcmQ+PGtleXdvcmQ+QWdlZDwva2V5d29y
ZD48a2V5d29yZD5BZ2VkLCA4MCBhbmQgb3Zlcjwva2V5d29yZD48a2V5d29yZD5GZW1hbGU8L2tl
eXdvcmQ+PGtleXdvcmQ+Rm9sbG93LVVwIFN0dWRpZXM8L2tleXdvcmQ+PGtleXdvcmQ+SHVtYW5z
PC9rZXl3b3JkPjxrZXl3b3JkPkh5cG9wYXJhdGh5cm9pZGlzbS8gZXBpZGVtaW9sb2d5L2V0aW9s
b2d5PC9rZXl3b3JkPjxrZXl3b3JkPk1hbGU8L2tleXdvcmQ+PGtleXdvcmQ+TWlkZGxlIEFnZWQ8
L2tleXdvcmQ+PGtleXdvcmQ+UG9zdG9wZXJhdGl2ZSBDb21wbGljYXRpb25zLyBlcGlkZW1pb2xv
Z3kvZXRpb2xvZ3k8L2tleXdvcmQ+PGtleXdvcmQ+UHJldmFsZW5jZTwva2V5d29yZD48a2V5d29y
ZD5SZXRyb3NwZWN0aXZlIFN0dWRpZXM8L2tleXdvcmQ+PGtleXdvcmQ+UmlzayBGYWN0b3JzPC9r
ZXl3b3JkPjxrZXl3b3JkPlNwYWluL2VwaWRlbWlvbG9neTwva2V5d29yZD48a2V5d29yZD5UaHly
b2lkZWN0b215LyBhZHZlcnNlIGVmZmVjdHM8L2tleXdvcmQ+PGtleXdvcmQ+WW91bmcgQWR1bHQ8
L2tleXdvcmQ+PGtleXdvcmQ+SHlwb2NhbGNlbWlhPC9rZXl3b3JkPjxrZXl3b3JkPkh5cG9wYXJh
dGh5cm9pZGlzbTwva2V5d29yZD48a2V5d29yZD5UaHlyb2lkIHN1cmdlcnk8L2tleXdvcmQ+PGtl
eXdvcmQ+VGh5cm9pZGVjdG9teTwva2V5d29yZD48L2tleXdvcmRzPjxkYXRlcz48eWVhcj4yMDE5
PC95ZWFyPjxwdWItZGF0ZXM+PGRhdGU+Tm92PC9kYXRlPjwvcHViLWRhdGVzPjwvZGF0ZXM+PGlz
Ym4+MTU1OS0wMTAwIChFbGVjdHJvbmljKSYjeEQ7MTM1NS0wMDhYIChMaW5raW5nKTwvaXNibj48
YWNjZXNzaW9uLW51bT4zMTMxNzUyNDwvYWNjZXNzaW9uLW51bT48dXJscz48L3VybHM+PC9yZWNv
cmQ+PC9DaXRlPjxDaXRlPjxBdXRob3I+SsO4cmdlbnNlbjwvQXV0aG9yPjxZZWFyPjIwMjA8L1ll
YXI+PFJlY051bT4yNzwvUmVjTnVtPjxyZWNvcmQ+PHJlYy1udW1iZXI+Mjc8L3JlYy1udW1iZXI+
PGZvcmVpZ24ta2V5cz48a2V5IGFwcD0iRU4iIGRiLWlkPSJ2NTJ6cDAyejhzZngwbGVlMHhuNTJ3
ZWZhZXJ6NWV3YXB3ZnoiIHRpbWVzdGFtcD0iMTY1MzM5NTcyMyI+Mjc8L2tleT48L2ZvcmVpZ24t
a2V5cz48cmVmLXR5cGUgbmFtZT0iSm91cm5hbCBBcnRpY2xlIj4xNzwvcmVmLXR5cGU+PGNvbnRy
aWJ1dG9ycz48YXV0aG9ycz48YXV0aG9yPkrDuHJnZW5zZW4sIEMuIFUuPC9hdXRob3I+PGF1dGhv
cj5Ib23DuGUsIFAuPC9hdXRob3I+PGF1dGhvcj5EYWhsLCBNLjwvYXV0aG9yPjxhdXRob3I+SGl0
eiwgTS4gRi48L2F1dGhvcj48L2F1dGhvcnM+PC9jb250cmlidXRvcnM+PGF1dGgtYWRkcmVzcz5j
dWpAcmVnaW9uc2phZWxsYW5kLmRrLjwvYXV0aC1hZGRyZXNzPjx0aXRsZXM+PHRpdGxlPkhpZ2gg
aW5jaWRlbmNlIG9mIGNocm9uaWMgaHlwb3BhcmF0aHlyb2lkaXNtIHNlY29uZGFyeSB0byB0b3Rh
bCB0aHlyb2lkZWN0b215PC90aXRsZT48c2Vjb25kYXJ5LXRpdGxlPkRhbiBNZWQgSjwvc2Vjb25k
YXJ5LXRpdGxlPjwvdGl0bGVzPjxwZXJpb2RpY2FsPjxmdWxsLXRpdGxlPkRhbiBNZWQgSjwvZnVs
bC10aXRsZT48L3BlcmlvZGljYWw+PHZvbHVtZT42Nzwvdm9sdW1lPjxudW1iZXI+NTwvbnVtYmVy
PjxrZXl3b3Jkcz48a2V5d29yZD5BZHVsdDwva2V5d29yZD48a2V5d29yZD5EZW5tYXJrL2VwaWRl
bWlvbG9neTwva2V5d29yZD48a2V5d29yZD5GZW1hbGU8L2tleXdvcmQ+PGtleXdvcmQ+SHVtYW5z
PC9rZXl3b3JkPjxrZXl3b3JkPkh5cG9wYXJhdGh5cm9pZGlzbS8gZXBpZGVtaW9sb2d5L2V0aW9s
b2d5PC9rZXl3b3JkPjxrZXl3b3JkPkluY2lkZW5jZTwva2V5d29yZD48a2V5d29yZD5Mb2dpc3Rp
YyBNb2RlbHM8L2tleXdvcmQ+PGtleXdvcmQ+TWFsZTwva2V5d29yZD48a2V5d29yZD5NaWRkbGUg
QWdlZDwva2V5d29yZD48a2V5d29yZD5Qb3N0b3BlcmF0aXZlIENvbXBsaWNhdGlvbnMvIGVwaWRl
bWlvbG9neS9ldGlvbG9neTwva2V5d29yZD48a2V5d29yZD5SZXRyb3NwZWN0aXZlIFN0dWRpZXM8
L2tleXdvcmQ+PGtleXdvcmQ+UmlzayBGYWN0b3JzPC9rZXl3b3JkPjxrZXl3b3JkPlRoeXJvaWQg
RGlzZWFzZXMvc3VyZ2VyeTwva2V5d29yZD48a2V5d29yZD5UaHlyb2lkZWN0b215LyBhZHZlcnNl
IGVmZmVjdHM8L2tleXdvcmQ+PC9rZXl3b3Jkcz48ZGF0ZXM+PHllYXI+MjAyMDwveWVhcj48cHVi
LWRhdGVzPjxkYXRlPk1heSAxPC9kYXRlPjwvcHViLWRhdGVzPjwvZGF0ZXM+PGlzYm4+MjI0NS0x
OTE5IChFbGVjdHJvbmljKSYjeEQ7MjI0NS0xOTE5IChMaW5raW5nKTwvaXNibj48YWNjZXNzaW9u
LW51bT4zMjM1MTIwMTwvYWNjZXNzaW9uLW51bT48dXJscz48L3VybHM+PC9yZWNvcmQ+PC9DaXRl
PjwvRW5kTm90ZT4A
</w:fldData>
        </w:fldChar>
      </w:r>
      <w:r w:rsidR="00E30DB4">
        <w:rPr>
          <w:rFonts w:ascii="Times New Roman" w:hAnsi="Times New Roman" w:cs="Times New Roman"/>
          <w:sz w:val="22"/>
          <w:szCs w:val="22"/>
          <w:lang w:val="en-US"/>
        </w:rPr>
        <w:instrText xml:space="preserve"> ADDIN EN.CITE.DATA </w:instrText>
      </w:r>
      <w:r w:rsidR="00E30DB4">
        <w:rPr>
          <w:rFonts w:ascii="Times New Roman" w:hAnsi="Times New Roman" w:cs="Times New Roman"/>
          <w:sz w:val="22"/>
          <w:szCs w:val="22"/>
          <w:lang w:val="en-US"/>
        </w:rPr>
      </w:r>
      <w:r w:rsidR="00E30DB4">
        <w:rPr>
          <w:rFonts w:ascii="Times New Roman" w:hAnsi="Times New Roman" w:cs="Times New Roman"/>
          <w:sz w:val="22"/>
          <w:szCs w:val="22"/>
          <w:lang w:val="en-US"/>
        </w:rPr>
        <w:fldChar w:fldCharType="end"/>
      </w:r>
      <w:r w:rsidRPr="002440B9">
        <w:rPr>
          <w:rFonts w:ascii="Times New Roman" w:hAnsi="Times New Roman" w:cs="Times New Roman"/>
          <w:sz w:val="22"/>
          <w:szCs w:val="22"/>
          <w:lang w:val="en-US"/>
        </w:rPr>
      </w:r>
      <w:r w:rsidRPr="002440B9">
        <w:rPr>
          <w:rFonts w:ascii="Times New Roman" w:hAnsi="Times New Roman" w:cs="Times New Roman"/>
          <w:sz w:val="22"/>
          <w:szCs w:val="22"/>
          <w:lang w:val="en-US"/>
        </w:rPr>
        <w:fldChar w:fldCharType="separate"/>
      </w:r>
      <w:r w:rsidR="00C850CB" w:rsidRPr="00C850CB">
        <w:rPr>
          <w:rFonts w:ascii="Times New Roman" w:hAnsi="Times New Roman" w:cs="Times New Roman"/>
          <w:noProof/>
          <w:sz w:val="22"/>
          <w:szCs w:val="22"/>
          <w:vertAlign w:val="superscript"/>
          <w:lang w:val="en-US"/>
        </w:rPr>
        <w:t>4, 23</w:t>
      </w:r>
      <w:r w:rsidRPr="002440B9">
        <w:rPr>
          <w:rFonts w:ascii="Times New Roman" w:hAnsi="Times New Roman" w:cs="Times New Roman"/>
          <w:sz w:val="22"/>
          <w:szCs w:val="22"/>
          <w:lang w:val="en-US"/>
        </w:rPr>
        <w:fldChar w:fldCharType="end"/>
      </w:r>
      <w:r w:rsidRPr="002440B9">
        <w:rPr>
          <w:rFonts w:ascii="Times New Roman" w:hAnsi="Times New Roman" w:cs="Times New Roman"/>
          <w:sz w:val="22"/>
          <w:szCs w:val="22"/>
          <w:lang w:val="en-US"/>
        </w:rPr>
        <w:t>.</w:t>
      </w:r>
      <w:r>
        <w:rPr>
          <w:rFonts w:ascii="Times New Roman" w:hAnsi="Times New Roman" w:cs="Times New Roman"/>
          <w:sz w:val="22"/>
          <w:szCs w:val="22"/>
          <w:lang w:val="en-US"/>
        </w:rPr>
        <w:t xml:space="preserve"> </w:t>
      </w:r>
      <w:r w:rsidR="00D3100D">
        <w:rPr>
          <w:rFonts w:ascii="Times New Roman" w:hAnsi="Times New Roman" w:cs="Times New Roman"/>
          <w:sz w:val="22"/>
          <w:szCs w:val="22"/>
          <w:lang w:val="en-US"/>
        </w:rPr>
        <w:t>Furthermore, we</w:t>
      </w:r>
      <w:r w:rsidR="002573CE" w:rsidRPr="002440B9">
        <w:rPr>
          <w:rFonts w:ascii="Times New Roman" w:hAnsi="Times New Roman" w:cs="Times New Roman"/>
          <w:sz w:val="22"/>
          <w:szCs w:val="22"/>
          <w:lang w:val="en-US"/>
        </w:rPr>
        <w:t xml:space="preserve"> </w:t>
      </w:r>
      <w:r w:rsidR="001A1439">
        <w:rPr>
          <w:rFonts w:ascii="Times New Roman" w:hAnsi="Times New Roman" w:cs="Times New Roman"/>
          <w:sz w:val="22"/>
          <w:szCs w:val="22"/>
          <w:lang w:val="en-US"/>
        </w:rPr>
        <w:t>substantiated</w:t>
      </w:r>
      <w:r w:rsidR="002E24C8" w:rsidRPr="002440B9">
        <w:rPr>
          <w:rFonts w:ascii="Times New Roman" w:hAnsi="Times New Roman" w:cs="Times New Roman"/>
          <w:sz w:val="22"/>
          <w:szCs w:val="22"/>
          <w:lang w:val="en-US"/>
        </w:rPr>
        <w:t xml:space="preserve"> findings of </w:t>
      </w:r>
      <w:r w:rsidR="006F076C" w:rsidRPr="002440B9">
        <w:rPr>
          <w:rFonts w:ascii="Times New Roman" w:hAnsi="Times New Roman" w:cs="Times New Roman"/>
          <w:sz w:val="22"/>
          <w:szCs w:val="22"/>
          <w:lang w:val="en-US"/>
        </w:rPr>
        <w:t xml:space="preserve">Loncar </w:t>
      </w:r>
      <w:r w:rsidR="006F076C" w:rsidRPr="002440B9">
        <w:rPr>
          <w:rFonts w:ascii="Times New Roman" w:hAnsi="Times New Roman" w:cs="Times New Roman"/>
          <w:i/>
          <w:sz w:val="22"/>
          <w:szCs w:val="22"/>
          <w:lang w:val="en-US"/>
        </w:rPr>
        <w:t>et al</w:t>
      </w:r>
      <w:r w:rsidR="006E48FB">
        <w:rPr>
          <w:rFonts w:ascii="Times New Roman" w:hAnsi="Times New Roman" w:cs="Times New Roman"/>
          <w:sz w:val="22"/>
          <w:szCs w:val="22"/>
          <w:lang w:val="en-US"/>
        </w:rPr>
        <w:t xml:space="preserve">., </w:t>
      </w:r>
      <w:r w:rsidR="002E24C8" w:rsidRPr="002440B9">
        <w:rPr>
          <w:rFonts w:ascii="Times New Roman" w:hAnsi="Times New Roman" w:cs="Times New Roman"/>
          <w:sz w:val="22"/>
          <w:szCs w:val="22"/>
          <w:lang w:val="en-US"/>
        </w:rPr>
        <w:t>who found that patients with a delta PTH of less than 70% 24-hour a</w:t>
      </w:r>
      <w:r w:rsidR="007D5390">
        <w:rPr>
          <w:rFonts w:ascii="Times New Roman" w:hAnsi="Times New Roman" w:cs="Times New Roman"/>
          <w:sz w:val="22"/>
          <w:szCs w:val="22"/>
          <w:lang w:val="en-US"/>
        </w:rPr>
        <w:t>fter surgery had no risk</w:t>
      </w:r>
      <w:r w:rsidR="00B13515">
        <w:rPr>
          <w:rFonts w:ascii="Times New Roman" w:hAnsi="Times New Roman" w:cs="Times New Roman"/>
          <w:sz w:val="22"/>
          <w:szCs w:val="22"/>
          <w:lang w:val="en-US"/>
        </w:rPr>
        <w:t xml:space="preserve"> </w:t>
      </w:r>
      <w:r w:rsidR="002E24C8" w:rsidRPr="002440B9">
        <w:rPr>
          <w:rFonts w:ascii="Times New Roman" w:hAnsi="Times New Roman" w:cs="Times New Roman"/>
          <w:sz w:val="22"/>
          <w:szCs w:val="22"/>
          <w:lang w:val="en-US"/>
        </w:rPr>
        <w:t xml:space="preserve">of </w:t>
      </w:r>
      <w:r w:rsidR="00724300">
        <w:rPr>
          <w:rFonts w:ascii="Times New Roman" w:hAnsi="Times New Roman" w:cs="Times New Roman"/>
          <w:sz w:val="22"/>
          <w:szCs w:val="22"/>
          <w:lang w:val="en-US"/>
        </w:rPr>
        <w:t>long-term</w:t>
      </w:r>
      <w:r w:rsidR="002E24C8" w:rsidRPr="002440B9">
        <w:rPr>
          <w:rFonts w:ascii="Times New Roman" w:hAnsi="Times New Roman" w:cs="Times New Roman"/>
          <w:sz w:val="22"/>
          <w:szCs w:val="22"/>
          <w:lang w:val="en-US"/>
        </w:rPr>
        <w:t xml:space="preserve"> hypoparathyroidism </w:t>
      </w:r>
      <w:r w:rsidR="002E24C8" w:rsidRPr="002440B9">
        <w:rPr>
          <w:rFonts w:ascii="Times New Roman" w:hAnsi="Times New Roman" w:cs="Times New Roman"/>
          <w:sz w:val="22"/>
          <w:szCs w:val="22"/>
          <w:lang w:val="en-US"/>
        </w:rPr>
        <w:fldChar w:fldCharType="begin">
          <w:fldData xml:space="preserve">PEVuZE5vdGU+PENpdGU+PEF1dGhvcj5Mb27EjWFyPC9BdXRob3I+PFllYXI+MjAyMDwvWWVhcj48
UmVjTnVtPjM3PC9SZWNOdW0+PERpc3BsYXlUZXh0PjxzdHlsZSBmYWNlPSJzdXBlcnNjcmlwdCI+
MjQ8L3N0eWxlPjwvRGlzcGxheVRleHQ+PHJlY29yZD48cmVjLW51bWJlcj4zNzwvcmVjLW51bWJl
cj48Zm9yZWlnbi1rZXlzPjxrZXkgYXBwPSJFTiIgZGItaWQ9InY1MnpwMDJ6OHNmeDBsZWUweG41
MndlZmFlcno1ZXdhcHdmeiIgdGltZXN0YW1wPSIxNjU4ODQwMjA4Ij4zNzwva2V5PjwvZm9yZWln
bi1rZXlzPjxyZWYtdHlwZSBuYW1lPSJKb3VybmFsIEFydGljbGUiPjE3PC9yZWYtdHlwZT48Y29u
dHJpYnV0b3JzPjxhdXRob3JzPjxhdXRob3I+TG9uxI1hciwgSS48L2F1dGhvcj48YXV0aG9yPkR1
bGZlciwgUi4gUi48L2F1dGhvcj48YXV0aG9yPk1hc3NvbHQsIEUuIFQuPC9hdXRob3I+PGF1dGhv
cj5UaW1tYW4sIFIuPC9hdXRob3I+PGF1dGhvcj5kZSBSaWprZSwgWS4gQi48L2F1dGhvcj48YXV0
aG9yPkZyYW5zc2VuLCBHLiBKLiBILjwvYXV0aG9yPjxhdXRob3I+QnVyZ2VyLCBQandhPC9hdXRo
b3I+PGF1dGhvcj5TbWl0LCBDLjwvYXV0aG9yPjxhdXRob3I+dmFuIGRlciBIb3JzdCwgRi4gQS4g
TC48L2F1dGhvcj48YXV0aG9yPlBlZXRlcnMsIFIuIFAuPC9hdXRob3I+PGF1dGhvcj52YW4gRWlq
Y2ssIEMuIEguIEouPC9hdXRob3I+PGF1dGhvcj52YW4gR2luaG92ZW4sIFQuIE0uPC9hdXRob3I+
PC9hdXRob3JzPjwvY29udHJpYnV0b3JzPjxhdXRoLWFkZHJlc3M+RGVwYXJ0bWVudCBvZiBTdXJn
ZXJ5LCBFcmFzbXVzIE1DLCBVbml2ZXJzaXR5IE1lZGljYWwgQ2VudGVyIFJvdHRlcmRhbSwgUm90
dGVyZGFtLCBUaGUgTmV0aGVybGFuZHMuJiN4RDtEZXBhcnRtZW50IG9mIFN1cmdlcnksIFpHVCBI
b3NwaXRhbCwgQWxtZWxvL0hlbmdlbG8sIFRoZSBOZXRoZXJsYW5kcy4mI3hEO0RlcGFydG1lbnQg
b2YgSW50ZXJuYWwgTWVkaWNpbmUsIEFsYmVydCBTY2h3ZWl0emVyIEhvc3BpdGFsLCBEb3JkcmVj
aHQsIFRoZSBOZXRoZXJsYW5kcy4mI3hEO0RlcGFydG1lbnQgb2YgUHN5Y2hpYXRyeSBTZWN0aW9u
IG9mIE1lZGljYWwgUHN5Y2hvbG9neSBhbmQgUHN5Y2hvdGhlcmFweSwgRXJhc211cyBNQywgVW5p
dmVyc2l0eSBNZWRpY2FsIENlbnRlciBSb3R0ZXJkYW0sIFJvdHRlcmRhbSwgVGhlIE5ldGhlcmxh
bmRzLiYjeEQ7RGVwYXJ0bWVudCBvZiBDbGluaWNhbCBDaGVtaXN0cnksIEVyYXNtdXMgTUMsIFVu
aXZlcnNpdHkgTWVkaWNhbCBDZW50ZXIgUm90dGVyZGFtLCBSb3R0ZXJkYW0sIFRoZSBOZXRoZXJs
YW5kcy4mI3hEO0RlcGFydG1lbnQgb2YgU3VyZ2VyeSwgQ2F0aGFyaW5hIEhvc3BpdGFsLCBFaW5k
aG92ZW4sIFRoZSBOZXRoZXJsYW5kcy4mI3hEO0RlcGFydG1lbnQgb2YgU3VyZ2VyeSwgUmVpbmll
ciBkZSBHcmFhZiBHYXN0aHVpcywgRGVsZnQsIFRoZSBOZXRoZXJsYW5kcy4mI3hEO0RlcGFydG1l
bnQgb2YgQ2xpbmljYWwgQ2hlbWlzdHJ5LCBSZWluaWVyIGRlIEdyYWFmIEdhc3RodWlzLCBEZWxm
dCwgVGhlIE5ldGhlcmxhbmRzLiYjeEQ7RGVwYXJ0bWVudCBvZiBJbnRlcm5hbCBNZWRpY2luZSwg
RXJhc211cyBNQywgVW5pdmVyc2l0eSBNZWRpY2FsIENlbnRlciBSb3R0ZXJkYW0sIFJvdHRlcmRh
bSwgVGhlIE5ldGhlcmxhbmRzLjwvYXV0aC1hZGRyZXNzPjx0aXRsZXM+PHRpdGxlPlBvc3RvcGVy
YXRpdmUgcGFyYXRoeXJvaWQgaG9ybW9uZSBsZXZlbHMgYXMgYSBwcmVkaWN0b3IgZm9yIHBlcnNp
c3RlbnQgaHlwb3BhcmF0aHlyb2lkaXNtPC90aXRsZT48c2Vjb25kYXJ5LXRpdGxlPkV1ciBKIEVu
ZG9jcmlub2w8L3NlY29uZGFyeS10aXRsZT48L3RpdGxlcz48cGVyaW9kaWNhbD48ZnVsbC10aXRs
ZT5FdXIgSiBFbmRvY3Jpbm9sPC9mdWxsLXRpdGxlPjwvcGVyaW9kaWNhbD48cGFnZXM+MTQ5LTE1
OTwvcGFnZXM+PHZvbHVtZT4xODM8L3ZvbHVtZT48bnVtYmVyPjI8L251bWJlcj48a2V5d29yZHM+
PGtleXdvcmQ+MCAoUGFyYXRoeXJvaWQgSG9ybW9uZSk8L2tleXdvcmQ+PGtleXdvcmQ+U1k3UTgx
NFZVUCAoQ2FsY2l1bSk8L2tleXdvcmQ+PGtleXdvcmQ+QWR1bHQ8L2tleXdvcmQ+PGtleXdvcmQ+
QWdlZDwva2V5d29yZD48a2V5d29yZD5DYWxjaXVtL2FkbWluaXN0cmF0aW9uICZhbXA7IGRvc2Fn
ZS9ibG9vZDwva2V5d29yZD48a2V5d29yZD5Db2hvcnQgU3R1ZGllczwva2V5d29yZD48a2V5d29y
ZD5EaWV0YXJ5IFN1cHBsZW1lbnRzPC9rZXl3b3JkPjxrZXl3b3JkPkZlbWFsZTwva2V5d29yZD48
a2V5d29yZD5Gb2xsb3ctVXAgU3R1ZGllczwva2V5d29yZD48a2V5d29yZD5IdW1hbnM8L2tleXdv
cmQ+PGtleXdvcmQ+SHlwb3BhcmF0aHlyb2lkaXNtLyBkaWFnbm9zaXMvZHJ1ZyB0aGVyYXB5LyBl
dGlvbG9neTwva2V5d29yZD48a2V5d29yZD5NYWxlPC9rZXl3b3JkPjxrZXl3b3JkPk1pZGRsZSBB
Z2VkPC9rZXl3b3JkPjxrZXl3b3JkPlBhcmF0aHlyb2lkIEhvcm1vbmUvIGJsb29kPC9rZXl3b3Jk
PjxrZXl3b3JkPlBvc3RvcGVyYXRpdmUgUGVyaW9kPC9rZXl3b3JkPjxrZXl3b3JkPlByb3NwZWN0
aXZlIFN0dWRpZXM8L2tleXdvcmQ+PGtleXdvcmQ+UmVmZXJlbmNlIFZhbHVlczwva2V5d29yZD48
a2V5d29yZD5SaXNrIEZhY3RvcnM8L2tleXdvcmQ+PGtleXdvcmQ+VGh5cm9pZCBEaXNlYXNlcy9z
dXJnZXJ5PC9rZXl3b3JkPjxrZXl3b3JkPlRoeXJvaWRlY3RvbXkvIGFkdmVyc2UgZWZmZWN0czwv
a2V5d29yZD48L2tleXdvcmRzPjxkYXRlcz48eWVhcj4yMDIwPC95ZWFyPjxwdWItZGF0ZXM+PGRh
dGU+QXVnPC9kYXRlPjwvcHViLWRhdGVzPjwvZGF0ZXM+PGlzYm4+MTQ3OS02ODNYIChFbGVjdHJv
bmljKSYjeEQ7MDgwNC00NjQzIChMaW5raW5nKTwvaXNibj48YWNjZXNzaW9uLW51bT4zMjU4MDE0
NzwvYWNjZXNzaW9uLW51bT48dXJscz48L3VybHM+PC9yZWNvcmQ+PC9DaXRlPjwvRW5kTm90ZT4A
</w:fldData>
        </w:fldChar>
      </w:r>
      <w:r w:rsidR="00E30DB4">
        <w:rPr>
          <w:rFonts w:ascii="Times New Roman" w:hAnsi="Times New Roman" w:cs="Times New Roman"/>
          <w:sz w:val="22"/>
          <w:szCs w:val="22"/>
          <w:lang w:val="en-US"/>
        </w:rPr>
        <w:instrText xml:space="preserve"> ADDIN EN.CITE </w:instrText>
      </w:r>
      <w:r w:rsidR="00E30DB4">
        <w:rPr>
          <w:rFonts w:ascii="Times New Roman" w:hAnsi="Times New Roman" w:cs="Times New Roman"/>
          <w:sz w:val="22"/>
          <w:szCs w:val="22"/>
          <w:lang w:val="en-US"/>
        </w:rPr>
        <w:fldChar w:fldCharType="begin">
          <w:fldData xml:space="preserve">PEVuZE5vdGU+PENpdGU+PEF1dGhvcj5Mb27EjWFyPC9BdXRob3I+PFllYXI+MjAyMDwvWWVhcj48
UmVjTnVtPjM3PC9SZWNOdW0+PERpc3BsYXlUZXh0PjxzdHlsZSBmYWNlPSJzdXBlcnNjcmlwdCI+
MjQ8L3N0eWxlPjwvRGlzcGxheVRleHQ+PHJlY29yZD48cmVjLW51bWJlcj4zNzwvcmVjLW51bWJl
cj48Zm9yZWlnbi1rZXlzPjxrZXkgYXBwPSJFTiIgZGItaWQ9InY1MnpwMDJ6OHNmeDBsZWUweG41
MndlZmFlcno1ZXdhcHdmeiIgdGltZXN0YW1wPSIxNjU4ODQwMjA4Ij4zNzwva2V5PjwvZm9yZWln
bi1rZXlzPjxyZWYtdHlwZSBuYW1lPSJKb3VybmFsIEFydGljbGUiPjE3PC9yZWYtdHlwZT48Y29u
dHJpYnV0b3JzPjxhdXRob3JzPjxhdXRob3I+TG9uxI1hciwgSS48L2F1dGhvcj48YXV0aG9yPkR1
bGZlciwgUi4gUi48L2F1dGhvcj48YXV0aG9yPk1hc3NvbHQsIEUuIFQuPC9hdXRob3I+PGF1dGhv
cj5UaW1tYW4sIFIuPC9hdXRob3I+PGF1dGhvcj5kZSBSaWprZSwgWS4gQi48L2F1dGhvcj48YXV0
aG9yPkZyYW5zc2VuLCBHLiBKLiBILjwvYXV0aG9yPjxhdXRob3I+QnVyZ2VyLCBQandhPC9hdXRo
b3I+PGF1dGhvcj5TbWl0LCBDLjwvYXV0aG9yPjxhdXRob3I+dmFuIGRlciBIb3JzdCwgRi4gQS4g
TC48L2F1dGhvcj48YXV0aG9yPlBlZXRlcnMsIFIuIFAuPC9hdXRob3I+PGF1dGhvcj52YW4gRWlq
Y2ssIEMuIEguIEouPC9hdXRob3I+PGF1dGhvcj52YW4gR2luaG92ZW4sIFQuIE0uPC9hdXRob3I+
PC9hdXRob3JzPjwvY29udHJpYnV0b3JzPjxhdXRoLWFkZHJlc3M+RGVwYXJ0bWVudCBvZiBTdXJn
ZXJ5LCBFcmFzbXVzIE1DLCBVbml2ZXJzaXR5IE1lZGljYWwgQ2VudGVyIFJvdHRlcmRhbSwgUm90
dGVyZGFtLCBUaGUgTmV0aGVybGFuZHMuJiN4RDtEZXBhcnRtZW50IG9mIFN1cmdlcnksIFpHVCBI
b3NwaXRhbCwgQWxtZWxvL0hlbmdlbG8sIFRoZSBOZXRoZXJsYW5kcy4mI3hEO0RlcGFydG1lbnQg
b2YgSW50ZXJuYWwgTWVkaWNpbmUsIEFsYmVydCBTY2h3ZWl0emVyIEhvc3BpdGFsLCBEb3JkcmVj
aHQsIFRoZSBOZXRoZXJsYW5kcy4mI3hEO0RlcGFydG1lbnQgb2YgUHN5Y2hpYXRyeSBTZWN0aW9u
IG9mIE1lZGljYWwgUHN5Y2hvbG9neSBhbmQgUHN5Y2hvdGhlcmFweSwgRXJhc211cyBNQywgVW5p
dmVyc2l0eSBNZWRpY2FsIENlbnRlciBSb3R0ZXJkYW0sIFJvdHRlcmRhbSwgVGhlIE5ldGhlcmxh
bmRzLiYjeEQ7RGVwYXJ0bWVudCBvZiBDbGluaWNhbCBDaGVtaXN0cnksIEVyYXNtdXMgTUMsIFVu
aXZlcnNpdHkgTWVkaWNhbCBDZW50ZXIgUm90dGVyZGFtLCBSb3R0ZXJkYW0sIFRoZSBOZXRoZXJs
YW5kcy4mI3hEO0RlcGFydG1lbnQgb2YgU3VyZ2VyeSwgQ2F0aGFyaW5hIEhvc3BpdGFsLCBFaW5k
aG92ZW4sIFRoZSBOZXRoZXJsYW5kcy4mI3hEO0RlcGFydG1lbnQgb2YgU3VyZ2VyeSwgUmVpbmll
ciBkZSBHcmFhZiBHYXN0aHVpcywgRGVsZnQsIFRoZSBOZXRoZXJsYW5kcy4mI3hEO0RlcGFydG1l
bnQgb2YgQ2xpbmljYWwgQ2hlbWlzdHJ5LCBSZWluaWVyIGRlIEdyYWFmIEdhc3RodWlzLCBEZWxm
dCwgVGhlIE5ldGhlcmxhbmRzLiYjeEQ7RGVwYXJ0bWVudCBvZiBJbnRlcm5hbCBNZWRpY2luZSwg
RXJhc211cyBNQywgVW5pdmVyc2l0eSBNZWRpY2FsIENlbnRlciBSb3R0ZXJkYW0sIFJvdHRlcmRh
bSwgVGhlIE5ldGhlcmxhbmRzLjwvYXV0aC1hZGRyZXNzPjx0aXRsZXM+PHRpdGxlPlBvc3RvcGVy
YXRpdmUgcGFyYXRoeXJvaWQgaG9ybW9uZSBsZXZlbHMgYXMgYSBwcmVkaWN0b3IgZm9yIHBlcnNp
c3RlbnQgaHlwb3BhcmF0aHlyb2lkaXNtPC90aXRsZT48c2Vjb25kYXJ5LXRpdGxlPkV1ciBKIEVu
ZG9jcmlub2w8L3NlY29uZGFyeS10aXRsZT48L3RpdGxlcz48cGVyaW9kaWNhbD48ZnVsbC10aXRs
ZT5FdXIgSiBFbmRvY3Jpbm9sPC9mdWxsLXRpdGxlPjwvcGVyaW9kaWNhbD48cGFnZXM+MTQ5LTE1
OTwvcGFnZXM+PHZvbHVtZT4xODM8L3ZvbHVtZT48bnVtYmVyPjI8L251bWJlcj48a2V5d29yZHM+
PGtleXdvcmQ+MCAoUGFyYXRoeXJvaWQgSG9ybW9uZSk8L2tleXdvcmQ+PGtleXdvcmQ+U1k3UTgx
NFZVUCAoQ2FsY2l1bSk8L2tleXdvcmQ+PGtleXdvcmQ+QWR1bHQ8L2tleXdvcmQ+PGtleXdvcmQ+
QWdlZDwva2V5d29yZD48a2V5d29yZD5DYWxjaXVtL2FkbWluaXN0cmF0aW9uICZhbXA7IGRvc2Fn
ZS9ibG9vZDwva2V5d29yZD48a2V5d29yZD5Db2hvcnQgU3R1ZGllczwva2V5d29yZD48a2V5d29y
ZD5EaWV0YXJ5IFN1cHBsZW1lbnRzPC9rZXl3b3JkPjxrZXl3b3JkPkZlbWFsZTwva2V5d29yZD48
a2V5d29yZD5Gb2xsb3ctVXAgU3R1ZGllczwva2V5d29yZD48a2V5d29yZD5IdW1hbnM8L2tleXdv
cmQ+PGtleXdvcmQ+SHlwb3BhcmF0aHlyb2lkaXNtLyBkaWFnbm9zaXMvZHJ1ZyB0aGVyYXB5LyBl
dGlvbG9neTwva2V5d29yZD48a2V5d29yZD5NYWxlPC9rZXl3b3JkPjxrZXl3b3JkPk1pZGRsZSBB
Z2VkPC9rZXl3b3JkPjxrZXl3b3JkPlBhcmF0aHlyb2lkIEhvcm1vbmUvIGJsb29kPC9rZXl3b3Jk
PjxrZXl3b3JkPlBvc3RvcGVyYXRpdmUgUGVyaW9kPC9rZXl3b3JkPjxrZXl3b3JkPlByb3NwZWN0
aXZlIFN0dWRpZXM8L2tleXdvcmQ+PGtleXdvcmQ+UmVmZXJlbmNlIFZhbHVlczwva2V5d29yZD48
a2V5d29yZD5SaXNrIEZhY3RvcnM8L2tleXdvcmQ+PGtleXdvcmQ+VGh5cm9pZCBEaXNlYXNlcy9z
dXJnZXJ5PC9rZXl3b3JkPjxrZXl3b3JkPlRoeXJvaWRlY3RvbXkvIGFkdmVyc2UgZWZmZWN0czwv
a2V5d29yZD48L2tleXdvcmRzPjxkYXRlcz48eWVhcj4yMDIwPC95ZWFyPjxwdWItZGF0ZXM+PGRh
dGU+QXVnPC9kYXRlPjwvcHViLWRhdGVzPjwvZGF0ZXM+PGlzYm4+MTQ3OS02ODNYIChFbGVjdHJv
bmljKSYjeEQ7MDgwNC00NjQzIChMaW5raW5nKTwvaXNibj48YWNjZXNzaW9uLW51bT4zMjU4MDE0
NzwvYWNjZXNzaW9uLW51bT48dXJscz48L3VybHM+PC9yZWNvcmQ+PC9DaXRlPjwvRW5kTm90ZT4A
</w:fldData>
        </w:fldChar>
      </w:r>
      <w:r w:rsidR="00E30DB4">
        <w:rPr>
          <w:rFonts w:ascii="Times New Roman" w:hAnsi="Times New Roman" w:cs="Times New Roman"/>
          <w:sz w:val="22"/>
          <w:szCs w:val="22"/>
          <w:lang w:val="en-US"/>
        </w:rPr>
        <w:instrText xml:space="preserve"> ADDIN EN.CITE.DATA </w:instrText>
      </w:r>
      <w:r w:rsidR="00E30DB4">
        <w:rPr>
          <w:rFonts w:ascii="Times New Roman" w:hAnsi="Times New Roman" w:cs="Times New Roman"/>
          <w:sz w:val="22"/>
          <w:szCs w:val="22"/>
          <w:lang w:val="en-US"/>
        </w:rPr>
      </w:r>
      <w:r w:rsidR="00E30DB4">
        <w:rPr>
          <w:rFonts w:ascii="Times New Roman" w:hAnsi="Times New Roman" w:cs="Times New Roman"/>
          <w:sz w:val="22"/>
          <w:szCs w:val="22"/>
          <w:lang w:val="en-US"/>
        </w:rPr>
        <w:fldChar w:fldCharType="end"/>
      </w:r>
      <w:r w:rsidR="002E24C8" w:rsidRPr="002440B9">
        <w:rPr>
          <w:rFonts w:ascii="Times New Roman" w:hAnsi="Times New Roman" w:cs="Times New Roman"/>
          <w:sz w:val="22"/>
          <w:szCs w:val="22"/>
          <w:lang w:val="en-US"/>
        </w:rPr>
      </w:r>
      <w:r w:rsidR="002E24C8" w:rsidRPr="002440B9">
        <w:rPr>
          <w:rFonts w:ascii="Times New Roman" w:hAnsi="Times New Roman" w:cs="Times New Roman"/>
          <w:sz w:val="22"/>
          <w:szCs w:val="22"/>
          <w:lang w:val="en-US"/>
        </w:rPr>
        <w:fldChar w:fldCharType="separate"/>
      </w:r>
      <w:r w:rsidR="00C850CB" w:rsidRPr="00C850CB">
        <w:rPr>
          <w:rFonts w:ascii="Times New Roman" w:hAnsi="Times New Roman" w:cs="Times New Roman"/>
          <w:noProof/>
          <w:sz w:val="22"/>
          <w:szCs w:val="22"/>
          <w:vertAlign w:val="superscript"/>
          <w:lang w:val="en-US"/>
        </w:rPr>
        <w:t>24</w:t>
      </w:r>
      <w:r w:rsidR="002E24C8" w:rsidRPr="002440B9">
        <w:rPr>
          <w:rFonts w:ascii="Times New Roman" w:hAnsi="Times New Roman" w:cs="Times New Roman"/>
          <w:sz w:val="22"/>
          <w:szCs w:val="22"/>
          <w:lang w:val="en-US"/>
        </w:rPr>
        <w:fldChar w:fldCharType="end"/>
      </w:r>
      <w:r w:rsidR="002E24C8" w:rsidRPr="002440B9">
        <w:rPr>
          <w:rFonts w:ascii="Times New Roman" w:hAnsi="Times New Roman" w:cs="Times New Roman"/>
          <w:sz w:val="22"/>
          <w:szCs w:val="22"/>
          <w:lang w:val="en-US"/>
        </w:rPr>
        <w:t xml:space="preserve">. </w:t>
      </w:r>
      <w:r w:rsidR="007F304C" w:rsidRPr="002440B9">
        <w:rPr>
          <w:rFonts w:ascii="Times New Roman" w:hAnsi="Times New Roman" w:cs="Times New Roman"/>
          <w:sz w:val="22"/>
          <w:szCs w:val="22"/>
          <w:lang w:val="en-US"/>
        </w:rPr>
        <w:t>In the cu</w:t>
      </w:r>
      <w:r w:rsidR="006E48FB">
        <w:rPr>
          <w:rFonts w:ascii="Times New Roman" w:hAnsi="Times New Roman" w:cs="Times New Roman"/>
          <w:sz w:val="22"/>
          <w:szCs w:val="22"/>
          <w:lang w:val="en-US"/>
        </w:rPr>
        <w:t>rrent study, no patient</w:t>
      </w:r>
      <w:r w:rsidR="0030669F" w:rsidRPr="002440B9">
        <w:rPr>
          <w:rFonts w:ascii="Times New Roman" w:hAnsi="Times New Roman" w:cs="Times New Roman"/>
          <w:sz w:val="22"/>
          <w:szCs w:val="22"/>
          <w:lang w:val="en-US"/>
        </w:rPr>
        <w:t xml:space="preserve"> </w:t>
      </w:r>
      <w:r w:rsidR="00502D22" w:rsidRPr="002440B9">
        <w:rPr>
          <w:rFonts w:ascii="Times New Roman" w:hAnsi="Times New Roman" w:cs="Times New Roman"/>
          <w:sz w:val="22"/>
          <w:szCs w:val="22"/>
          <w:lang w:val="en-US"/>
        </w:rPr>
        <w:t>developed</w:t>
      </w:r>
      <w:r w:rsidR="007F304C" w:rsidRPr="002440B9">
        <w:rPr>
          <w:rFonts w:ascii="Times New Roman" w:hAnsi="Times New Roman" w:cs="Times New Roman"/>
          <w:sz w:val="22"/>
          <w:szCs w:val="22"/>
          <w:lang w:val="en-US"/>
        </w:rPr>
        <w:t xml:space="preserve"> </w:t>
      </w:r>
      <w:r w:rsidR="00724300">
        <w:rPr>
          <w:rFonts w:ascii="Times New Roman" w:hAnsi="Times New Roman" w:cs="Times New Roman"/>
          <w:sz w:val="22"/>
          <w:szCs w:val="22"/>
          <w:lang w:val="en-US"/>
        </w:rPr>
        <w:t>long-term</w:t>
      </w:r>
      <w:r w:rsidR="007F304C" w:rsidRPr="002440B9">
        <w:rPr>
          <w:rFonts w:ascii="Times New Roman" w:hAnsi="Times New Roman" w:cs="Times New Roman"/>
          <w:sz w:val="22"/>
          <w:szCs w:val="22"/>
          <w:lang w:val="en-US"/>
        </w:rPr>
        <w:t xml:space="preserve"> hypoparathyroidism</w:t>
      </w:r>
      <w:r w:rsidR="006E48FB">
        <w:rPr>
          <w:rFonts w:ascii="Times New Roman" w:hAnsi="Times New Roman" w:cs="Times New Roman"/>
          <w:sz w:val="22"/>
          <w:szCs w:val="22"/>
          <w:lang w:val="en-US"/>
        </w:rPr>
        <w:t xml:space="preserve"> </w:t>
      </w:r>
      <w:r w:rsidR="006E48FB" w:rsidRPr="002440B9">
        <w:rPr>
          <w:rFonts w:ascii="Times New Roman" w:hAnsi="Times New Roman" w:cs="Times New Roman"/>
          <w:sz w:val="22"/>
          <w:szCs w:val="22"/>
          <w:lang w:val="en-US"/>
        </w:rPr>
        <w:t>who had a delta PTH of less than 70%</w:t>
      </w:r>
      <w:r w:rsidR="007F304C" w:rsidRPr="002440B9">
        <w:rPr>
          <w:rFonts w:ascii="Times New Roman" w:hAnsi="Times New Roman" w:cs="Times New Roman"/>
          <w:sz w:val="22"/>
          <w:szCs w:val="22"/>
          <w:lang w:val="en-US"/>
        </w:rPr>
        <w:t xml:space="preserve">. </w:t>
      </w:r>
      <w:r w:rsidR="00BE7918" w:rsidRPr="00BE7918">
        <w:rPr>
          <w:rFonts w:ascii="Times New Roman" w:hAnsi="Times New Roman" w:cs="Times New Roman"/>
          <w:sz w:val="22"/>
          <w:szCs w:val="22"/>
          <w:lang w:val="en-US"/>
        </w:rPr>
        <w:t>This observation suggests that evaluating the 24-hour PTH decrease can serve as an initial assessment tool to determine if a patient is at risk for long-term hypoparathyroidism.</w:t>
      </w:r>
      <w:r w:rsidR="00BE7918">
        <w:rPr>
          <w:rFonts w:ascii="Times New Roman" w:hAnsi="Times New Roman" w:cs="Times New Roman"/>
          <w:sz w:val="22"/>
          <w:szCs w:val="22"/>
          <w:lang w:val="en-US"/>
        </w:rPr>
        <w:t xml:space="preserve"> </w:t>
      </w:r>
      <w:r w:rsidR="00BE7918" w:rsidRPr="00BE7918">
        <w:rPr>
          <w:rFonts w:ascii="Times New Roman" w:hAnsi="Times New Roman" w:cs="Times New Roman"/>
          <w:sz w:val="22"/>
          <w:szCs w:val="22"/>
          <w:lang w:val="en-US"/>
        </w:rPr>
        <w:t>Moreover, our study highlights the significance of incorporating additional variables</w:t>
      </w:r>
      <w:r w:rsidR="00BE7918">
        <w:rPr>
          <w:rFonts w:ascii="Times New Roman" w:hAnsi="Times New Roman" w:cs="Times New Roman"/>
          <w:sz w:val="22"/>
          <w:szCs w:val="22"/>
          <w:lang w:val="en-US"/>
        </w:rPr>
        <w:t xml:space="preserve"> other than PTH</w:t>
      </w:r>
      <w:r w:rsidR="00BE7918" w:rsidRPr="00BE7918">
        <w:rPr>
          <w:rFonts w:ascii="Times New Roman" w:hAnsi="Times New Roman" w:cs="Times New Roman"/>
          <w:sz w:val="22"/>
          <w:szCs w:val="22"/>
          <w:lang w:val="en-US"/>
        </w:rPr>
        <w:t xml:space="preserve"> into the prognostic model.</w:t>
      </w:r>
      <w:r w:rsidR="00BE7918">
        <w:rPr>
          <w:rFonts w:ascii="Times New Roman" w:hAnsi="Times New Roman" w:cs="Times New Roman"/>
          <w:sz w:val="22"/>
          <w:szCs w:val="22"/>
          <w:lang w:val="en-US"/>
        </w:rPr>
        <w:t xml:space="preserve"> Although </w:t>
      </w:r>
      <w:r w:rsidR="00BE7918">
        <w:rPr>
          <w:rFonts w:ascii="Times New Roman" w:hAnsi="Times New Roman" w:cs="Times New Roman"/>
          <w:sz w:val="22"/>
          <w:szCs w:val="22"/>
          <w:lang w:val="en-US"/>
        </w:rPr>
        <w:lastRenderedPageBreak/>
        <w:t xml:space="preserve">a </w:t>
      </w:r>
      <w:r w:rsidR="00984927">
        <w:rPr>
          <w:rFonts w:ascii="Times New Roman" w:hAnsi="Times New Roman" w:cs="Times New Roman"/>
          <w:sz w:val="22"/>
          <w:szCs w:val="22"/>
          <w:lang w:val="en-US"/>
        </w:rPr>
        <w:t>decrease in PTH levels</w:t>
      </w:r>
      <w:r w:rsidR="00984927" w:rsidRPr="00984927">
        <w:rPr>
          <w:rFonts w:ascii="Times New Roman" w:hAnsi="Times New Roman" w:cs="Times New Roman"/>
          <w:sz w:val="22"/>
          <w:szCs w:val="22"/>
          <w:lang w:val="en-US"/>
        </w:rPr>
        <w:t xml:space="preserve"> emerged as the most significant predictor</w:t>
      </w:r>
      <w:r w:rsidR="00E30D1B">
        <w:rPr>
          <w:rFonts w:ascii="Times New Roman" w:hAnsi="Times New Roman" w:cs="Times New Roman"/>
          <w:sz w:val="22"/>
          <w:szCs w:val="22"/>
          <w:lang w:val="en-US"/>
        </w:rPr>
        <w:t xml:space="preserve"> accounting for </w:t>
      </w:r>
      <w:r w:rsidR="00E30D1B" w:rsidRPr="00DF764B">
        <w:rPr>
          <w:rFonts w:ascii="Times New Roman" w:hAnsi="Times New Roman" w:cs="Times New Roman"/>
          <w:sz w:val="22"/>
          <w:szCs w:val="22"/>
          <w:highlight w:val="yellow"/>
          <w:lang w:val="en-US"/>
        </w:rPr>
        <w:t>X</w:t>
      </w:r>
      <w:r w:rsidR="00BE7918">
        <w:rPr>
          <w:rFonts w:ascii="Times New Roman" w:hAnsi="Times New Roman" w:cs="Times New Roman"/>
          <w:sz w:val="22"/>
          <w:szCs w:val="22"/>
          <w:lang w:val="en-US"/>
        </w:rPr>
        <w:t>% of the models’</w:t>
      </w:r>
      <w:r w:rsidR="00984927" w:rsidRPr="00984927">
        <w:rPr>
          <w:rFonts w:ascii="Times New Roman" w:hAnsi="Times New Roman" w:cs="Times New Roman"/>
          <w:sz w:val="22"/>
          <w:szCs w:val="22"/>
          <w:lang w:val="en-US"/>
        </w:rPr>
        <w:t xml:space="preserve"> predictive ability</w:t>
      </w:r>
      <w:r w:rsidR="00BE7918">
        <w:rPr>
          <w:rFonts w:ascii="Times New Roman" w:hAnsi="Times New Roman" w:cs="Times New Roman"/>
          <w:sz w:val="22"/>
          <w:szCs w:val="22"/>
          <w:lang w:val="en-US"/>
        </w:rPr>
        <w:t xml:space="preserve">, </w:t>
      </w:r>
      <w:r w:rsidR="00BE7918" w:rsidRPr="00BE7918">
        <w:rPr>
          <w:rFonts w:ascii="Times New Roman" w:hAnsi="Times New Roman" w:cs="Times New Roman"/>
          <w:sz w:val="22"/>
          <w:szCs w:val="22"/>
          <w:lang w:val="en-US"/>
        </w:rPr>
        <w:t xml:space="preserve">we </w:t>
      </w:r>
      <w:r w:rsidR="00BE7918">
        <w:rPr>
          <w:rFonts w:ascii="Times New Roman" w:hAnsi="Times New Roman" w:cs="Times New Roman"/>
          <w:sz w:val="22"/>
          <w:szCs w:val="22"/>
          <w:lang w:val="en-US"/>
        </w:rPr>
        <w:t>observed</w:t>
      </w:r>
      <w:r w:rsidR="00BE7918" w:rsidRPr="00BE7918">
        <w:rPr>
          <w:rFonts w:ascii="Times New Roman" w:hAnsi="Times New Roman" w:cs="Times New Roman"/>
          <w:sz w:val="22"/>
          <w:szCs w:val="22"/>
          <w:lang w:val="en-US"/>
        </w:rPr>
        <w:t xml:space="preserve"> that parathyroid gland identification and 24-hour calcium measurements significantly enhanced the discriminatory ability of the model.</w:t>
      </w:r>
      <w:r w:rsidR="00BE7918">
        <w:rPr>
          <w:rFonts w:ascii="Times New Roman" w:hAnsi="Times New Roman" w:cs="Times New Roman"/>
          <w:sz w:val="22"/>
          <w:szCs w:val="22"/>
          <w:lang w:val="en-US"/>
        </w:rPr>
        <w:t xml:space="preserve"> </w:t>
      </w:r>
      <w:r w:rsidR="00984927" w:rsidRPr="00984927">
        <w:rPr>
          <w:rFonts w:ascii="Times New Roman" w:hAnsi="Times New Roman" w:cs="Times New Roman"/>
          <w:sz w:val="22"/>
          <w:szCs w:val="22"/>
          <w:lang w:val="en-US"/>
        </w:rPr>
        <w:t>Consequently, this comprehensive approach provides clinicians with a more robust tool for prognostication and aids in optimizing patient care strategies following thyroidectomy procedures.</w:t>
      </w:r>
    </w:p>
    <w:p w14:paraId="28FA1A36" w14:textId="0EBC33E1" w:rsidR="00DE1A9A" w:rsidRDefault="00B43421" w:rsidP="00B5698F">
      <w:pPr>
        <w:autoSpaceDE w:val="0"/>
        <w:autoSpaceDN w:val="0"/>
        <w:adjustRightInd w:val="0"/>
        <w:spacing w:line="480" w:lineRule="auto"/>
        <w:ind w:firstLine="708"/>
        <w:rPr>
          <w:rFonts w:ascii="Times New Roman" w:hAnsi="Times New Roman" w:cs="Times New Roman"/>
          <w:sz w:val="22"/>
          <w:szCs w:val="22"/>
          <w:lang w:val="en-US"/>
        </w:rPr>
      </w:pPr>
      <w:r w:rsidRPr="00C97C7F">
        <w:rPr>
          <w:rFonts w:ascii="Times New Roman" w:hAnsi="Times New Roman" w:cs="Times New Roman"/>
          <w:sz w:val="22"/>
          <w:szCs w:val="22"/>
          <w:shd w:val="clear" w:color="auto" w:fill="FFFFFF"/>
          <w:lang w:val="en-US"/>
        </w:rPr>
        <w:t xml:space="preserve">During the early postoperative phase following thyroidectomy, the main objectives are to ensure that patients remain free of symptoms and can be discharged without any risks. </w:t>
      </w:r>
      <w:r>
        <w:rPr>
          <w:rFonts w:ascii="Times New Roman" w:hAnsi="Times New Roman" w:cs="Times New Roman"/>
          <w:sz w:val="22"/>
          <w:szCs w:val="22"/>
          <w:lang w:val="en-US"/>
        </w:rPr>
        <w:t xml:space="preserve">However, unnecessary </w:t>
      </w:r>
      <w:r w:rsidRPr="002440B9">
        <w:rPr>
          <w:rFonts w:ascii="Times New Roman" w:hAnsi="Times New Roman" w:cs="Times New Roman"/>
          <w:sz w:val="22"/>
          <w:szCs w:val="22"/>
          <w:lang w:val="en-US"/>
        </w:rPr>
        <w:t xml:space="preserve">calcium supplementation comes with important health risks such as cardiovascular events and kidney stones </w:t>
      </w:r>
      <w:r w:rsidRPr="002440B9">
        <w:rPr>
          <w:rFonts w:ascii="Times New Roman" w:hAnsi="Times New Roman" w:cs="Times New Roman"/>
          <w:sz w:val="22"/>
          <w:szCs w:val="22"/>
          <w:lang w:val="en-US"/>
        </w:rPr>
        <w:fldChar w:fldCharType="begin">
          <w:fldData xml:space="preserve">PEVuZE5vdGU+PENpdGU+PEF1dGhvcj5MaTwvQXV0aG9yPjxZZWFyPjIwMTg8L1llYXI+PFJlY051
bT4yMDwvUmVjTnVtPjxEaXNwbGF5VGV4dD48c3R5bGUgZmFjZT0ic3VwZXJzY3JpcHQiPjI1PC9z
dHlsZT48L0Rpc3BsYXlUZXh0PjxyZWNvcmQ+PHJlYy1udW1iZXI+MjA8L3JlYy1udW1iZXI+PGZv
cmVpZ24ta2V5cz48a2V5IGFwcD0iRU4iIGRiLWlkPSJ2NTJ6cDAyejhzZngwbGVlMHhuNTJ3ZWZh
ZXJ6NWV3YXB3ZnoiIHRpbWVzdGFtcD0iMTY1MzA0NDgyNiI+MjA8L2tleT48L2ZvcmVpZ24ta2V5
cz48cmVmLXR5cGUgbmFtZT0iSm91cm5hbCBBcnRpY2xlIj4xNzwvcmVmLXR5cGU+PGNvbnRyaWJ1
dG9ycz48YXV0aG9ycz48YXV0aG9yPkxpLCBLLjwvYXV0aG9yPjxhdXRob3I+V2FuZywgWC4gRi48
L2F1dGhvcj48YXV0aG9yPkxpLCBELiBZLjwvYXV0aG9yPjxhdXRob3I+Q2hlbiwgWS4gQy48L2F1
dGhvcj48YXV0aG9yPlpoYW8sIEwuIEouPC9hdXRob3I+PGF1dGhvcj5MaXUsIFguIEcuPC9hdXRo
b3I+PGF1dGhvcj5HdW8sIFkuIEYuPC9hdXRob3I+PGF1dGhvcj5TaGVuLCBKLjwvYXV0aG9yPjxh
dXRob3I+TGluLCBYLjwvYXV0aG9yPjxhdXRob3I+RGVuZywgSi48L2F1dGhvcj48YXV0aG9yPlpo
b3UsIFIuPC9hdXRob3I+PGF1dGhvcj5EZW5nLCBILiBXLjwvYXV0aG9yPjwvYXV0aG9ycz48L2Nv
bnRyaWJ1dG9ycz48YXV0aC1hZGRyZXNzPkNlbnRlciBmb3IgQmlvaW5mb3JtYXRpY3MgYW5kIEdl
bm9taWNzLCBEZXBhcnRtZW50IG9mIEdsb2JhbCBCaW9zdGF0aXN0aWNzIGFuZCBEYXRhIFNjaWVu
Y2UsIFR1bGFuZSBVbml2ZXJzaXR5LCBOZXcgT3JsZWFucywgTEEgNzAxMTIsIFVTQSwgaGRlbmcy
QHR1bGFuZS5lZHUuJiN4RDtEZXBhcnRtZW50IG9mIEVuZG9jcmlub2xvZ3kgYW5kIE1ldGFib2xp
c20sIFRoZSBUaGlyZCBBZmZpbGlhdGVkIEhvc3BpdGFsIG9mIFNvdXRoZXJuIE1lZGljYWwgVW5p
dmVyc2l0eSwgR3Vhbmd6aG91LCBHdWFuZ2RvbmcgNTEwNjMwLCBQZW9wbGUmYXBvcztzIFJlcHVi
bGljIG9mIENoaW5hLiYjeEQ7RGVwYXJ0bWVudCBvZiBFbmRvY3Jpbm9sb2d5IGFuZCBNZXRhYm9s
aXNtLCBIZW5neWFuZyBDZW50cmFsIEhvc3BpdGFsLCBIZW5neWFuZywgSHVuYW4gNDIxMDAwLCBQ
ZW9wbGUmYXBvcztzIFJlcHVibGljIG9mIENoaW5hLiYjeEQ7RGVwYXJ0bWVudCBvZiBHYXN0cm9l
bnRlcm9sb2d5LCBDaGlsZHJlbiZhcG9zO3MgTWVyY3kgS2Fuc2FzIENpdHksIFVuaXZlcnNpdHkg
b2YgTWlzc291cmkgS2Fuc2FzIENpdHkgU2Nob29sIG9mIE1lZGljaW5lLCBLYW5zYXMgQ2l0eSwg
TU8gNjQxMDgsIFVTQS4mI3hEO1NjaG9vbCBvZiBMaWZlIFNjaWVuY2UgYW5kIFRlY2hub2xvZ3ks
IFhpJmFwb3M7YW4gSmlhbyBUb25nIFVuaXZlcnNpdHksIFhpJmFwb3M7YW4sIFNoYW54aSA3MTAw
NDksIFBlb3BsZSZhcG9zO3MgUmVwdWJsaWMgb2YgQ2hpbmEuJiN4RDtJbnN0aXR1dGUgb2YgQmlv
aW5mb3JtYXRpY3MsIFNjaG9vbCBvZiBCYXNpYyBNZWRpY2FsIFNjaWVuY2UsIFNvdXRoZXJuIE1l
ZGljYWwgVW5pdmVyc2l0eSwgR3Vhbmd6aG91LCBHdWFuZ2RvbmcgNTEwNTE1LCBQZW9wbGUmYXBv
cztzIFJlcHVibGljIG9mIENoaW5hLiYjeEQ7U2Nob29sIG9mIEJhc2ljIE1lZGljYWwgU2NpZW5j
ZSwgTmF0aW9uYWwgQ2xpbmljYWwgUmVzZWFyY2ggQ2VudGVyIGZvciBHZXJpYXRyaWMgRGlzZWFz
ZXMsIFhpYW5neWEgSG9zcGl0YWwsIENlbnRyYWwgU291dGggVW5pdmVyc2l0eSwgQ2hhbmdzaGEs
IEh1bmFuIDQxMDA3OCwgUGVvcGxlJmFwb3M7cyBSZXB1YmxpYyBvZiBDaGluYSwgaGRlbmcyQHR1
bGFuZS5lZHUuPC9hdXRoLWFkZHJlc3M+PHRpdGxlcz48dGl0bGU+VGhlIGdvb2QsIHRoZSBiYWQs
IGFuZCB0aGUgdWdseSBvZiBjYWxjaXVtIHN1cHBsZW1lbnRhdGlvbjogYSByZXZpZXcgb2YgY2Fs
Y2l1bSBpbnRha2Ugb24gaHVtYW4gaGVhbHRoPC90aXRsZT48c2Vjb25kYXJ5LXRpdGxlPkNsaW4g
SW50ZXJ2IEFnaW5nPC9zZWNvbmRhcnktdGl0bGU+PC90aXRsZXM+PHBlcmlvZGljYWw+PGZ1bGwt
dGl0bGU+Q2xpbiBJbnRlcnYgQWdpbmc8L2Z1bGwtdGl0bGU+PC9wZXJpb2RpY2FsPjxwYWdlcz4y
NDQzLTI0NTI8L3BhZ2VzPjx2b2x1bWU+MTM8L3ZvbHVtZT48a2V5d29yZHM+PGtleXdvcmQ+MCAo
Q2FsY2l1bSwgRGlldGFyeSk8L2tleXdvcmQ+PGtleXdvcmQ+U1k3UTgxNFZVUCAoQ2FsY2l1bSk8
L2tleXdvcmQ+PGtleXdvcmQ+Q2FsY2l1bS9hZHZlcnNlIGVmZmVjdHMvIHRoZXJhcGV1dGljIHVz
ZTwva2V5d29yZD48a2V5d29yZD5DYWxjaXVtLCBEaWV0YXJ5LyBhZG1pbmlzdHJhdGlvbiAmYW1w
OyBkb3NhZ2UvYWR2ZXJzZSBlZmZlY3RzPC9rZXl3b3JkPjxrZXl3b3JkPkNhcmRpb3Zhc2N1bGFy
IERpc2Vhc2VzLyBlcGlkZW1pb2xvZ3k8L2tleXdvcmQ+PGtleXdvcmQ+RGlldGFyeSBTdXBwbGVt
ZW50cy9hZHZlcnNlIGVmZmVjdHM8L2tleXdvcmQ+PGtleXdvcmQ+R2FzdHJvaW50ZXN0aW5hbCBE
aXNlYXNlcy8gZXBpZGVtaW9sb2d5PC9rZXl3b3JkPjxrZXl3b3JkPkh1bWFuczwva2V5d29yZD48
a2V5d29yZD5LaWRuZXkgQ2FsY3VsaS8gZXBpZGVtaW9sb2d5PC9rZXl3b3JkPjxrZXl3b3JkPk9z
dGVvcG9yb3Npcy9kcnVnIHRoZXJhcHk8L2tleXdvcmQ+PGtleXdvcmQ+T3N0ZW9wb3JvdGljIEZy
YWN0dXJlcy9lcGlkZW1pb2xvZ3kvIHByZXZlbnRpb24gJmFtcDsgY29udHJvbDwva2V5d29yZD48
a2V5d29yZD5jYWxjaXVtPC9rZXl3b3JkPjxrZXl3b3JkPmNhcmRpb3Zhc2N1bGFyIGRpc2Vhc2Vz
PC9rZXl3b3JkPjxrZXl3b3JkPmdhc3Ryb2ludGVzdGluYWwgZGlzZWFzZXM8L2tleXdvcmQ+PGtl
eXdvcmQ+a2lkbmV5IHN0b25lczwva2V5d29yZD48a2V5d29yZD5vc3Rlb3Bvcm9zaXM8L2tleXdv
cmQ+PGtleXdvcmQ+b3N0ZW9wb3JvdGljIGZyYWN0dXJlczwva2V5d29yZD48L2tleXdvcmRzPjxk
YXRlcz48eWVhcj4yMDE4PC95ZWFyPjwvZGF0ZXM+PGlzYm4+MTE3OC0xOTk4IChFbGVjdHJvbmlj
KSYjeEQ7MTE3Ni05MDkyIChQcmludCkmI3hEOzExNzYtOTA5MiAoTGlua2luZyk8L2lzYm4+PGFj
Y2Vzc2lvbi1udW0+MzA1Njg0MzU8L2FjY2Vzc2lvbi1udW0+PHVybHM+PC91cmxzPjwvcmVjb3Jk
PjwvQ2l0ZT48L0VuZE5vdGU+AG==
</w:fldData>
        </w:fldChar>
      </w:r>
      <w:r w:rsidR="00C850CB">
        <w:rPr>
          <w:rFonts w:ascii="Times New Roman" w:hAnsi="Times New Roman" w:cs="Times New Roman"/>
          <w:sz w:val="22"/>
          <w:szCs w:val="22"/>
          <w:lang w:val="en-US"/>
        </w:rPr>
        <w:instrText xml:space="preserve"> ADDIN EN.CITE </w:instrText>
      </w:r>
      <w:r w:rsidR="00C850CB">
        <w:rPr>
          <w:rFonts w:ascii="Times New Roman" w:hAnsi="Times New Roman" w:cs="Times New Roman"/>
          <w:sz w:val="22"/>
          <w:szCs w:val="22"/>
          <w:lang w:val="en-US"/>
        </w:rPr>
        <w:fldChar w:fldCharType="begin">
          <w:fldData xml:space="preserve">PEVuZE5vdGU+PENpdGU+PEF1dGhvcj5MaTwvQXV0aG9yPjxZZWFyPjIwMTg8L1llYXI+PFJlY051
bT4yMDwvUmVjTnVtPjxEaXNwbGF5VGV4dD48c3R5bGUgZmFjZT0ic3VwZXJzY3JpcHQiPjI1PC9z
dHlsZT48L0Rpc3BsYXlUZXh0PjxyZWNvcmQ+PHJlYy1udW1iZXI+MjA8L3JlYy1udW1iZXI+PGZv
cmVpZ24ta2V5cz48a2V5IGFwcD0iRU4iIGRiLWlkPSJ2NTJ6cDAyejhzZngwbGVlMHhuNTJ3ZWZh
ZXJ6NWV3YXB3ZnoiIHRpbWVzdGFtcD0iMTY1MzA0NDgyNiI+MjA8L2tleT48L2ZvcmVpZ24ta2V5
cz48cmVmLXR5cGUgbmFtZT0iSm91cm5hbCBBcnRpY2xlIj4xNzwvcmVmLXR5cGU+PGNvbnRyaWJ1
dG9ycz48YXV0aG9ycz48YXV0aG9yPkxpLCBLLjwvYXV0aG9yPjxhdXRob3I+V2FuZywgWC4gRi48
L2F1dGhvcj48YXV0aG9yPkxpLCBELiBZLjwvYXV0aG9yPjxhdXRob3I+Q2hlbiwgWS4gQy48L2F1
dGhvcj48YXV0aG9yPlpoYW8sIEwuIEouPC9hdXRob3I+PGF1dGhvcj5MaXUsIFguIEcuPC9hdXRo
b3I+PGF1dGhvcj5HdW8sIFkuIEYuPC9hdXRob3I+PGF1dGhvcj5TaGVuLCBKLjwvYXV0aG9yPjxh
dXRob3I+TGluLCBYLjwvYXV0aG9yPjxhdXRob3I+RGVuZywgSi48L2F1dGhvcj48YXV0aG9yPlpo
b3UsIFIuPC9hdXRob3I+PGF1dGhvcj5EZW5nLCBILiBXLjwvYXV0aG9yPjwvYXV0aG9ycz48L2Nv
bnRyaWJ1dG9ycz48YXV0aC1hZGRyZXNzPkNlbnRlciBmb3IgQmlvaW5mb3JtYXRpY3MgYW5kIEdl
bm9taWNzLCBEZXBhcnRtZW50IG9mIEdsb2JhbCBCaW9zdGF0aXN0aWNzIGFuZCBEYXRhIFNjaWVu
Y2UsIFR1bGFuZSBVbml2ZXJzaXR5LCBOZXcgT3JsZWFucywgTEEgNzAxMTIsIFVTQSwgaGRlbmcy
QHR1bGFuZS5lZHUuJiN4RDtEZXBhcnRtZW50IG9mIEVuZG9jcmlub2xvZ3kgYW5kIE1ldGFib2xp
c20sIFRoZSBUaGlyZCBBZmZpbGlhdGVkIEhvc3BpdGFsIG9mIFNvdXRoZXJuIE1lZGljYWwgVW5p
dmVyc2l0eSwgR3Vhbmd6aG91LCBHdWFuZ2RvbmcgNTEwNjMwLCBQZW9wbGUmYXBvcztzIFJlcHVi
bGljIG9mIENoaW5hLiYjeEQ7RGVwYXJ0bWVudCBvZiBFbmRvY3Jpbm9sb2d5IGFuZCBNZXRhYm9s
aXNtLCBIZW5neWFuZyBDZW50cmFsIEhvc3BpdGFsLCBIZW5neWFuZywgSHVuYW4gNDIxMDAwLCBQ
ZW9wbGUmYXBvcztzIFJlcHVibGljIG9mIENoaW5hLiYjeEQ7RGVwYXJ0bWVudCBvZiBHYXN0cm9l
bnRlcm9sb2d5LCBDaGlsZHJlbiZhcG9zO3MgTWVyY3kgS2Fuc2FzIENpdHksIFVuaXZlcnNpdHkg
b2YgTWlzc291cmkgS2Fuc2FzIENpdHkgU2Nob29sIG9mIE1lZGljaW5lLCBLYW5zYXMgQ2l0eSwg
TU8gNjQxMDgsIFVTQS4mI3hEO1NjaG9vbCBvZiBMaWZlIFNjaWVuY2UgYW5kIFRlY2hub2xvZ3ks
IFhpJmFwb3M7YW4gSmlhbyBUb25nIFVuaXZlcnNpdHksIFhpJmFwb3M7YW4sIFNoYW54aSA3MTAw
NDksIFBlb3BsZSZhcG9zO3MgUmVwdWJsaWMgb2YgQ2hpbmEuJiN4RDtJbnN0aXR1dGUgb2YgQmlv
aW5mb3JtYXRpY3MsIFNjaG9vbCBvZiBCYXNpYyBNZWRpY2FsIFNjaWVuY2UsIFNvdXRoZXJuIE1l
ZGljYWwgVW5pdmVyc2l0eSwgR3Vhbmd6aG91LCBHdWFuZ2RvbmcgNTEwNTE1LCBQZW9wbGUmYXBv
cztzIFJlcHVibGljIG9mIENoaW5hLiYjeEQ7U2Nob29sIG9mIEJhc2ljIE1lZGljYWwgU2NpZW5j
ZSwgTmF0aW9uYWwgQ2xpbmljYWwgUmVzZWFyY2ggQ2VudGVyIGZvciBHZXJpYXRyaWMgRGlzZWFz
ZXMsIFhpYW5neWEgSG9zcGl0YWwsIENlbnRyYWwgU291dGggVW5pdmVyc2l0eSwgQ2hhbmdzaGEs
IEh1bmFuIDQxMDA3OCwgUGVvcGxlJmFwb3M7cyBSZXB1YmxpYyBvZiBDaGluYSwgaGRlbmcyQHR1
bGFuZS5lZHUuPC9hdXRoLWFkZHJlc3M+PHRpdGxlcz48dGl0bGU+VGhlIGdvb2QsIHRoZSBiYWQs
IGFuZCB0aGUgdWdseSBvZiBjYWxjaXVtIHN1cHBsZW1lbnRhdGlvbjogYSByZXZpZXcgb2YgY2Fs
Y2l1bSBpbnRha2Ugb24gaHVtYW4gaGVhbHRoPC90aXRsZT48c2Vjb25kYXJ5LXRpdGxlPkNsaW4g
SW50ZXJ2IEFnaW5nPC9zZWNvbmRhcnktdGl0bGU+PC90aXRsZXM+PHBlcmlvZGljYWw+PGZ1bGwt
dGl0bGU+Q2xpbiBJbnRlcnYgQWdpbmc8L2Z1bGwtdGl0bGU+PC9wZXJpb2RpY2FsPjxwYWdlcz4y
NDQzLTI0NTI8L3BhZ2VzPjx2b2x1bWU+MTM8L3ZvbHVtZT48a2V5d29yZHM+PGtleXdvcmQ+MCAo
Q2FsY2l1bSwgRGlldGFyeSk8L2tleXdvcmQ+PGtleXdvcmQ+U1k3UTgxNFZVUCAoQ2FsY2l1bSk8
L2tleXdvcmQ+PGtleXdvcmQ+Q2FsY2l1bS9hZHZlcnNlIGVmZmVjdHMvIHRoZXJhcGV1dGljIHVz
ZTwva2V5d29yZD48a2V5d29yZD5DYWxjaXVtLCBEaWV0YXJ5LyBhZG1pbmlzdHJhdGlvbiAmYW1w
OyBkb3NhZ2UvYWR2ZXJzZSBlZmZlY3RzPC9rZXl3b3JkPjxrZXl3b3JkPkNhcmRpb3Zhc2N1bGFy
IERpc2Vhc2VzLyBlcGlkZW1pb2xvZ3k8L2tleXdvcmQ+PGtleXdvcmQ+RGlldGFyeSBTdXBwbGVt
ZW50cy9hZHZlcnNlIGVmZmVjdHM8L2tleXdvcmQ+PGtleXdvcmQ+R2FzdHJvaW50ZXN0aW5hbCBE
aXNlYXNlcy8gZXBpZGVtaW9sb2d5PC9rZXl3b3JkPjxrZXl3b3JkPkh1bWFuczwva2V5d29yZD48
a2V5d29yZD5LaWRuZXkgQ2FsY3VsaS8gZXBpZGVtaW9sb2d5PC9rZXl3b3JkPjxrZXl3b3JkPk9z
dGVvcG9yb3Npcy9kcnVnIHRoZXJhcHk8L2tleXdvcmQ+PGtleXdvcmQ+T3N0ZW9wb3JvdGljIEZy
YWN0dXJlcy9lcGlkZW1pb2xvZ3kvIHByZXZlbnRpb24gJmFtcDsgY29udHJvbDwva2V5d29yZD48
a2V5d29yZD5jYWxjaXVtPC9rZXl3b3JkPjxrZXl3b3JkPmNhcmRpb3Zhc2N1bGFyIGRpc2Vhc2Vz
PC9rZXl3b3JkPjxrZXl3b3JkPmdhc3Ryb2ludGVzdGluYWwgZGlzZWFzZXM8L2tleXdvcmQ+PGtl
eXdvcmQ+a2lkbmV5IHN0b25lczwva2V5d29yZD48a2V5d29yZD5vc3Rlb3Bvcm9zaXM8L2tleXdv
cmQ+PGtleXdvcmQ+b3N0ZW9wb3JvdGljIGZyYWN0dXJlczwva2V5d29yZD48L2tleXdvcmRzPjxk
YXRlcz48eWVhcj4yMDE4PC95ZWFyPjwvZGF0ZXM+PGlzYm4+MTE3OC0xOTk4IChFbGVjdHJvbmlj
KSYjeEQ7MTE3Ni05MDkyIChQcmludCkmI3hEOzExNzYtOTA5MiAoTGlua2luZyk8L2lzYm4+PGFj
Y2Vzc2lvbi1udW0+MzA1Njg0MzU8L2FjY2Vzc2lvbi1udW0+PHVybHM+PC91cmxzPjwvcmVjb3Jk
PjwvQ2l0ZT48L0VuZE5vdGU+AG==
</w:fldData>
        </w:fldChar>
      </w:r>
      <w:r w:rsidR="00C850CB">
        <w:rPr>
          <w:rFonts w:ascii="Times New Roman" w:hAnsi="Times New Roman" w:cs="Times New Roman"/>
          <w:sz w:val="22"/>
          <w:szCs w:val="22"/>
          <w:lang w:val="en-US"/>
        </w:rPr>
        <w:instrText xml:space="preserve"> ADDIN EN.CITE.DATA </w:instrText>
      </w:r>
      <w:r w:rsidR="00C850CB">
        <w:rPr>
          <w:rFonts w:ascii="Times New Roman" w:hAnsi="Times New Roman" w:cs="Times New Roman"/>
          <w:sz w:val="22"/>
          <w:szCs w:val="22"/>
          <w:lang w:val="en-US"/>
        </w:rPr>
      </w:r>
      <w:r w:rsidR="00C850CB">
        <w:rPr>
          <w:rFonts w:ascii="Times New Roman" w:hAnsi="Times New Roman" w:cs="Times New Roman"/>
          <w:sz w:val="22"/>
          <w:szCs w:val="22"/>
          <w:lang w:val="en-US"/>
        </w:rPr>
        <w:fldChar w:fldCharType="end"/>
      </w:r>
      <w:r w:rsidRPr="002440B9">
        <w:rPr>
          <w:rFonts w:ascii="Times New Roman" w:hAnsi="Times New Roman" w:cs="Times New Roman"/>
          <w:sz w:val="22"/>
          <w:szCs w:val="22"/>
          <w:lang w:val="en-US"/>
        </w:rPr>
      </w:r>
      <w:r w:rsidRPr="002440B9">
        <w:rPr>
          <w:rFonts w:ascii="Times New Roman" w:hAnsi="Times New Roman" w:cs="Times New Roman"/>
          <w:sz w:val="22"/>
          <w:szCs w:val="22"/>
          <w:lang w:val="en-US"/>
        </w:rPr>
        <w:fldChar w:fldCharType="separate"/>
      </w:r>
      <w:r w:rsidR="00C850CB" w:rsidRPr="00C850CB">
        <w:rPr>
          <w:rFonts w:ascii="Times New Roman" w:hAnsi="Times New Roman" w:cs="Times New Roman"/>
          <w:noProof/>
          <w:sz w:val="22"/>
          <w:szCs w:val="22"/>
          <w:vertAlign w:val="superscript"/>
          <w:lang w:val="en-US"/>
        </w:rPr>
        <w:t>25</w:t>
      </w:r>
      <w:r w:rsidRPr="002440B9">
        <w:rPr>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and</w:t>
      </w:r>
      <w:r w:rsidRPr="002440B9">
        <w:rPr>
          <w:rFonts w:ascii="Times New Roman" w:hAnsi="Times New Roman" w:cs="Times New Roman"/>
          <w:sz w:val="22"/>
          <w:szCs w:val="22"/>
          <w:lang w:val="en-US"/>
        </w:rPr>
        <w:t xml:space="preserve"> should be prescribed purposefully, accounting for individual patients' risks and benefits.</w:t>
      </w:r>
      <w:r>
        <w:rPr>
          <w:rFonts w:ascii="Times New Roman" w:hAnsi="Times New Roman" w:cs="Times New Roman"/>
          <w:sz w:val="22"/>
          <w:szCs w:val="22"/>
          <w:shd w:val="clear" w:color="auto" w:fill="FFFFFF"/>
          <w:lang w:val="en-US"/>
        </w:rPr>
        <w:t xml:space="preserve"> </w:t>
      </w:r>
      <w:r w:rsidRPr="00C97C7F">
        <w:rPr>
          <w:rFonts w:ascii="Times New Roman" w:hAnsi="Times New Roman" w:cs="Times New Roman"/>
          <w:sz w:val="22"/>
          <w:szCs w:val="22"/>
          <w:shd w:val="clear" w:color="auto" w:fill="FFFFFF"/>
          <w:lang w:val="en-US"/>
        </w:rPr>
        <w:t>While the primary focus of the model developed in this study was to predict the occurrence of long-term hypoparathyroidism, we also observed a notable correlation between a higher risk of long-term hypoparathyroidism and an increased likelihood of readmissions due to symptoms related to hypocalcemia.</w:t>
      </w:r>
      <w:r>
        <w:rPr>
          <w:rFonts w:ascii="Times New Roman" w:hAnsi="Times New Roman" w:cs="Times New Roman"/>
          <w:sz w:val="22"/>
          <w:szCs w:val="22"/>
          <w:shd w:val="clear" w:color="auto" w:fill="FFFFFF"/>
          <w:lang w:val="en-US"/>
        </w:rPr>
        <w:t xml:space="preserve"> </w:t>
      </w:r>
      <w:r w:rsidR="00C97C7F">
        <w:rPr>
          <w:rFonts w:ascii="Times New Roman" w:hAnsi="Times New Roman" w:cs="Times New Roman"/>
          <w:sz w:val="22"/>
          <w:szCs w:val="22"/>
          <w:lang w:val="en-US"/>
        </w:rPr>
        <w:t>We observed no readmissions in patients with a PTH decrease &lt;70%</w:t>
      </w:r>
      <w:r>
        <w:rPr>
          <w:rFonts w:ascii="Times New Roman" w:hAnsi="Times New Roman" w:cs="Times New Roman"/>
          <w:sz w:val="22"/>
          <w:szCs w:val="22"/>
          <w:lang w:val="en-US"/>
        </w:rPr>
        <w:t xml:space="preserve"> and patients with a low predicted probability of developing long-term hypoparathyroidism (&lt;10%). This suggests that p</w:t>
      </w:r>
      <w:r w:rsidR="002E0A97" w:rsidRPr="002440B9">
        <w:rPr>
          <w:rFonts w:ascii="Times New Roman" w:hAnsi="Times New Roman" w:cs="Times New Roman"/>
          <w:sz w:val="22"/>
          <w:szCs w:val="22"/>
          <w:lang w:val="en-US"/>
        </w:rPr>
        <w:t xml:space="preserve">roviding clear information regarding </w:t>
      </w:r>
      <w:r w:rsidR="001D65C7" w:rsidRPr="002440B9">
        <w:rPr>
          <w:rFonts w:ascii="Times New Roman" w:hAnsi="Times New Roman" w:cs="Times New Roman"/>
          <w:sz w:val="22"/>
          <w:szCs w:val="22"/>
          <w:lang w:val="en-US"/>
        </w:rPr>
        <w:t xml:space="preserve">the </w:t>
      </w:r>
      <w:r w:rsidR="002E0A97" w:rsidRPr="002440B9">
        <w:rPr>
          <w:rFonts w:ascii="Times New Roman" w:hAnsi="Times New Roman" w:cs="Times New Roman"/>
          <w:sz w:val="22"/>
          <w:szCs w:val="22"/>
          <w:lang w:val="en-US"/>
        </w:rPr>
        <w:t xml:space="preserve">symptoms of hypoparathyroidism and hypocalcaemia at discharge may be sufficient for patients in </w:t>
      </w:r>
      <w:r>
        <w:rPr>
          <w:rFonts w:ascii="Times New Roman" w:hAnsi="Times New Roman" w:cs="Times New Roman"/>
          <w:sz w:val="22"/>
          <w:szCs w:val="22"/>
          <w:lang w:val="en-US"/>
        </w:rPr>
        <w:t>low-risk patients</w:t>
      </w:r>
      <w:r w:rsidR="002E0A97" w:rsidRPr="002440B9">
        <w:rPr>
          <w:rFonts w:ascii="Times New Roman" w:hAnsi="Times New Roman" w:cs="Times New Roman"/>
          <w:sz w:val="22"/>
          <w:szCs w:val="22"/>
          <w:lang w:val="en-US"/>
        </w:rPr>
        <w:t xml:space="preserve">. </w:t>
      </w:r>
      <w:r w:rsidR="00F13F16" w:rsidRPr="002440B9">
        <w:rPr>
          <w:rFonts w:ascii="Times New Roman" w:hAnsi="Times New Roman" w:cs="Times New Roman"/>
          <w:sz w:val="22"/>
          <w:szCs w:val="22"/>
          <w:lang w:val="en-US"/>
        </w:rPr>
        <w:t xml:space="preserve">Patients </w:t>
      </w:r>
      <w:r w:rsidR="007401CC" w:rsidRPr="002440B9">
        <w:rPr>
          <w:rFonts w:ascii="Times New Roman" w:hAnsi="Times New Roman" w:cs="Times New Roman"/>
          <w:sz w:val="22"/>
          <w:szCs w:val="22"/>
          <w:lang w:val="en-US"/>
        </w:rPr>
        <w:t>with</w:t>
      </w:r>
      <w:r w:rsidR="002E0A97" w:rsidRPr="002440B9">
        <w:rPr>
          <w:rFonts w:ascii="Times New Roman" w:hAnsi="Times New Roman" w:cs="Times New Roman"/>
          <w:sz w:val="22"/>
          <w:szCs w:val="22"/>
          <w:lang w:val="en-US"/>
        </w:rPr>
        <w:t xml:space="preserve"> an</w:t>
      </w:r>
      <w:r w:rsidR="007401CC" w:rsidRPr="002440B9">
        <w:rPr>
          <w:rFonts w:ascii="Times New Roman" w:hAnsi="Times New Roman" w:cs="Times New Roman"/>
          <w:sz w:val="22"/>
          <w:szCs w:val="22"/>
          <w:lang w:val="en-US"/>
        </w:rPr>
        <w:t xml:space="preserve"> intermediate to high risk of </w:t>
      </w:r>
      <w:r w:rsidR="00724300">
        <w:rPr>
          <w:rFonts w:ascii="Times New Roman" w:hAnsi="Times New Roman" w:cs="Times New Roman"/>
          <w:sz w:val="22"/>
          <w:szCs w:val="22"/>
          <w:lang w:val="en-US"/>
        </w:rPr>
        <w:t>long-term</w:t>
      </w:r>
      <w:r w:rsidR="007401CC" w:rsidRPr="002440B9">
        <w:rPr>
          <w:rFonts w:ascii="Times New Roman" w:hAnsi="Times New Roman" w:cs="Times New Roman"/>
          <w:sz w:val="22"/>
          <w:szCs w:val="22"/>
          <w:lang w:val="en-US"/>
        </w:rPr>
        <w:t xml:space="preserve"> hypoparathyroidism </w:t>
      </w:r>
      <w:r w:rsidR="00D42154" w:rsidRPr="002440B9">
        <w:rPr>
          <w:rFonts w:ascii="Times New Roman" w:hAnsi="Times New Roman" w:cs="Times New Roman"/>
          <w:sz w:val="22"/>
          <w:szCs w:val="22"/>
          <w:lang w:val="en-US"/>
        </w:rPr>
        <w:t>should</w:t>
      </w:r>
      <w:r w:rsidR="007401CC" w:rsidRPr="002440B9">
        <w:rPr>
          <w:rFonts w:ascii="Times New Roman" w:hAnsi="Times New Roman" w:cs="Times New Roman"/>
          <w:sz w:val="22"/>
          <w:szCs w:val="22"/>
          <w:lang w:val="en-US"/>
        </w:rPr>
        <w:t xml:space="preserve"> receive early interdisciplinary care and close follow-up </w:t>
      </w:r>
      <w:r w:rsidR="00CA5888" w:rsidRPr="002440B9">
        <w:rPr>
          <w:rFonts w:ascii="Times New Roman" w:hAnsi="Times New Roman" w:cs="Times New Roman"/>
          <w:sz w:val="22"/>
          <w:szCs w:val="22"/>
          <w:lang w:val="en-US"/>
        </w:rPr>
        <w:t>i</w:t>
      </w:r>
      <w:r w:rsidR="006F318D" w:rsidRPr="002440B9">
        <w:rPr>
          <w:rFonts w:ascii="Times New Roman" w:hAnsi="Times New Roman" w:cs="Times New Roman"/>
          <w:sz w:val="22"/>
          <w:szCs w:val="22"/>
          <w:lang w:val="en-US"/>
        </w:rPr>
        <w:t>n collaboration of general practitioner and endocrinologist</w:t>
      </w:r>
      <w:r w:rsidR="00D42154" w:rsidRPr="002440B9">
        <w:rPr>
          <w:rFonts w:ascii="Times New Roman" w:hAnsi="Times New Roman" w:cs="Times New Roman"/>
          <w:sz w:val="22"/>
          <w:szCs w:val="22"/>
          <w:lang w:val="en-US"/>
        </w:rPr>
        <w:t xml:space="preserve"> </w:t>
      </w:r>
      <w:r w:rsidR="00D42154" w:rsidRPr="002440B9">
        <w:rPr>
          <w:rFonts w:ascii="Times New Roman" w:hAnsi="Times New Roman" w:cs="Times New Roman"/>
          <w:sz w:val="22"/>
          <w:szCs w:val="22"/>
          <w:lang w:val="en-US"/>
        </w:rPr>
        <w:fldChar w:fldCharType="begin">
          <w:fldData xml:space="preserve">PEVuZE5vdGU+PENpdGU+PEF1dGhvcj5Cb2xsZXJzbGV2PC9BdXRob3I+PFllYXI+MjAyMjwvWWVh
cj48UmVjTnVtPjQ0PC9SZWNOdW0+PERpc3BsYXlUZXh0PjxzdHlsZSBmYWNlPSJzdXBlcnNjcmlw
dCI+MTQ8L3N0eWxlPjwvRGlzcGxheVRleHQ+PHJlY29yZD48cmVjLW51bWJlcj40NDwvcmVjLW51
bWJlcj48Zm9yZWlnbi1rZXlzPjxrZXkgYXBwPSJFTiIgZGItaWQ9InY1MnpwMDJ6OHNmeDBsZWUw
eG41MndlZmFlcno1ZXdhcHdmeiIgdGltZXN0YW1wPSIxNjU4OTkyMjM1Ij40NDwva2V5PjwvZm9y
ZWlnbi1rZXlzPjxyZWYtdHlwZSBuYW1lPSJKb3VybmFsIEFydGljbGUiPjE3PC9yZWYtdHlwZT48
Y29udHJpYnV0b3JzPjxhdXRob3JzPjxhdXRob3I+Qm9sbGVyc2xldiwgSmVuczwvYXV0aG9yPjxh
dXRob3I+UmVqbm1hcmssIExhcnM8L2F1dGhvcj48YXV0aG9yPlphaG4sIEFsZXhhbmRyYTwvYXV0
aG9yPjxhdXRob3I+SGVjaywgQW5zZ2FyPC9hdXRob3I+PGF1dGhvcj5BcHBlbG1hbi1EaWprc3Ry
YSwgTmF0YXNoYSBNLjwvYXV0aG9yPjxhdXRob3I+Q2FyZG9zbywgTHVpczwvYXV0aG9yPjxhdXRo
b3I+SGFubmFuLCBGYWRpbCBNLjwvYXV0aG9yPjxhdXRob3I+Q2V0YW5pLCBGaWxvbWVuYTwvYXV0
aG9yPjxhdXRob3I+U2lramFlciwgVGFuamE8L2F1dGhvcj48YXV0aG9yPkZvcm1lbnRpLCBBbm5h
IE1hcmlhPC9hdXRob3I+PGF1dGhvcj5CasO2cm5zZG90dGlyLCBTaWdyaWR1cjwvYXV0aG9yPjxh
dXRob3I+U2NoYWxpbi1Kw6RudHRpLCBDYW1pbGxhPC9hdXRob3I+PGF1dGhvcj5CZWxheWEsIFpo
YW5uYTwvYXV0aG9yPjxhdXRob3I+R2liYiwgRnJhc2VyPC9hdXRob3I+PGF1dGhvcj5MYXBhdXcs
IEJydW5vPC9hdXRob3I+PGF1dGhvcj5BbXJlaW4sIEthcmluPC9hdXRob3I+PGF1dGhvcj5XaWNr
ZSwgQ29yaW5uYTwvYXV0aG9yPjxhdXRob3I+R3Jhc2VtYW5uLCBDb3Jpbm5hPC9hdXRob3I+PGF1
dGhvcj5LcmVicywgTWljaGFlbDwvYXV0aG9yPjxhdXRob3I+Unlow6RuZW4sIEVldmE8L2F1dGhv
cj48YXV0aG9yPk1ha2F5LCDDlnplcjwvYXV0aG9yPjxhdXRob3I+TWluaXNvbGEsIFNhbHZhdG9y
ZTwvYXV0aG9yPjxhdXRob3I+R2F1am91eCwgU8OpYmFzdGllbjwvYXV0aG9yPjxhdXRob3I+QmVy
dG9jY2hpbywgSmVhbi1QaGlsaXBwZTwvYXV0aG9yPjxhdXRob3I+SGFzc2FuLVNtaXRoLCBaYWtp
PC9hdXRob3I+PGF1dGhvcj5MaW5nbGFydCwgQWduw6hzPC9hdXRob3I+PGF1dGhvcj5XaW50ZXIs
IEVsaXphYmV0aCBNLjwvYXV0aG9yPjxhdXRob3I+S29sbG1hbm4sIE1hcnRpbmE8L2F1dGhvcj48
YXV0aG9yPlptaWVyY3phaywgSGFucy1HZW9yZzwvYXV0aG9yPjxhdXRob3I+VHNvdXJkaSwgRWxl
bmE8L2F1dGhvcj48YXV0aG9yPlBpbHosIFN0ZWZhbjwvYXV0aG9yPjxhdXRob3I+U2lnZ2Vsa293
LCBIZWlkZTwvYXV0aG9yPjxhdXRob3I+R2l0dG9lcywgTmVpbDwvYXV0aG9yPjxhdXRob3I+TWFy
Y29jY2ksIENsYXVkaW88L2F1dGhvcj48YXV0aG9yPkthbWVuaWNrw70sIFBldGVyPC9hdXRob3I+
PGF1dGhvcj5DYXJvbGEsIFppbGxpa2VuczwvYXV0aG9yPjxhdXRob3I+TW9ydGVuLCBGcm9zdDwv
YXV0aG9yPjxhdXRob3I+TGFycywgUm9saWdoZWQ8L2F1dGhvcj48YXV0aG9yPkFudG9uaW8sIFNp
dGdlcy1TZXJyYTwvYXV0aG9yPjxhdXRob3I+U2FicmluYSwgQ29yYmV0dGE8L2F1dGhvcj48YXV0
aG9yPkJyaWdpdHRlLCBEZWNhbGxvbm5lPC9hdXRob3I+PGF1dGhvcj5JdWxpYW5hLCBHaGVybGFu
PC9hdXRob3I+PGF1dGhvcj5MYXVyYSwgR2lhbm90dGk8L2F1dGhvcj48YXV0aG9yPkRhbmllbCwg
R3JpZ29yaWU8L2F1dGhvcj48YXV0aG9yPkVsaWYsIEhpbmRpw6k8L2F1dGhvcj48YXV0aG9yPk1h
aXJlYWQsIEtpZWx5PC9hdXRob3I+PGF1dGhvcj5LaXJzdGVuLCBMaW5kbmVyPC9hdXRob3I+PGF1
dGhvcj5Qb2x5em9pcywgTWFrcmFzPC9hdXRob3I+PGF1dGhvcj5CYXJiYXJhLCBPYmVybWF5ZXIt
UGlldHNjaDwvYXV0aG9yPjxhdXRob3I+RmFzdGlubywgUi4gUGVyZXotTG9wZXo8L2F1dGhvcj48
YXV0aG9yPk1pa2tlbCwgUHJldG9yaXVzPC9hdXRob3I+PGF1dGhvcj5GZWRlcmljYSwgU2Fwb25h
cm88L2F1dGhvcj48YXV0aG9yPkNocmlzdGlhbiwgVHJ1bW1lcjwvYXV0aG9yPjxhdXRob3I+S3ly
aWFrb3MsIFZhbXZha2lkaXM8L2F1dGhvcj48YXV0aG9yPk5hdGlhLCBWYXNoYWttYWR6ZTwvYXV0
aG9yPjxhdXRob3I+TWFyaWEsIFAuIFlhdnJvcG91bG91PC9hdXRob3I+PC9hdXRob3JzPjwvY29u
dHJpYnV0b3JzPjx0aXRsZXM+PHRpdGxlPkV1cm9wZWFuIGV4cGVydCBjb25zZW5zdXMgb24gcHJh
Y3RpY2FsIG1hbmFnZW1lbnQgb2Ygc3BlY2lmaWMgYXNwZWN0cyBvZiBwYXJhdGh5cm9pZCBkaXNv
cmRlcnMgaW4gYWR1bHRzIGFuZCBpbiBwcmVnbmFuY3k6IHJlY29tbWVuZGF0aW9ucyBvZiB0aGUg
RVNFIEVkdWNhdGlvbmFsIFByb2dyYW0gb2YgUGFyYXRoeXJvaWQgRGlzb3JkZXJzIChQQVJBVCAy
MDIxKTwvdGl0bGU+PHNlY29uZGFyeS10aXRsZT5FdXJvcGVhbiBKb3VybmFsIG9mIEVuZG9jcmlu
b2xvZ3k8L3NlY29uZGFyeS10aXRsZT48L3RpdGxlcz48cGVyaW9kaWNhbD48ZnVsbC10aXRsZT5F
dXJvcGVhbiBKb3VybmFsIG9mIEVuZG9jcmlub2xvZ3k8L2Z1bGwtdGl0bGU+PC9wZXJpb2RpY2Fs
PjxwYWdlcz5SMzMtUjYzPC9wYWdlcz48dm9sdW1lPjE4Njwvdm9sdW1lPjxudW1iZXI+MjwvbnVt
YmVyPjxkYXRlcz48eWVhcj4yMDIyPC95ZWFyPjxwdWItZGF0ZXM+PGRhdGU+MDEgRmViLiAyMDIy
PC9kYXRlPjwvcHViLWRhdGVzPjwvZGF0ZXM+PGlzYm4+MDgwNC00NjQzPC9pc2JuPjx1cmxzPjxy
ZWxhdGVkLXVybHM+PHVybD5odHRwczovL2VqZS5iaW9zY2llbnRpZmljYS5jb20vdmlldy9qb3Vy
bmFscy9lamUvMTg2LzIvRUpFLTIxLTEwNDQueG1sPC91cmw+PC9yZWxhdGVkLXVybHM+PC91cmxz
PjxlbGVjdHJvbmljLXJlc291cmNlLW51bT4xMC4xNTMwL2VqZS0yMS0xMDQ0PC9lbGVjdHJvbmlj
LXJlc291cmNlLW51bT48bGFuZ3VhZ2U+RW5nbGlzaDwvbGFuZ3VhZ2U+PC9yZWNvcmQ+PC9DaXRl
PjwvRW5kTm90ZT4A
</w:fldData>
        </w:fldChar>
      </w:r>
      <w:r w:rsidR="00765609">
        <w:rPr>
          <w:rFonts w:ascii="Times New Roman" w:hAnsi="Times New Roman" w:cs="Times New Roman"/>
          <w:sz w:val="22"/>
          <w:szCs w:val="22"/>
          <w:lang w:val="en-US"/>
        </w:rPr>
        <w:instrText xml:space="preserve"> ADDIN EN.CITE </w:instrText>
      </w:r>
      <w:r w:rsidR="00765609">
        <w:rPr>
          <w:rFonts w:ascii="Times New Roman" w:hAnsi="Times New Roman" w:cs="Times New Roman"/>
          <w:sz w:val="22"/>
          <w:szCs w:val="22"/>
          <w:lang w:val="en-US"/>
        </w:rPr>
        <w:fldChar w:fldCharType="begin">
          <w:fldData xml:space="preserve">PEVuZE5vdGU+PENpdGU+PEF1dGhvcj5Cb2xsZXJzbGV2PC9BdXRob3I+PFllYXI+MjAyMjwvWWVh
cj48UmVjTnVtPjQ0PC9SZWNOdW0+PERpc3BsYXlUZXh0PjxzdHlsZSBmYWNlPSJzdXBlcnNjcmlw
dCI+MTQ8L3N0eWxlPjwvRGlzcGxheVRleHQ+PHJlY29yZD48cmVjLW51bWJlcj40NDwvcmVjLW51
bWJlcj48Zm9yZWlnbi1rZXlzPjxrZXkgYXBwPSJFTiIgZGItaWQ9InY1MnpwMDJ6OHNmeDBsZWUw
eG41MndlZmFlcno1ZXdhcHdmeiIgdGltZXN0YW1wPSIxNjU4OTkyMjM1Ij40NDwva2V5PjwvZm9y
ZWlnbi1rZXlzPjxyZWYtdHlwZSBuYW1lPSJKb3VybmFsIEFydGljbGUiPjE3PC9yZWYtdHlwZT48
Y29udHJpYnV0b3JzPjxhdXRob3JzPjxhdXRob3I+Qm9sbGVyc2xldiwgSmVuczwvYXV0aG9yPjxh
dXRob3I+UmVqbm1hcmssIExhcnM8L2F1dGhvcj48YXV0aG9yPlphaG4sIEFsZXhhbmRyYTwvYXV0
aG9yPjxhdXRob3I+SGVjaywgQW5zZ2FyPC9hdXRob3I+PGF1dGhvcj5BcHBlbG1hbi1EaWprc3Ry
YSwgTmF0YXNoYSBNLjwvYXV0aG9yPjxhdXRob3I+Q2FyZG9zbywgTHVpczwvYXV0aG9yPjxhdXRo
b3I+SGFubmFuLCBGYWRpbCBNLjwvYXV0aG9yPjxhdXRob3I+Q2V0YW5pLCBGaWxvbWVuYTwvYXV0
aG9yPjxhdXRob3I+U2lramFlciwgVGFuamE8L2F1dGhvcj48YXV0aG9yPkZvcm1lbnRpLCBBbm5h
IE1hcmlhPC9hdXRob3I+PGF1dGhvcj5CasO2cm5zZG90dGlyLCBTaWdyaWR1cjwvYXV0aG9yPjxh
dXRob3I+U2NoYWxpbi1Kw6RudHRpLCBDYW1pbGxhPC9hdXRob3I+PGF1dGhvcj5CZWxheWEsIFpo
YW5uYTwvYXV0aG9yPjxhdXRob3I+R2liYiwgRnJhc2VyPC9hdXRob3I+PGF1dGhvcj5MYXBhdXcs
IEJydW5vPC9hdXRob3I+PGF1dGhvcj5BbXJlaW4sIEthcmluPC9hdXRob3I+PGF1dGhvcj5XaWNr
ZSwgQ29yaW5uYTwvYXV0aG9yPjxhdXRob3I+R3Jhc2VtYW5uLCBDb3Jpbm5hPC9hdXRob3I+PGF1
dGhvcj5LcmVicywgTWljaGFlbDwvYXV0aG9yPjxhdXRob3I+Unlow6RuZW4sIEVldmE8L2F1dGhv
cj48YXV0aG9yPk1ha2F5LCDDlnplcjwvYXV0aG9yPjxhdXRob3I+TWluaXNvbGEsIFNhbHZhdG9y
ZTwvYXV0aG9yPjxhdXRob3I+R2F1am91eCwgU8OpYmFzdGllbjwvYXV0aG9yPjxhdXRob3I+QmVy
dG9jY2hpbywgSmVhbi1QaGlsaXBwZTwvYXV0aG9yPjxhdXRob3I+SGFzc2FuLVNtaXRoLCBaYWtp
PC9hdXRob3I+PGF1dGhvcj5MaW5nbGFydCwgQWduw6hzPC9hdXRob3I+PGF1dGhvcj5XaW50ZXIs
IEVsaXphYmV0aCBNLjwvYXV0aG9yPjxhdXRob3I+S29sbG1hbm4sIE1hcnRpbmE8L2F1dGhvcj48
YXV0aG9yPlptaWVyY3phaywgSGFucy1HZW9yZzwvYXV0aG9yPjxhdXRob3I+VHNvdXJkaSwgRWxl
bmE8L2F1dGhvcj48YXV0aG9yPlBpbHosIFN0ZWZhbjwvYXV0aG9yPjxhdXRob3I+U2lnZ2Vsa293
LCBIZWlkZTwvYXV0aG9yPjxhdXRob3I+R2l0dG9lcywgTmVpbDwvYXV0aG9yPjxhdXRob3I+TWFy
Y29jY2ksIENsYXVkaW88L2F1dGhvcj48YXV0aG9yPkthbWVuaWNrw70sIFBldGVyPC9hdXRob3I+
PGF1dGhvcj5DYXJvbGEsIFppbGxpa2VuczwvYXV0aG9yPjxhdXRob3I+TW9ydGVuLCBGcm9zdDwv
YXV0aG9yPjxhdXRob3I+TGFycywgUm9saWdoZWQ8L2F1dGhvcj48YXV0aG9yPkFudG9uaW8sIFNp
dGdlcy1TZXJyYTwvYXV0aG9yPjxhdXRob3I+U2FicmluYSwgQ29yYmV0dGE8L2F1dGhvcj48YXV0
aG9yPkJyaWdpdHRlLCBEZWNhbGxvbm5lPC9hdXRob3I+PGF1dGhvcj5JdWxpYW5hLCBHaGVybGFu
PC9hdXRob3I+PGF1dGhvcj5MYXVyYSwgR2lhbm90dGk8L2F1dGhvcj48YXV0aG9yPkRhbmllbCwg
R3JpZ29yaWU8L2F1dGhvcj48YXV0aG9yPkVsaWYsIEhpbmRpw6k8L2F1dGhvcj48YXV0aG9yPk1h
aXJlYWQsIEtpZWx5PC9hdXRob3I+PGF1dGhvcj5LaXJzdGVuLCBMaW5kbmVyPC9hdXRob3I+PGF1
dGhvcj5Qb2x5em9pcywgTWFrcmFzPC9hdXRob3I+PGF1dGhvcj5CYXJiYXJhLCBPYmVybWF5ZXIt
UGlldHNjaDwvYXV0aG9yPjxhdXRob3I+RmFzdGlubywgUi4gUGVyZXotTG9wZXo8L2F1dGhvcj48
YXV0aG9yPk1pa2tlbCwgUHJldG9yaXVzPC9hdXRob3I+PGF1dGhvcj5GZWRlcmljYSwgU2Fwb25h
cm88L2F1dGhvcj48YXV0aG9yPkNocmlzdGlhbiwgVHJ1bW1lcjwvYXV0aG9yPjxhdXRob3I+S3ly
aWFrb3MsIFZhbXZha2lkaXM8L2F1dGhvcj48YXV0aG9yPk5hdGlhLCBWYXNoYWttYWR6ZTwvYXV0
aG9yPjxhdXRob3I+TWFyaWEsIFAuIFlhdnJvcG91bG91PC9hdXRob3I+PC9hdXRob3JzPjwvY29u
dHJpYnV0b3JzPjx0aXRsZXM+PHRpdGxlPkV1cm9wZWFuIGV4cGVydCBjb25zZW5zdXMgb24gcHJh
Y3RpY2FsIG1hbmFnZW1lbnQgb2Ygc3BlY2lmaWMgYXNwZWN0cyBvZiBwYXJhdGh5cm9pZCBkaXNv
cmRlcnMgaW4gYWR1bHRzIGFuZCBpbiBwcmVnbmFuY3k6IHJlY29tbWVuZGF0aW9ucyBvZiB0aGUg
RVNFIEVkdWNhdGlvbmFsIFByb2dyYW0gb2YgUGFyYXRoeXJvaWQgRGlzb3JkZXJzIChQQVJBVCAy
MDIxKTwvdGl0bGU+PHNlY29uZGFyeS10aXRsZT5FdXJvcGVhbiBKb3VybmFsIG9mIEVuZG9jcmlu
b2xvZ3k8L3NlY29uZGFyeS10aXRsZT48L3RpdGxlcz48cGVyaW9kaWNhbD48ZnVsbC10aXRsZT5F
dXJvcGVhbiBKb3VybmFsIG9mIEVuZG9jcmlub2xvZ3k8L2Z1bGwtdGl0bGU+PC9wZXJpb2RpY2Fs
PjxwYWdlcz5SMzMtUjYzPC9wYWdlcz48dm9sdW1lPjE4Njwvdm9sdW1lPjxudW1iZXI+MjwvbnVt
YmVyPjxkYXRlcz48eWVhcj4yMDIyPC95ZWFyPjxwdWItZGF0ZXM+PGRhdGU+MDEgRmViLiAyMDIy
PC9kYXRlPjwvcHViLWRhdGVzPjwvZGF0ZXM+PGlzYm4+MDgwNC00NjQzPC9pc2JuPjx1cmxzPjxy
ZWxhdGVkLXVybHM+PHVybD5odHRwczovL2VqZS5iaW9zY2llbnRpZmljYS5jb20vdmlldy9qb3Vy
bmFscy9lamUvMTg2LzIvRUpFLTIxLTEwNDQueG1sPC91cmw+PC9yZWxhdGVkLXVybHM+PC91cmxz
PjxlbGVjdHJvbmljLXJlc291cmNlLW51bT4xMC4xNTMwL2VqZS0yMS0xMDQ0PC9lbGVjdHJvbmlj
LXJlc291cmNlLW51bT48bGFuZ3VhZ2U+RW5nbGlzaDwvbGFuZ3VhZ2U+PC9yZWNvcmQ+PC9DaXRl
PjwvRW5kTm90ZT4A
</w:fldData>
        </w:fldChar>
      </w:r>
      <w:r w:rsidR="00765609">
        <w:rPr>
          <w:rFonts w:ascii="Times New Roman" w:hAnsi="Times New Roman" w:cs="Times New Roman"/>
          <w:sz w:val="22"/>
          <w:szCs w:val="22"/>
          <w:lang w:val="en-US"/>
        </w:rPr>
        <w:instrText xml:space="preserve"> ADDIN EN.CITE.DATA </w:instrText>
      </w:r>
      <w:r w:rsidR="00765609">
        <w:rPr>
          <w:rFonts w:ascii="Times New Roman" w:hAnsi="Times New Roman" w:cs="Times New Roman"/>
          <w:sz w:val="22"/>
          <w:szCs w:val="22"/>
          <w:lang w:val="en-US"/>
        </w:rPr>
      </w:r>
      <w:r w:rsidR="00765609">
        <w:rPr>
          <w:rFonts w:ascii="Times New Roman" w:hAnsi="Times New Roman" w:cs="Times New Roman"/>
          <w:sz w:val="22"/>
          <w:szCs w:val="22"/>
          <w:lang w:val="en-US"/>
        </w:rPr>
        <w:fldChar w:fldCharType="end"/>
      </w:r>
      <w:r w:rsidR="00D42154" w:rsidRPr="002440B9">
        <w:rPr>
          <w:rFonts w:ascii="Times New Roman" w:hAnsi="Times New Roman" w:cs="Times New Roman"/>
          <w:sz w:val="22"/>
          <w:szCs w:val="22"/>
          <w:lang w:val="en-US"/>
        </w:rPr>
      </w:r>
      <w:r w:rsidR="00D42154" w:rsidRPr="002440B9">
        <w:rPr>
          <w:rFonts w:ascii="Times New Roman" w:hAnsi="Times New Roman" w:cs="Times New Roman"/>
          <w:sz w:val="22"/>
          <w:szCs w:val="22"/>
          <w:lang w:val="en-US"/>
        </w:rPr>
        <w:fldChar w:fldCharType="separate"/>
      </w:r>
      <w:r w:rsidR="00765609" w:rsidRPr="00765609">
        <w:rPr>
          <w:rFonts w:ascii="Times New Roman" w:hAnsi="Times New Roman" w:cs="Times New Roman"/>
          <w:noProof/>
          <w:sz w:val="22"/>
          <w:szCs w:val="22"/>
          <w:vertAlign w:val="superscript"/>
          <w:lang w:val="en-US"/>
        </w:rPr>
        <w:t>14</w:t>
      </w:r>
      <w:r w:rsidR="00D42154" w:rsidRPr="002440B9">
        <w:rPr>
          <w:rFonts w:ascii="Times New Roman" w:hAnsi="Times New Roman" w:cs="Times New Roman"/>
          <w:sz w:val="22"/>
          <w:szCs w:val="22"/>
          <w:lang w:val="en-US"/>
        </w:rPr>
        <w:fldChar w:fldCharType="end"/>
      </w:r>
      <w:r w:rsidR="00370E57" w:rsidRPr="002440B9">
        <w:rPr>
          <w:rFonts w:ascii="Times New Roman" w:hAnsi="Times New Roman" w:cs="Times New Roman"/>
          <w:sz w:val="22"/>
          <w:szCs w:val="22"/>
          <w:lang w:val="en-US"/>
        </w:rPr>
        <w:t xml:space="preserve">. </w:t>
      </w:r>
      <w:r>
        <w:rPr>
          <w:rFonts w:ascii="Times New Roman" w:hAnsi="Times New Roman" w:cs="Times New Roman"/>
          <w:sz w:val="22"/>
          <w:szCs w:val="22"/>
          <w:shd w:val="clear" w:color="auto" w:fill="FFFFFF"/>
          <w:lang w:val="en-US"/>
        </w:rPr>
        <w:t xml:space="preserve">Future research endeavors should establish distinct prediction models that can accurately assess the risk of symptoms and readmissions during the initial postoperative period. </w:t>
      </w:r>
      <w:r w:rsidRPr="00B43421">
        <w:rPr>
          <w:rFonts w:ascii="Times New Roman" w:hAnsi="Times New Roman" w:cs="Times New Roman"/>
          <w:sz w:val="22"/>
          <w:szCs w:val="22"/>
          <w:shd w:val="clear" w:color="auto" w:fill="FFFFFF"/>
          <w:lang w:val="en-US"/>
        </w:rPr>
        <w:t xml:space="preserve">These efforts </w:t>
      </w:r>
      <w:r w:rsidR="00B5698F">
        <w:rPr>
          <w:rFonts w:ascii="Times New Roman" w:hAnsi="Times New Roman" w:cs="Times New Roman"/>
          <w:sz w:val="22"/>
          <w:szCs w:val="22"/>
          <w:shd w:val="clear" w:color="auto" w:fill="FFFFFF"/>
          <w:lang w:val="en-US"/>
        </w:rPr>
        <w:t xml:space="preserve">should </w:t>
      </w:r>
      <w:r w:rsidRPr="00B43421">
        <w:rPr>
          <w:rFonts w:ascii="Times New Roman" w:hAnsi="Times New Roman" w:cs="Times New Roman"/>
          <w:sz w:val="22"/>
          <w:szCs w:val="22"/>
          <w:shd w:val="clear" w:color="auto" w:fill="FFFFFF"/>
          <w:lang w:val="en-US"/>
        </w:rPr>
        <w:t xml:space="preserve">aim to enhance and </w:t>
      </w:r>
      <w:r w:rsidR="00B5698F">
        <w:rPr>
          <w:rFonts w:ascii="Times New Roman" w:hAnsi="Times New Roman" w:cs="Times New Roman"/>
          <w:sz w:val="22"/>
          <w:szCs w:val="22"/>
          <w:shd w:val="clear" w:color="auto" w:fill="FFFFFF"/>
          <w:lang w:val="en-US"/>
        </w:rPr>
        <w:t>tailor</w:t>
      </w:r>
      <w:r w:rsidRPr="00B43421">
        <w:rPr>
          <w:rFonts w:ascii="Times New Roman" w:hAnsi="Times New Roman" w:cs="Times New Roman"/>
          <w:sz w:val="22"/>
          <w:szCs w:val="22"/>
          <w:shd w:val="clear" w:color="auto" w:fill="FFFFFF"/>
          <w:lang w:val="en-US"/>
        </w:rPr>
        <w:t xml:space="preserve"> the management strategies implemented after surgery</w:t>
      </w:r>
      <w:r w:rsidR="00B5698F">
        <w:rPr>
          <w:rFonts w:ascii="Times New Roman" w:hAnsi="Times New Roman" w:cs="Times New Roman"/>
          <w:sz w:val="22"/>
          <w:szCs w:val="22"/>
          <w:shd w:val="clear" w:color="auto" w:fill="FFFFFF"/>
          <w:lang w:val="en-US"/>
        </w:rPr>
        <w:t xml:space="preserve"> to each individual patient</w:t>
      </w:r>
      <w:r w:rsidRPr="00B43421">
        <w:rPr>
          <w:rFonts w:ascii="Times New Roman" w:hAnsi="Times New Roman" w:cs="Times New Roman"/>
          <w:sz w:val="22"/>
          <w:szCs w:val="22"/>
          <w:shd w:val="clear" w:color="auto" w:fill="FFFFFF"/>
          <w:lang w:val="en-US"/>
        </w:rPr>
        <w:t>.</w:t>
      </w:r>
    </w:p>
    <w:p w14:paraId="2271DBBD" w14:textId="1D905F6E" w:rsidR="00E0202F" w:rsidRPr="002440B9" w:rsidRDefault="00667847" w:rsidP="00287617">
      <w:pPr>
        <w:autoSpaceDE w:val="0"/>
        <w:autoSpaceDN w:val="0"/>
        <w:adjustRightInd w:val="0"/>
        <w:spacing w:line="480" w:lineRule="auto"/>
        <w:ind w:firstLine="708"/>
        <w:rPr>
          <w:rFonts w:ascii="Times New Roman" w:hAnsi="Times New Roman" w:cs="Times New Roman"/>
          <w:sz w:val="22"/>
          <w:szCs w:val="22"/>
          <w:lang w:val="en-US"/>
        </w:rPr>
      </w:pPr>
      <w:r w:rsidRPr="00667847">
        <w:rPr>
          <w:rFonts w:ascii="Times New Roman" w:hAnsi="Times New Roman" w:cs="Times New Roman"/>
          <w:sz w:val="22"/>
          <w:szCs w:val="22"/>
          <w:lang w:val="en-US"/>
        </w:rPr>
        <w:t xml:space="preserve">Future studies should aim to </w:t>
      </w:r>
      <w:r w:rsidR="00287617">
        <w:rPr>
          <w:rFonts w:ascii="Times New Roman" w:hAnsi="Times New Roman" w:cs="Times New Roman"/>
          <w:sz w:val="22"/>
          <w:szCs w:val="22"/>
          <w:lang w:val="en-US"/>
        </w:rPr>
        <w:t>overcome</w:t>
      </w:r>
      <w:r w:rsidRPr="00667847">
        <w:rPr>
          <w:rFonts w:ascii="Times New Roman" w:hAnsi="Times New Roman" w:cs="Times New Roman"/>
          <w:sz w:val="22"/>
          <w:szCs w:val="22"/>
          <w:lang w:val="en-US"/>
        </w:rPr>
        <w:t xml:space="preserve"> certain limitations</w:t>
      </w:r>
      <w:r w:rsidR="00287617">
        <w:rPr>
          <w:rFonts w:ascii="Times New Roman" w:hAnsi="Times New Roman" w:cs="Times New Roman"/>
          <w:sz w:val="22"/>
          <w:szCs w:val="22"/>
          <w:lang w:val="en-US"/>
        </w:rPr>
        <w:t xml:space="preserve"> observed in this study. W</w:t>
      </w:r>
      <w:r w:rsidR="00287617" w:rsidRPr="002440B9">
        <w:rPr>
          <w:rFonts w:ascii="Times New Roman" w:hAnsi="Times New Roman" w:cs="Times New Roman"/>
          <w:sz w:val="22"/>
          <w:szCs w:val="22"/>
          <w:lang w:val="en-US"/>
        </w:rPr>
        <w:t xml:space="preserve">e had a relatively small sample of patients with </w:t>
      </w:r>
      <w:r w:rsidR="00287617">
        <w:rPr>
          <w:rFonts w:ascii="Times New Roman" w:hAnsi="Times New Roman" w:cs="Times New Roman"/>
          <w:sz w:val="22"/>
          <w:szCs w:val="22"/>
          <w:lang w:val="en-US"/>
        </w:rPr>
        <w:t>long-term</w:t>
      </w:r>
      <w:r w:rsidR="00287617" w:rsidRPr="002440B9">
        <w:rPr>
          <w:rFonts w:ascii="Times New Roman" w:hAnsi="Times New Roman" w:cs="Times New Roman"/>
          <w:sz w:val="22"/>
          <w:szCs w:val="22"/>
          <w:lang w:val="en-US"/>
        </w:rPr>
        <w:t xml:space="preserve"> hypoparathyroidism </w:t>
      </w:r>
      <w:r w:rsidR="00287617">
        <w:rPr>
          <w:rFonts w:ascii="Times New Roman" w:hAnsi="Times New Roman" w:cs="Times New Roman"/>
          <w:sz w:val="22"/>
          <w:szCs w:val="22"/>
          <w:lang w:val="en-US"/>
        </w:rPr>
        <w:t>(</w:t>
      </w:r>
      <w:r w:rsidR="00287617" w:rsidRPr="00E30D1B">
        <w:rPr>
          <w:rFonts w:ascii="Times New Roman" w:hAnsi="Times New Roman" w:cs="Times New Roman"/>
          <w:sz w:val="22"/>
          <w:szCs w:val="22"/>
          <w:highlight w:val="yellow"/>
          <w:lang w:val="en-US"/>
        </w:rPr>
        <w:t>X</w:t>
      </w:r>
      <w:r w:rsidR="00287617" w:rsidRPr="002440B9">
        <w:rPr>
          <w:rFonts w:ascii="Times New Roman" w:hAnsi="Times New Roman" w:cs="Times New Roman"/>
          <w:sz w:val="22"/>
          <w:szCs w:val="22"/>
          <w:lang w:val="en-US"/>
        </w:rPr>
        <w:t xml:space="preserve"> cases) which makes the model more prone to overfitting. Therefore, we revised the prediction model by adjusting the coefficients of the original logistic regression model with a shrinkage factor which was estimated using bootstrapping </w:t>
      </w:r>
      <w:r w:rsidR="00287617" w:rsidRPr="002440B9">
        <w:rPr>
          <w:rFonts w:ascii="Times New Roman" w:hAnsi="Times New Roman" w:cs="Times New Roman"/>
          <w:sz w:val="22"/>
          <w:szCs w:val="22"/>
          <w:lang w:val="en-US"/>
        </w:rPr>
        <w:fldChar w:fldCharType="begin"/>
      </w:r>
      <w:r w:rsidR="00287617">
        <w:rPr>
          <w:rFonts w:ascii="Times New Roman" w:hAnsi="Times New Roman" w:cs="Times New Roman"/>
          <w:sz w:val="22"/>
          <w:szCs w:val="22"/>
          <w:lang w:val="en-US"/>
        </w:rPr>
        <w:instrText xml:space="preserve"> ADDIN EN.CITE &lt;EndNote&gt;&lt;Cite&gt;&lt;Author&gt;Riley&lt;/Author&gt;&lt;Year&gt;2019&lt;/Year&gt;&lt;RecNum&gt;33&lt;/RecNum&gt;&lt;DisplayText&gt;&lt;style face="superscript"&gt;26&lt;/style&gt;&lt;/DisplayText&gt;&lt;record&gt;&lt;rec-number&gt;33&lt;/rec-number&gt;&lt;foreign-keys&gt;&lt;key app="EN" db-id="v52zp02z8sfx0lee0xn52wefaerz5ewapwfz" timestamp="1658755074"&gt;33&lt;/key&gt;&lt;/foreign-keys&gt;&lt;ref-type name="Journal Article"&gt;17&lt;/ref-type&gt;&lt;contributors&gt;&lt;authors&gt;&lt;author&gt;Riley, Richard D.&lt;/author&gt;&lt;author&gt;Snell, Kym I. E.&lt;/author&gt;&lt;author&gt;Ensor, Joie&lt;/author&gt;&lt;author&gt;Burke, Danielle L.&lt;/author&gt;&lt;author&gt;Harrell Jr, Frank E.&lt;/author&gt;&lt;author&gt;Moons, Karel G. M.&lt;/author&gt;&lt;author&gt;Collins, Gary S.&lt;/author&gt;&lt;/authors&gt;&lt;/contributors&gt;&lt;titles&gt;&lt;title&gt;Minimum sample size for developing a multivariable prediction model: PART II - binary and time-to-event outcomes&lt;/title&gt;&lt;secondary-title&gt;Statistics in Medicine&lt;/secondary-title&gt;&lt;/titles&gt;&lt;periodical&gt;&lt;full-title&gt;Statistics in Medicine&lt;/full-title&gt;&lt;/periodical&gt;&lt;pages&gt;1276-1296&lt;/pages&gt;&lt;volume&gt;38&lt;/volume&gt;&lt;number&gt;7&lt;/number&gt;&lt;dates&gt;&lt;year&gt;2019&lt;/year&gt;&lt;/dates&gt;&lt;isbn&gt;0277-6715&lt;/isbn&gt;&lt;urls&gt;&lt;related-urls&gt;&lt;url&gt;https://onlinelibrary.wiley.com/doi/abs/10.1002/sim.7992&lt;/url&gt;&lt;/related-urls&gt;&lt;/urls&gt;&lt;electronic-resource-num&gt;https://doi.org/10.1002/sim.7992&lt;/electronic-resource-num&gt;&lt;/record&gt;&lt;/Cite&gt;&lt;/EndNote&gt;</w:instrText>
      </w:r>
      <w:r w:rsidR="00287617" w:rsidRPr="002440B9">
        <w:rPr>
          <w:rFonts w:ascii="Times New Roman" w:hAnsi="Times New Roman" w:cs="Times New Roman"/>
          <w:sz w:val="22"/>
          <w:szCs w:val="22"/>
          <w:lang w:val="en-US"/>
        </w:rPr>
        <w:fldChar w:fldCharType="separate"/>
      </w:r>
      <w:r w:rsidR="00287617" w:rsidRPr="00C850CB">
        <w:rPr>
          <w:rFonts w:ascii="Times New Roman" w:hAnsi="Times New Roman" w:cs="Times New Roman"/>
          <w:noProof/>
          <w:sz w:val="22"/>
          <w:szCs w:val="22"/>
          <w:vertAlign w:val="superscript"/>
          <w:lang w:val="en-US"/>
        </w:rPr>
        <w:t>26</w:t>
      </w:r>
      <w:r w:rsidR="00287617" w:rsidRPr="002440B9">
        <w:rPr>
          <w:rFonts w:ascii="Times New Roman" w:hAnsi="Times New Roman" w:cs="Times New Roman"/>
          <w:sz w:val="22"/>
          <w:szCs w:val="22"/>
          <w:lang w:val="en-US"/>
        </w:rPr>
        <w:fldChar w:fldCharType="end"/>
      </w:r>
      <w:r w:rsidR="00287617" w:rsidRPr="002440B9">
        <w:rPr>
          <w:rFonts w:ascii="Times New Roman" w:hAnsi="Times New Roman" w:cs="Times New Roman"/>
          <w:sz w:val="22"/>
          <w:szCs w:val="22"/>
          <w:lang w:val="en-US"/>
        </w:rPr>
        <w:t xml:space="preserve">. Bootstrapping facilitates obtaining optimal estimates of internal validity of logistic regression models developed in smaller samples (e.g., events per variable </w:t>
      </w:r>
      <w:r w:rsidR="00287617" w:rsidRPr="002440B9">
        <w:rPr>
          <w:rFonts w:ascii="Arial" w:hAnsi="Arial" w:cs="Arial"/>
          <w:color w:val="202124"/>
          <w:shd w:val="clear" w:color="auto" w:fill="FFFFFF"/>
          <w:lang w:val="en-US"/>
        </w:rPr>
        <w:t>≤</w:t>
      </w:r>
      <w:r w:rsidR="00287617" w:rsidRPr="002440B9">
        <w:rPr>
          <w:rFonts w:ascii="Times New Roman" w:hAnsi="Times New Roman" w:cs="Times New Roman"/>
          <w:sz w:val="22"/>
          <w:szCs w:val="22"/>
          <w:lang w:val="en-US"/>
        </w:rPr>
        <w:t xml:space="preserve">10) </w:t>
      </w:r>
      <w:r w:rsidR="00287617" w:rsidRPr="002440B9">
        <w:rPr>
          <w:rFonts w:ascii="Times New Roman" w:hAnsi="Times New Roman" w:cs="Times New Roman"/>
          <w:sz w:val="22"/>
          <w:szCs w:val="22"/>
          <w:lang w:val="en-US"/>
        </w:rPr>
        <w:fldChar w:fldCharType="begin"/>
      </w:r>
      <w:r w:rsidR="00287617">
        <w:rPr>
          <w:rFonts w:ascii="Times New Roman" w:hAnsi="Times New Roman" w:cs="Times New Roman"/>
          <w:sz w:val="22"/>
          <w:szCs w:val="22"/>
          <w:lang w:val="en-US"/>
        </w:rPr>
        <w:instrText xml:space="preserve"> ADDIN EN.CITE &lt;EndNote&gt;&lt;Cite&gt;&lt;Author&gt;Steyerberg&lt;/Author&gt;&lt;Year&gt;2001&lt;/Year&gt;&lt;RecNum&gt;32&lt;/RecNum&gt;&lt;DisplayText&gt;&lt;style face="superscript"&gt;27&lt;/style&gt;&lt;/DisplayText&gt;&lt;record&gt;&lt;rec-number&gt;32&lt;/rec-number&gt;&lt;foreign-keys&gt;&lt;key app="EN" db-id="v52zp02z8sfx0lee0xn52wefaerz5ewapwfz" timestamp="1658752999"&gt;32&lt;/key&gt;&lt;/foreign-keys&gt;&lt;ref-type name="Journal Article"&gt;17&lt;/ref-type&gt;&lt;contributors&gt;&lt;authors&gt;&lt;author&gt;Steyerberg, Ewout W.&lt;/author&gt;&lt;author&gt;Harrell, Frank E.&lt;/author&gt;&lt;author&gt;Borsboom, Gerard J. J. M.&lt;/author&gt;&lt;author&gt;Eijkemans, M. J. C.&lt;/author&gt;&lt;author&gt;Vergouwe, Yvonne&lt;/author&gt;&lt;author&gt;Habbema, J. Dik F.&lt;/author&gt;&lt;/authors&gt;&lt;/contributors&gt;&lt;titles&gt;&lt;title&gt;Internal validation of predictive models: Efficiency of some procedures for logistic regression analysis&lt;/title&gt;&lt;secondary-title&gt;Journal of Clinical Epidemiology&lt;/secondary-title&gt;&lt;/titles&gt;&lt;periodical&gt;&lt;full-title&gt;Journal of Clinical Epidemiology&lt;/full-title&gt;&lt;/periodical&gt;&lt;pages&gt;774-781&lt;/pages&gt;&lt;volume&gt;54&lt;/volume&gt;&lt;number&gt;8&lt;/number&gt;&lt;keywords&gt;&lt;keyword&gt;Predictive models&lt;/keyword&gt;&lt;keyword&gt;Internal validation&lt;/keyword&gt;&lt;keyword&gt;Logistic regression analysis&lt;/keyword&gt;&lt;keyword&gt;Bootstrapping&lt;/keyword&gt;&lt;/keywords&gt;&lt;dates&gt;&lt;year&gt;2001&lt;/year&gt;&lt;pub-dates&gt;&lt;date&gt;2001/08/01/&lt;/date&gt;&lt;/pub-dates&gt;&lt;/dates&gt;&lt;isbn&gt;0895-4356&lt;/isbn&gt;&lt;urls&gt;&lt;related-urls&gt;&lt;url&gt;https://www.sciencedirect.com/science/article/pii/S0895435601003419&lt;/url&gt;&lt;/related-urls&gt;&lt;/urls&gt;&lt;electronic-resource-num&gt;https://doi.org/10.1016/S0895-4356(01)00341-9&lt;/electronic-resource-num&gt;&lt;/record&gt;&lt;/Cite&gt;&lt;/EndNote&gt;</w:instrText>
      </w:r>
      <w:r w:rsidR="00287617" w:rsidRPr="002440B9">
        <w:rPr>
          <w:rFonts w:ascii="Times New Roman" w:hAnsi="Times New Roman" w:cs="Times New Roman"/>
          <w:sz w:val="22"/>
          <w:szCs w:val="22"/>
          <w:lang w:val="en-US"/>
        </w:rPr>
        <w:fldChar w:fldCharType="separate"/>
      </w:r>
      <w:r w:rsidR="00287617" w:rsidRPr="00C850CB">
        <w:rPr>
          <w:rFonts w:ascii="Times New Roman" w:hAnsi="Times New Roman" w:cs="Times New Roman"/>
          <w:noProof/>
          <w:sz w:val="22"/>
          <w:szCs w:val="22"/>
          <w:vertAlign w:val="superscript"/>
          <w:lang w:val="en-US"/>
        </w:rPr>
        <w:t>27</w:t>
      </w:r>
      <w:r w:rsidR="00287617" w:rsidRPr="002440B9">
        <w:rPr>
          <w:rFonts w:ascii="Times New Roman" w:hAnsi="Times New Roman" w:cs="Times New Roman"/>
          <w:sz w:val="22"/>
          <w:szCs w:val="22"/>
          <w:lang w:val="en-US"/>
        </w:rPr>
        <w:fldChar w:fldCharType="end"/>
      </w:r>
      <w:r w:rsidR="00287617" w:rsidRPr="002440B9">
        <w:rPr>
          <w:rFonts w:ascii="Times New Roman" w:hAnsi="Times New Roman" w:cs="Times New Roman"/>
          <w:sz w:val="22"/>
          <w:szCs w:val="22"/>
          <w:lang w:val="en-US"/>
        </w:rPr>
        <w:t xml:space="preserve">. </w:t>
      </w:r>
      <w:r w:rsidR="00287617">
        <w:rPr>
          <w:rFonts w:ascii="Times New Roman" w:hAnsi="Times New Roman" w:cs="Times New Roman"/>
          <w:sz w:val="22"/>
          <w:szCs w:val="22"/>
          <w:lang w:val="en-US"/>
        </w:rPr>
        <w:t>L</w:t>
      </w:r>
      <w:r w:rsidR="00287617" w:rsidRPr="00287617">
        <w:rPr>
          <w:rFonts w:ascii="Times New Roman" w:hAnsi="Times New Roman" w:cs="Times New Roman"/>
          <w:sz w:val="22"/>
          <w:szCs w:val="22"/>
          <w:lang w:val="en-US"/>
        </w:rPr>
        <w:t xml:space="preserve">arger-scale studies are warranted to update the model and perform external validation, ensuring its reliability and </w:t>
      </w:r>
      <w:r w:rsidR="00287617" w:rsidRPr="00287617">
        <w:rPr>
          <w:rFonts w:ascii="Times New Roman" w:hAnsi="Times New Roman" w:cs="Times New Roman"/>
          <w:sz w:val="22"/>
          <w:szCs w:val="22"/>
          <w:lang w:val="en-US"/>
        </w:rPr>
        <w:lastRenderedPageBreak/>
        <w:t>generalizability.</w:t>
      </w:r>
      <w:r w:rsidR="00287617">
        <w:rPr>
          <w:rFonts w:ascii="Times New Roman" w:hAnsi="Times New Roman" w:cs="Times New Roman"/>
          <w:sz w:val="22"/>
          <w:szCs w:val="22"/>
          <w:lang w:val="en-US"/>
        </w:rPr>
        <w:t xml:space="preserve"> Furthermore</w:t>
      </w:r>
      <w:r w:rsidR="00A11DED" w:rsidRPr="002440B9">
        <w:rPr>
          <w:rFonts w:ascii="Times New Roman" w:hAnsi="Times New Roman" w:cs="Times New Roman"/>
          <w:sz w:val="22"/>
          <w:szCs w:val="22"/>
          <w:lang w:val="en-US"/>
        </w:rPr>
        <w:t xml:space="preserve">, it is a retrospective cohort study. We tried to carefully extract the data but some information bias cannot be ruled out. </w:t>
      </w:r>
      <w:r w:rsidR="00287617">
        <w:rPr>
          <w:rFonts w:ascii="Times New Roman" w:hAnsi="Times New Roman" w:cs="Times New Roman"/>
          <w:sz w:val="22"/>
          <w:szCs w:val="22"/>
          <w:lang w:val="en-US"/>
        </w:rPr>
        <w:t>Lastly</w:t>
      </w:r>
      <w:r w:rsidR="00F35999" w:rsidRPr="002440B9">
        <w:rPr>
          <w:rFonts w:ascii="Times New Roman" w:hAnsi="Times New Roman" w:cs="Times New Roman"/>
          <w:sz w:val="22"/>
          <w:szCs w:val="22"/>
          <w:lang w:val="en-US"/>
        </w:rPr>
        <w:t xml:space="preserve">, </w:t>
      </w:r>
      <w:r w:rsidR="00F35999">
        <w:rPr>
          <w:rFonts w:ascii="Times New Roman" w:hAnsi="Times New Roman" w:cs="Times New Roman"/>
          <w:sz w:val="22"/>
          <w:szCs w:val="22"/>
          <w:lang w:val="en-US"/>
        </w:rPr>
        <w:t>we used a reference change value of 70% for the initial PTH decrease assessment. We assumed that there was no substantial difference in in-laboratory measurement variation between the different hospitals.</w:t>
      </w:r>
      <w:r w:rsidR="00287617">
        <w:rPr>
          <w:rFonts w:ascii="Times New Roman" w:hAnsi="Times New Roman" w:cs="Times New Roman"/>
          <w:sz w:val="22"/>
          <w:szCs w:val="22"/>
          <w:lang w:val="en-US"/>
        </w:rPr>
        <w:t xml:space="preserve"> </w:t>
      </w:r>
      <w:r w:rsidR="00A11DED" w:rsidRPr="002440B9">
        <w:rPr>
          <w:rFonts w:ascii="Times New Roman" w:hAnsi="Times New Roman" w:cs="Times New Roman"/>
          <w:sz w:val="22"/>
          <w:szCs w:val="22"/>
          <w:lang w:val="en-US"/>
        </w:rPr>
        <w:t xml:space="preserve"> </w:t>
      </w:r>
    </w:p>
    <w:p w14:paraId="766717F8" w14:textId="1DB8C1E1" w:rsidR="00C97C7F" w:rsidRPr="002440B9" w:rsidRDefault="00C97C7F" w:rsidP="00C07C2F">
      <w:pPr>
        <w:autoSpaceDE w:val="0"/>
        <w:autoSpaceDN w:val="0"/>
        <w:adjustRightInd w:val="0"/>
        <w:spacing w:line="480" w:lineRule="auto"/>
        <w:rPr>
          <w:rFonts w:ascii="Times New Roman" w:hAnsi="Times New Roman" w:cs="Times New Roman"/>
          <w:sz w:val="22"/>
          <w:szCs w:val="22"/>
          <w:shd w:val="clear" w:color="auto" w:fill="FFFFFF"/>
          <w:lang w:val="en-US"/>
        </w:rPr>
      </w:pPr>
    </w:p>
    <w:p w14:paraId="656D53A4" w14:textId="1D2466F9" w:rsidR="00C07C2F" w:rsidRPr="002440B9" w:rsidRDefault="00C07C2F" w:rsidP="00C07C2F">
      <w:pPr>
        <w:autoSpaceDE w:val="0"/>
        <w:autoSpaceDN w:val="0"/>
        <w:adjustRightInd w:val="0"/>
        <w:spacing w:line="480" w:lineRule="auto"/>
        <w:rPr>
          <w:rFonts w:ascii="Times New Roman" w:hAnsi="Times New Roman" w:cs="Times New Roman"/>
          <w:b/>
          <w:sz w:val="22"/>
          <w:szCs w:val="22"/>
          <w:lang w:val="en-US"/>
        </w:rPr>
      </w:pPr>
      <w:r w:rsidRPr="002440B9">
        <w:rPr>
          <w:rFonts w:ascii="Times New Roman" w:hAnsi="Times New Roman" w:cs="Times New Roman"/>
          <w:b/>
          <w:sz w:val="22"/>
          <w:szCs w:val="22"/>
          <w:shd w:val="clear" w:color="auto" w:fill="FFFFFF"/>
          <w:lang w:val="en-US"/>
        </w:rPr>
        <w:t>Conclusion</w:t>
      </w:r>
    </w:p>
    <w:p w14:paraId="570CF0A6" w14:textId="3791FB0D" w:rsidR="008429C7" w:rsidRDefault="004967C8" w:rsidP="000733F8">
      <w:pPr>
        <w:spacing w:line="480" w:lineRule="auto"/>
        <w:ind w:firstLine="708"/>
        <w:rPr>
          <w:rFonts w:ascii="Times New Roman" w:hAnsi="Times New Roman" w:cs="Times New Roman"/>
          <w:sz w:val="22"/>
          <w:szCs w:val="22"/>
          <w:lang w:val="en-US"/>
        </w:rPr>
      </w:pPr>
      <w:r w:rsidRPr="002440B9">
        <w:rPr>
          <w:rFonts w:ascii="Times New Roman" w:hAnsi="Times New Roman" w:cs="Times New Roman"/>
          <w:sz w:val="22"/>
          <w:szCs w:val="22"/>
          <w:lang w:val="en-US"/>
        </w:rPr>
        <w:t xml:space="preserve">The model </w:t>
      </w:r>
      <w:r w:rsidR="00FB155C" w:rsidRPr="002440B9">
        <w:rPr>
          <w:rFonts w:ascii="Times New Roman" w:hAnsi="Times New Roman" w:cs="Times New Roman"/>
          <w:sz w:val="22"/>
          <w:szCs w:val="22"/>
          <w:lang w:val="en-US"/>
        </w:rPr>
        <w:t xml:space="preserve">proposed in this study </w:t>
      </w:r>
      <w:r w:rsidRPr="002440B9">
        <w:rPr>
          <w:rFonts w:ascii="Times New Roman" w:hAnsi="Times New Roman" w:cs="Times New Roman"/>
          <w:sz w:val="22"/>
          <w:szCs w:val="22"/>
          <w:lang w:val="en-US"/>
        </w:rPr>
        <w:t>showed excellen</w:t>
      </w:r>
      <w:r w:rsidR="009E18E1" w:rsidRPr="002440B9">
        <w:rPr>
          <w:rFonts w:ascii="Times New Roman" w:hAnsi="Times New Roman" w:cs="Times New Roman"/>
          <w:sz w:val="22"/>
          <w:szCs w:val="22"/>
          <w:lang w:val="en-US"/>
        </w:rPr>
        <w:t xml:space="preserve">t performance measures </w:t>
      </w:r>
      <w:r w:rsidR="00502D22" w:rsidRPr="002440B9">
        <w:rPr>
          <w:rFonts w:ascii="Times New Roman" w:hAnsi="Times New Roman" w:cs="Times New Roman"/>
          <w:sz w:val="22"/>
          <w:szCs w:val="22"/>
          <w:lang w:val="en-US"/>
        </w:rPr>
        <w:t xml:space="preserve">and could be used to </w:t>
      </w:r>
      <w:r w:rsidR="00574DDB" w:rsidRPr="002440B9">
        <w:rPr>
          <w:rFonts w:ascii="Times New Roman" w:hAnsi="Times New Roman" w:cs="Times New Roman"/>
          <w:sz w:val="22"/>
          <w:szCs w:val="22"/>
          <w:lang w:val="en-US"/>
        </w:rPr>
        <w:t>perform an</w:t>
      </w:r>
      <w:r w:rsidR="00502D22" w:rsidRPr="002440B9">
        <w:rPr>
          <w:rFonts w:ascii="Times New Roman" w:hAnsi="Times New Roman" w:cs="Times New Roman"/>
          <w:sz w:val="22"/>
          <w:szCs w:val="22"/>
          <w:lang w:val="en-US"/>
        </w:rPr>
        <w:t xml:space="preserve"> individual assessment of patients at risk for </w:t>
      </w:r>
      <w:r w:rsidR="00724300">
        <w:rPr>
          <w:rFonts w:ascii="Times New Roman" w:hAnsi="Times New Roman" w:cs="Times New Roman"/>
          <w:sz w:val="22"/>
          <w:szCs w:val="22"/>
          <w:lang w:val="en-US"/>
        </w:rPr>
        <w:t>long-term</w:t>
      </w:r>
      <w:r w:rsidR="00502D22" w:rsidRPr="002440B9">
        <w:rPr>
          <w:rFonts w:ascii="Times New Roman" w:hAnsi="Times New Roman" w:cs="Times New Roman"/>
          <w:sz w:val="22"/>
          <w:szCs w:val="22"/>
          <w:lang w:val="en-US"/>
        </w:rPr>
        <w:t xml:space="preserve"> hypoparathyroidism after total</w:t>
      </w:r>
      <w:r w:rsidR="00502D22" w:rsidRPr="002440B9">
        <w:rPr>
          <w:rFonts w:ascii="Times New Roman" w:hAnsi="Times New Roman" w:cs="Times New Roman"/>
          <w:sz w:val="22"/>
          <w:szCs w:val="22"/>
          <w:lang w:val="en-GB"/>
        </w:rPr>
        <w:t xml:space="preserve"> thyroidectomy.</w:t>
      </w:r>
      <w:r w:rsidR="00645040">
        <w:rPr>
          <w:rFonts w:ascii="Times New Roman" w:hAnsi="Times New Roman" w:cs="Times New Roman"/>
          <w:sz w:val="22"/>
          <w:szCs w:val="22"/>
          <w:lang w:val="en-US"/>
        </w:rPr>
        <w:t xml:space="preserve"> </w:t>
      </w:r>
      <w:r w:rsidR="00207213" w:rsidRPr="002440B9">
        <w:rPr>
          <w:rFonts w:ascii="Times New Roman" w:hAnsi="Times New Roman" w:cs="Times New Roman"/>
          <w:sz w:val="22"/>
          <w:szCs w:val="22"/>
          <w:lang w:val="en-US"/>
        </w:rPr>
        <w:t xml:space="preserve">External validation of the model proposed in this study is required to determine </w:t>
      </w:r>
      <w:r w:rsidR="00207213">
        <w:rPr>
          <w:rFonts w:ascii="Times New Roman" w:hAnsi="Times New Roman" w:cs="Times New Roman"/>
          <w:sz w:val="22"/>
          <w:szCs w:val="22"/>
          <w:lang w:val="en-US"/>
        </w:rPr>
        <w:t xml:space="preserve">its </w:t>
      </w:r>
      <w:r w:rsidR="00207213" w:rsidRPr="002440B9">
        <w:rPr>
          <w:rFonts w:ascii="Times New Roman" w:hAnsi="Times New Roman" w:cs="Times New Roman"/>
          <w:sz w:val="22"/>
          <w:szCs w:val="22"/>
          <w:lang w:val="en-US"/>
        </w:rPr>
        <w:t xml:space="preserve">usefulness in other patient populations. </w:t>
      </w:r>
    </w:p>
    <w:p w14:paraId="28DBCC6F" w14:textId="77777777" w:rsidR="008429C7" w:rsidRDefault="008429C7" w:rsidP="000733F8">
      <w:pPr>
        <w:spacing w:line="480" w:lineRule="auto"/>
        <w:ind w:firstLine="708"/>
        <w:rPr>
          <w:rFonts w:ascii="Times New Roman" w:hAnsi="Times New Roman" w:cs="Times New Roman"/>
          <w:sz w:val="22"/>
          <w:szCs w:val="22"/>
          <w:lang w:val="en-US"/>
        </w:rPr>
      </w:pPr>
    </w:p>
    <w:p w14:paraId="44E0980D" w14:textId="77777777" w:rsidR="008429C7" w:rsidRDefault="008429C7" w:rsidP="000733F8">
      <w:pPr>
        <w:spacing w:line="480" w:lineRule="auto"/>
        <w:ind w:firstLine="708"/>
        <w:rPr>
          <w:rFonts w:ascii="Times New Roman" w:hAnsi="Times New Roman" w:cs="Times New Roman"/>
          <w:sz w:val="22"/>
          <w:szCs w:val="22"/>
          <w:lang w:val="en-US"/>
        </w:rPr>
      </w:pPr>
    </w:p>
    <w:p w14:paraId="6FA60C19" w14:textId="77777777" w:rsidR="008429C7" w:rsidRDefault="008429C7" w:rsidP="000733F8">
      <w:pPr>
        <w:spacing w:line="480" w:lineRule="auto"/>
        <w:ind w:firstLine="708"/>
        <w:rPr>
          <w:rFonts w:ascii="Times New Roman" w:hAnsi="Times New Roman" w:cs="Times New Roman"/>
          <w:sz w:val="22"/>
          <w:szCs w:val="22"/>
          <w:lang w:val="en-US"/>
        </w:rPr>
      </w:pPr>
    </w:p>
    <w:p w14:paraId="5716FD8B" w14:textId="77777777" w:rsidR="008429C7" w:rsidRDefault="008429C7" w:rsidP="000733F8">
      <w:pPr>
        <w:spacing w:line="480" w:lineRule="auto"/>
        <w:ind w:firstLine="708"/>
        <w:rPr>
          <w:rFonts w:ascii="Times New Roman" w:hAnsi="Times New Roman" w:cs="Times New Roman"/>
          <w:sz w:val="22"/>
          <w:szCs w:val="22"/>
          <w:lang w:val="en-US"/>
        </w:rPr>
      </w:pPr>
    </w:p>
    <w:p w14:paraId="790490FB" w14:textId="77777777" w:rsidR="008429C7" w:rsidRDefault="008429C7" w:rsidP="000733F8">
      <w:pPr>
        <w:spacing w:line="480" w:lineRule="auto"/>
        <w:ind w:firstLine="708"/>
        <w:rPr>
          <w:rFonts w:ascii="Times New Roman" w:hAnsi="Times New Roman" w:cs="Times New Roman"/>
          <w:sz w:val="22"/>
          <w:szCs w:val="22"/>
          <w:lang w:val="en-US"/>
        </w:rPr>
      </w:pPr>
    </w:p>
    <w:p w14:paraId="7107C760" w14:textId="77777777" w:rsidR="008429C7" w:rsidRDefault="008429C7" w:rsidP="000733F8">
      <w:pPr>
        <w:spacing w:line="480" w:lineRule="auto"/>
        <w:ind w:firstLine="708"/>
        <w:rPr>
          <w:rFonts w:ascii="Times New Roman" w:hAnsi="Times New Roman" w:cs="Times New Roman"/>
          <w:sz w:val="22"/>
          <w:szCs w:val="22"/>
          <w:lang w:val="en-US"/>
        </w:rPr>
      </w:pPr>
    </w:p>
    <w:p w14:paraId="11DDF09E" w14:textId="77777777" w:rsidR="008429C7" w:rsidRDefault="008429C7" w:rsidP="000733F8">
      <w:pPr>
        <w:spacing w:line="480" w:lineRule="auto"/>
        <w:ind w:firstLine="708"/>
        <w:rPr>
          <w:rFonts w:ascii="Times New Roman" w:hAnsi="Times New Roman" w:cs="Times New Roman"/>
          <w:sz w:val="22"/>
          <w:szCs w:val="22"/>
          <w:lang w:val="en-US"/>
        </w:rPr>
      </w:pPr>
    </w:p>
    <w:p w14:paraId="4F1B65CC" w14:textId="77777777" w:rsidR="008429C7" w:rsidRDefault="008429C7" w:rsidP="000733F8">
      <w:pPr>
        <w:spacing w:line="480" w:lineRule="auto"/>
        <w:ind w:firstLine="708"/>
        <w:rPr>
          <w:rFonts w:ascii="Times New Roman" w:hAnsi="Times New Roman" w:cs="Times New Roman"/>
          <w:sz w:val="22"/>
          <w:szCs w:val="22"/>
          <w:lang w:val="en-US"/>
        </w:rPr>
      </w:pPr>
    </w:p>
    <w:p w14:paraId="1AF2AB7A" w14:textId="77777777" w:rsidR="008429C7" w:rsidRDefault="008429C7" w:rsidP="000733F8">
      <w:pPr>
        <w:spacing w:line="480" w:lineRule="auto"/>
        <w:ind w:firstLine="708"/>
        <w:rPr>
          <w:rFonts w:ascii="Times New Roman" w:hAnsi="Times New Roman" w:cs="Times New Roman"/>
          <w:sz w:val="22"/>
          <w:szCs w:val="22"/>
          <w:lang w:val="en-US"/>
        </w:rPr>
      </w:pPr>
    </w:p>
    <w:p w14:paraId="2650AA4D" w14:textId="77777777" w:rsidR="008429C7" w:rsidRDefault="008429C7" w:rsidP="000733F8">
      <w:pPr>
        <w:spacing w:line="480" w:lineRule="auto"/>
        <w:ind w:firstLine="708"/>
        <w:rPr>
          <w:rFonts w:ascii="Times New Roman" w:hAnsi="Times New Roman" w:cs="Times New Roman"/>
          <w:sz w:val="22"/>
          <w:szCs w:val="22"/>
          <w:lang w:val="en-US"/>
        </w:rPr>
      </w:pPr>
    </w:p>
    <w:p w14:paraId="03C83FF6" w14:textId="5238AFE3" w:rsidR="008429C7" w:rsidRDefault="008429C7" w:rsidP="000733F8">
      <w:pPr>
        <w:spacing w:line="480" w:lineRule="auto"/>
        <w:ind w:firstLine="708"/>
        <w:rPr>
          <w:rFonts w:ascii="Times New Roman" w:hAnsi="Times New Roman" w:cs="Times New Roman"/>
          <w:sz w:val="22"/>
          <w:szCs w:val="22"/>
          <w:lang w:val="en-US"/>
        </w:rPr>
      </w:pPr>
    </w:p>
    <w:p w14:paraId="1E8EF670" w14:textId="41F8EDBC" w:rsidR="008429C7" w:rsidRPr="002440B9" w:rsidRDefault="008429C7" w:rsidP="008429C7">
      <w:pPr>
        <w:spacing w:line="480" w:lineRule="auto"/>
        <w:rPr>
          <w:rFonts w:ascii="Times New Roman" w:eastAsia="Calibri" w:hAnsi="Times New Roman" w:cs="Times New Roman"/>
          <w:sz w:val="22"/>
          <w:szCs w:val="22"/>
          <w:lang w:val="en-US"/>
        </w:rPr>
      </w:pPr>
      <w:r w:rsidRPr="002440B9">
        <w:rPr>
          <w:rFonts w:ascii="Times New Roman" w:hAnsi="Times New Roman" w:cs="Times New Roman"/>
          <w:b/>
          <w:sz w:val="22"/>
          <w:szCs w:val="22"/>
          <w:lang w:val="en-US"/>
        </w:rPr>
        <w:t>Ethical approval</w:t>
      </w:r>
    </w:p>
    <w:p w14:paraId="6D90F2F6" w14:textId="77777777" w:rsidR="008429C7" w:rsidRPr="002440B9" w:rsidRDefault="008429C7" w:rsidP="008429C7">
      <w:pPr>
        <w:spacing w:line="480" w:lineRule="auto"/>
        <w:ind w:firstLine="708"/>
        <w:rPr>
          <w:rFonts w:ascii="Times New Roman" w:hAnsi="Times New Roman" w:cs="Times New Roman"/>
          <w:sz w:val="22"/>
          <w:szCs w:val="22"/>
          <w:lang w:val="en-US"/>
        </w:rPr>
      </w:pPr>
      <w:r w:rsidRPr="002440B9">
        <w:rPr>
          <w:rFonts w:ascii="Times New Roman" w:hAnsi="Times New Roman" w:cs="Times New Roman"/>
          <w:sz w:val="22"/>
          <w:szCs w:val="22"/>
          <w:lang w:val="en-US"/>
        </w:rPr>
        <w:t>The Medical Ethics committee of the Erasmus Medical Center approved this study ( (MEC-2018-1195, MEC-2013-233, MEC-2017-1041).</w:t>
      </w:r>
    </w:p>
    <w:p w14:paraId="5710FA08" w14:textId="5FDFB8C8" w:rsidR="00774BDA" w:rsidRPr="000733F8" w:rsidRDefault="000D2893" w:rsidP="000733F8">
      <w:pPr>
        <w:spacing w:line="480" w:lineRule="auto"/>
        <w:ind w:firstLine="708"/>
        <w:rPr>
          <w:rFonts w:ascii="Times New Roman" w:hAnsi="Times New Roman" w:cs="Times New Roman"/>
          <w:sz w:val="22"/>
          <w:szCs w:val="22"/>
          <w:lang w:val="en-US"/>
        </w:rPr>
      </w:pPr>
      <w:r w:rsidRPr="00FB3DDA">
        <w:rPr>
          <w:rFonts w:ascii="Times New Roman" w:hAnsi="Times New Roman" w:cs="Times New Roman"/>
          <w:sz w:val="22"/>
          <w:szCs w:val="22"/>
          <w:lang w:val="en-GB"/>
        </w:rPr>
        <w:br w:type="page"/>
      </w:r>
    </w:p>
    <w:p w14:paraId="39EAA62E" w14:textId="77777777" w:rsidR="008A3F48" w:rsidRPr="000733F8" w:rsidRDefault="00A804AE" w:rsidP="00A74406">
      <w:pPr>
        <w:pStyle w:val="EndNoteBibliography"/>
        <w:rPr>
          <w:rFonts w:ascii="Times New Roman" w:hAnsi="Times New Roman" w:cs="Times New Roman"/>
          <w:b/>
          <w:sz w:val="22"/>
          <w:szCs w:val="22"/>
          <w:lang w:val="en-GB"/>
        </w:rPr>
      </w:pPr>
      <w:r w:rsidRPr="000733F8">
        <w:rPr>
          <w:rFonts w:ascii="Times New Roman" w:hAnsi="Times New Roman" w:cs="Times New Roman"/>
          <w:b/>
          <w:sz w:val="22"/>
          <w:szCs w:val="22"/>
          <w:lang w:val="en-GB"/>
        </w:rPr>
        <w:lastRenderedPageBreak/>
        <w:t xml:space="preserve">References </w:t>
      </w:r>
    </w:p>
    <w:p w14:paraId="66C6410A" w14:textId="5E5019A0" w:rsidR="00E30DB4" w:rsidRPr="001426ED" w:rsidRDefault="00A804AE" w:rsidP="00E30DB4">
      <w:pPr>
        <w:pStyle w:val="EndNoteBibliography"/>
        <w:ind w:left="720" w:hanging="720"/>
        <w:rPr>
          <w:lang w:val="nl-NL"/>
        </w:rPr>
      </w:pPr>
      <w:r w:rsidRPr="00296C5A">
        <w:rPr>
          <w:rFonts w:ascii="Times New Roman" w:hAnsi="Times New Roman" w:cs="Times New Roman"/>
          <w:b/>
          <w:sz w:val="18"/>
          <w:szCs w:val="18"/>
        </w:rPr>
        <w:fldChar w:fldCharType="begin"/>
      </w:r>
      <w:r w:rsidRPr="004E206F">
        <w:rPr>
          <w:rFonts w:ascii="Times New Roman" w:hAnsi="Times New Roman" w:cs="Times New Roman"/>
          <w:b/>
          <w:sz w:val="18"/>
          <w:szCs w:val="18"/>
        </w:rPr>
        <w:instrText xml:space="preserve"> ADDIN EN.REFLIST </w:instrText>
      </w:r>
      <w:r w:rsidRPr="00296C5A">
        <w:rPr>
          <w:rFonts w:ascii="Times New Roman" w:hAnsi="Times New Roman" w:cs="Times New Roman"/>
          <w:b/>
          <w:sz w:val="18"/>
          <w:szCs w:val="18"/>
        </w:rPr>
        <w:fldChar w:fldCharType="separate"/>
      </w:r>
      <w:r w:rsidR="00E30DB4" w:rsidRPr="00E30DB4">
        <w:t>1.</w:t>
      </w:r>
      <w:r w:rsidR="00E30DB4" w:rsidRPr="00E30DB4">
        <w:tab/>
        <w:t xml:space="preserve">Ritter K, Elfenbein D, Schneider DF, et al. Hypoparathyroidism after total thyroidectomy: incidence and resolution. </w:t>
      </w:r>
      <w:r w:rsidR="00E30DB4" w:rsidRPr="001426ED">
        <w:rPr>
          <w:i/>
          <w:lang w:val="nl-NL"/>
        </w:rPr>
        <w:t>J Surg Res</w:t>
      </w:r>
      <w:r w:rsidR="00E30DB4" w:rsidRPr="001426ED">
        <w:rPr>
          <w:lang w:val="nl-NL"/>
        </w:rPr>
        <w:t xml:space="preserve"> 2015; 197(2):348-53.</w:t>
      </w:r>
    </w:p>
    <w:p w14:paraId="7E806223" w14:textId="77777777" w:rsidR="00E30DB4" w:rsidRPr="00E30DB4" w:rsidRDefault="00E30DB4" w:rsidP="00E30DB4">
      <w:pPr>
        <w:pStyle w:val="EndNoteBibliography"/>
        <w:ind w:left="720" w:hanging="720"/>
      </w:pPr>
      <w:r w:rsidRPr="001426ED">
        <w:rPr>
          <w:lang w:val="nl-NL"/>
        </w:rPr>
        <w:t>2.</w:t>
      </w:r>
      <w:r w:rsidRPr="001426ED">
        <w:rPr>
          <w:lang w:val="nl-NL"/>
        </w:rPr>
        <w:tab/>
        <w:t xml:space="preserve">Asari R, Passler C, Kaczirek K, et al. </w:t>
      </w:r>
      <w:r w:rsidRPr="00E30DB4">
        <w:t xml:space="preserve">Hypoparathyroidism after total thyroidectomy: a prospective study. </w:t>
      </w:r>
      <w:r w:rsidRPr="00E30DB4">
        <w:rPr>
          <w:i/>
        </w:rPr>
        <w:t>Arch Surg</w:t>
      </w:r>
      <w:r w:rsidRPr="00E30DB4">
        <w:t xml:space="preserve"> 2008; 143(2):132-7; discussion 138.</w:t>
      </w:r>
    </w:p>
    <w:p w14:paraId="5F0BE277" w14:textId="77777777" w:rsidR="00E30DB4" w:rsidRPr="00E30DB4" w:rsidRDefault="00E30DB4" w:rsidP="00E30DB4">
      <w:pPr>
        <w:pStyle w:val="EndNoteBibliography"/>
        <w:ind w:left="720" w:hanging="720"/>
      </w:pPr>
      <w:r w:rsidRPr="00E30DB4">
        <w:t>3.</w:t>
      </w:r>
      <w:r w:rsidRPr="00E30DB4">
        <w:tab/>
        <w:t xml:space="preserve">Kim SM, Kim HK, Kim KJ, et al. Recovery from Permanent Hypoparathyroidism After Total Thyroidectomy. </w:t>
      </w:r>
      <w:r w:rsidRPr="00E30DB4">
        <w:rPr>
          <w:i/>
        </w:rPr>
        <w:t>Thyroid</w:t>
      </w:r>
      <w:r w:rsidRPr="00E30DB4">
        <w:t xml:space="preserve"> 2015; 25(7):830-3.</w:t>
      </w:r>
    </w:p>
    <w:p w14:paraId="2453B27F" w14:textId="77777777" w:rsidR="00E30DB4" w:rsidRPr="00E30DB4" w:rsidRDefault="00E30DB4" w:rsidP="00E30DB4">
      <w:pPr>
        <w:pStyle w:val="EndNoteBibliography"/>
        <w:ind w:left="720" w:hanging="720"/>
      </w:pPr>
      <w:r w:rsidRPr="00E30DB4">
        <w:t>4.</w:t>
      </w:r>
      <w:r w:rsidRPr="00E30DB4">
        <w:tab/>
        <w:t xml:space="preserve">Díez JJ, Anda E, Sastre J, et al. Prevalence and risk factors for hypoparathyroidism following total thyroidectomy in Spain: a multicentric and nation-wide retrospective analysis. </w:t>
      </w:r>
      <w:r w:rsidRPr="00E30DB4">
        <w:rPr>
          <w:i/>
        </w:rPr>
        <w:t>Endocrine</w:t>
      </w:r>
      <w:r w:rsidRPr="00E30DB4">
        <w:t xml:space="preserve"> 2019; 66(2):405-415.</w:t>
      </w:r>
    </w:p>
    <w:p w14:paraId="061B0F88" w14:textId="77777777" w:rsidR="00E30DB4" w:rsidRPr="00E30DB4" w:rsidRDefault="00E30DB4" w:rsidP="00E30DB4">
      <w:pPr>
        <w:pStyle w:val="EndNoteBibliography"/>
        <w:ind w:left="720" w:hanging="720"/>
      </w:pPr>
      <w:r w:rsidRPr="00E30DB4">
        <w:t>5.</w:t>
      </w:r>
      <w:r w:rsidRPr="00E30DB4">
        <w:tab/>
        <w:t xml:space="preserve">Almquist M, Hallgrimsson P, Nordenström E, et al. Prediction of permanent hypoparathyroidism after total thyroidectomy. </w:t>
      </w:r>
      <w:r w:rsidRPr="00E30DB4">
        <w:rPr>
          <w:i/>
        </w:rPr>
        <w:t>World J Surg</w:t>
      </w:r>
      <w:r w:rsidRPr="00E30DB4">
        <w:t xml:space="preserve"> 2014; 38(10):2613-20.</w:t>
      </w:r>
    </w:p>
    <w:p w14:paraId="5FDF8127" w14:textId="77777777" w:rsidR="00E30DB4" w:rsidRPr="001426ED" w:rsidRDefault="00E30DB4" w:rsidP="00E30DB4">
      <w:pPr>
        <w:pStyle w:val="EndNoteBibliography"/>
        <w:ind w:left="720" w:hanging="720"/>
        <w:rPr>
          <w:lang w:val="nl-NL"/>
        </w:rPr>
      </w:pPr>
      <w:r w:rsidRPr="00E30DB4">
        <w:t>6.</w:t>
      </w:r>
      <w:r w:rsidRPr="00E30DB4">
        <w:tab/>
        <w:t xml:space="preserve">Siggelkow H, Clarke BL, Germak J, et al. Burden of illness in not adequately controlled chronic hypoparathyroidism: Findings from a 13-country patient and caregiver survey. </w:t>
      </w:r>
      <w:r w:rsidRPr="001426ED">
        <w:rPr>
          <w:i/>
          <w:lang w:val="nl-NL"/>
        </w:rPr>
        <w:t>Clin Endocrinol (Oxf)</w:t>
      </w:r>
      <w:r w:rsidRPr="001426ED">
        <w:rPr>
          <w:lang w:val="nl-NL"/>
        </w:rPr>
        <w:t xml:space="preserve"> 2020; 92(2):159-168.</w:t>
      </w:r>
    </w:p>
    <w:p w14:paraId="43E818C1" w14:textId="77777777" w:rsidR="00E30DB4" w:rsidRPr="00E30DB4" w:rsidRDefault="00E30DB4" w:rsidP="00E30DB4">
      <w:pPr>
        <w:pStyle w:val="EndNoteBibliography"/>
        <w:ind w:left="720" w:hanging="720"/>
      </w:pPr>
      <w:r w:rsidRPr="001426ED">
        <w:rPr>
          <w:lang w:val="nl-NL"/>
        </w:rPr>
        <w:t>7.</w:t>
      </w:r>
      <w:r w:rsidRPr="001426ED">
        <w:rPr>
          <w:lang w:val="nl-NL"/>
        </w:rPr>
        <w:tab/>
        <w:t xml:space="preserve">Jørgensen CU, Homøe P, Dahl M, et al. </w:t>
      </w:r>
      <w:r w:rsidRPr="00E30DB4">
        <w:t xml:space="preserve">Postoperative Chronic Hypoparathyroidism and Quality of Life After Total Thyroidectomy. </w:t>
      </w:r>
      <w:r w:rsidRPr="00E30DB4">
        <w:rPr>
          <w:i/>
        </w:rPr>
        <w:t>JBMR Plus</w:t>
      </w:r>
      <w:r w:rsidRPr="00E30DB4">
        <w:t xml:space="preserve"> 2021; 5(4):e10479.</w:t>
      </w:r>
    </w:p>
    <w:p w14:paraId="1B4D58F4" w14:textId="77777777" w:rsidR="00E30DB4" w:rsidRPr="00E30DB4" w:rsidRDefault="00E30DB4" w:rsidP="00E30DB4">
      <w:pPr>
        <w:pStyle w:val="EndNoteBibliography"/>
        <w:ind w:left="720" w:hanging="720"/>
      </w:pPr>
      <w:r w:rsidRPr="00E30DB4">
        <w:t>8.</w:t>
      </w:r>
      <w:r w:rsidRPr="00E30DB4">
        <w:tab/>
        <w:t xml:space="preserve">Godlewska P, Benke M, Stachlewska-Nasfeter E, et al. Risk factors of permanent hypoparathyroidism after total thyroidectomy and central neck dissection for papillary thyroid cancer: a prospective study. </w:t>
      </w:r>
      <w:r w:rsidRPr="00E30DB4">
        <w:rPr>
          <w:i/>
        </w:rPr>
        <w:t>Endokrynol Pol</w:t>
      </w:r>
      <w:r w:rsidRPr="00E30DB4">
        <w:t xml:space="preserve"> 2020; 71(2):126-133.</w:t>
      </w:r>
    </w:p>
    <w:p w14:paraId="50A162E4" w14:textId="77777777" w:rsidR="00E30DB4" w:rsidRPr="00E30DB4" w:rsidRDefault="00E30DB4" w:rsidP="00E30DB4">
      <w:pPr>
        <w:pStyle w:val="EndNoteBibliography"/>
        <w:ind w:left="720" w:hanging="720"/>
      </w:pPr>
      <w:r w:rsidRPr="00E30DB4">
        <w:t>9.</w:t>
      </w:r>
      <w:r w:rsidRPr="00E30DB4">
        <w:tab/>
        <w:t xml:space="preserve">Cho JN, Park WS, Min SY. Predictors and risk factors of hypoparathyroidism after total thyroidectomy. </w:t>
      </w:r>
      <w:r w:rsidRPr="00E30DB4">
        <w:rPr>
          <w:i/>
        </w:rPr>
        <w:t>International Journal of Surgery</w:t>
      </w:r>
      <w:r w:rsidRPr="00E30DB4">
        <w:t xml:space="preserve"> 2016; 34:47-52.</w:t>
      </w:r>
    </w:p>
    <w:p w14:paraId="076FDCF8" w14:textId="77777777" w:rsidR="00E30DB4" w:rsidRPr="00E30DB4" w:rsidRDefault="00E30DB4" w:rsidP="00E30DB4">
      <w:pPr>
        <w:pStyle w:val="EndNoteBibliography"/>
        <w:ind w:left="720" w:hanging="720"/>
      </w:pPr>
      <w:r w:rsidRPr="00E30DB4">
        <w:t>10.</w:t>
      </w:r>
      <w:r w:rsidRPr="00E30DB4">
        <w:tab/>
        <w:t xml:space="preserve">Loncar I, Noltes ME, Dickhoff C, et al. Persistent Postthyroidectomy Hypoparathyroidism in the Netherlands. </w:t>
      </w:r>
      <w:r w:rsidRPr="00E30DB4">
        <w:rPr>
          <w:i/>
        </w:rPr>
        <w:t>JAMA Otolaryngol Head Neck Surg</w:t>
      </w:r>
      <w:r w:rsidRPr="00E30DB4">
        <w:t xml:space="preserve"> 2021; 147(11):959-965.</w:t>
      </w:r>
    </w:p>
    <w:p w14:paraId="6BB5FE8B" w14:textId="77777777" w:rsidR="00E30DB4" w:rsidRPr="00E30DB4" w:rsidRDefault="00E30DB4" w:rsidP="00E30DB4">
      <w:pPr>
        <w:pStyle w:val="EndNoteBibliography"/>
        <w:ind w:left="720" w:hanging="720"/>
      </w:pPr>
      <w:r w:rsidRPr="00E30DB4">
        <w:t>11.</w:t>
      </w:r>
      <w:r w:rsidRPr="00E30DB4">
        <w:tab/>
        <w:t xml:space="preserve">Wang W, Xia F, Meng C, et al. Prediction of permanent hypoparathyroidism by parathyroid hormone and serum calcium 24 h after thyroidectomy. </w:t>
      </w:r>
      <w:r w:rsidRPr="00E30DB4">
        <w:rPr>
          <w:i/>
        </w:rPr>
        <w:t>Am J Otolaryngol</w:t>
      </w:r>
      <w:r w:rsidRPr="00E30DB4">
        <w:t xml:space="preserve"> 2018; 39(6):746-750.</w:t>
      </w:r>
    </w:p>
    <w:p w14:paraId="75C13B44" w14:textId="77777777" w:rsidR="00E30DB4" w:rsidRPr="00E30DB4" w:rsidRDefault="00E30DB4" w:rsidP="00E30DB4">
      <w:pPr>
        <w:pStyle w:val="EndNoteBibliography"/>
        <w:ind w:left="720" w:hanging="720"/>
      </w:pPr>
      <w:r w:rsidRPr="00E30DB4">
        <w:t>12.</w:t>
      </w:r>
      <w:r w:rsidRPr="00E30DB4">
        <w:tab/>
        <w:t xml:space="preserve">Nagel K, Hendricks A, Lenschow C, et al. Definition and diagnosis of postsurgical hypoparathyroidism after thyroid surgery: meta-analysis. </w:t>
      </w:r>
      <w:r w:rsidRPr="00E30DB4">
        <w:rPr>
          <w:i/>
        </w:rPr>
        <w:t>BJS Open</w:t>
      </w:r>
      <w:r w:rsidRPr="00E30DB4">
        <w:t xml:space="preserve"> 2022; 6(5).</w:t>
      </w:r>
    </w:p>
    <w:p w14:paraId="073E8ACE" w14:textId="77777777" w:rsidR="00E30DB4" w:rsidRPr="00E30DB4" w:rsidRDefault="00E30DB4" w:rsidP="00E30DB4">
      <w:pPr>
        <w:pStyle w:val="EndNoteBibliography"/>
        <w:ind w:left="720" w:hanging="720"/>
      </w:pPr>
      <w:r w:rsidRPr="00E30DB4">
        <w:t>13.</w:t>
      </w:r>
      <w:r w:rsidRPr="00E30DB4">
        <w:tab/>
        <w:t xml:space="preserve">Transparent Reporting of a multivariable prediction model for Individual Prognosis Or Diagnosis (TRIPOD): Explanation and Elaboration. </w:t>
      </w:r>
      <w:r w:rsidRPr="00E30DB4">
        <w:rPr>
          <w:i/>
        </w:rPr>
        <w:t>Annals of Internal Medicine</w:t>
      </w:r>
      <w:r w:rsidRPr="00E30DB4">
        <w:t xml:space="preserve"> 2015; 162(1):W1-W73.</w:t>
      </w:r>
    </w:p>
    <w:p w14:paraId="68CEF5DC" w14:textId="77777777" w:rsidR="00E30DB4" w:rsidRPr="00E30DB4" w:rsidRDefault="00E30DB4" w:rsidP="00E30DB4">
      <w:pPr>
        <w:pStyle w:val="EndNoteBibliography"/>
        <w:ind w:left="720" w:hanging="720"/>
      </w:pPr>
      <w:r w:rsidRPr="00E30DB4">
        <w:t>14.</w:t>
      </w:r>
      <w:r w:rsidRPr="00E30DB4">
        <w:tab/>
        <w:t xml:space="preserve">Bollerslev J, Rejnmark L, Zahn A, et al. European expert consensus on practical management of specific aspects of parathyroid disorders in adults and in pregnancy: recommendations of the ESE Educational Program of Parathyroid Disorders (PARAT 2021). </w:t>
      </w:r>
      <w:r w:rsidRPr="00E30DB4">
        <w:rPr>
          <w:i/>
        </w:rPr>
        <w:t>European Journal of Endocrinology</w:t>
      </w:r>
      <w:r w:rsidRPr="00E30DB4">
        <w:t xml:space="preserve"> 2022; 186(2):R33-R63.</w:t>
      </w:r>
    </w:p>
    <w:p w14:paraId="2E0DF122" w14:textId="77777777" w:rsidR="00E30DB4" w:rsidRPr="00E30DB4" w:rsidRDefault="00E30DB4" w:rsidP="00E30DB4">
      <w:pPr>
        <w:pStyle w:val="EndNoteBibliography"/>
        <w:ind w:left="720" w:hanging="720"/>
      </w:pPr>
      <w:r w:rsidRPr="00E30DB4">
        <w:t>15.</w:t>
      </w:r>
      <w:r w:rsidRPr="00E30DB4">
        <w:tab/>
        <w:t xml:space="preserve">van Buuren S, Groothuis-Oudshoorn K. mice: Multivariate Imputation by Chained Equations in R. </w:t>
      </w:r>
      <w:r w:rsidRPr="00E30DB4">
        <w:rPr>
          <w:i/>
        </w:rPr>
        <w:t>Journal of Statistical Software</w:t>
      </w:r>
      <w:r w:rsidRPr="00E30DB4">
        <w:t xml:space="preserve"> 2011; 45(3):1 - 67.</w:t>
      </w:r>
    </w:p>
    <w:p w14:paraId="28DD2425" w14:textId="77777777" w:rsidR="00E30DB4" w:rsidRPr="00E30DB4" w:rsidRDefault="00E30DB4" w:rsidP="00E30DB4">
      <w:pPr>
        <w:pStyle w:val="EndNoteBibliography"/>
        <w:ind w:left="720" w:hanging="720"/>
      </w:pPr>
      <w:r w:rsidRPr="001426ED">
        <w:rPr>
          <w:lang w:val="nl-NL"/>
        </w:rPr>
        <w:t>16.</w:t>
      </w:r>
      <w:r w:rsidRPr="001426ED">
        <w:rPr>
          <w:lang w:val="nl-NL"/>
        </w:rPr>
        <w:tab/>
        <w:t xml:space="preserve">Moons KGM, Donders RART, Stijnen T, et al. </w:t>
      </w:r>
      <w:r w:rsidRPr="00E30DB4">
        <w:t xml:space="preserve">Using the outcome for imputation of missing predictor values was preferred. </w:t>
      </w:r>
      <w:r w:rsidRPr="00E30DB4">
        <w:rPr>
          <w:i/>
        </w:rPr>
        <w:t>Journal of Clinical Epidemiology</w:t>
      </w:r>
      <w:r w:rsidRPr="00E30DB4">
        <w:t xml:space="preserve"> 2006; 59(10):1092-1101.</w:t>
      </w:r>
    </w:p>
    <w:p w14:paraId="4DB49157" w14:textId="77777777" w:rsidR="00E30DB4" w:rsidRPr="00E30DB4" w:rsidRDefault="00E30DB4" w:rsidP="00E30DB4">
      <w:pPr>
        <w:pStyle w:val="EndNoteBibliography"/>
        <w:ind w:left="720" w:hanging="720"/>
      </w:pPr>
      <w:r w:rsidRPr="00E30DB4">
        <w:t>17.</w:t>
      </w:r>
      <w:r w:rsidRPr="00E30DB4">
        <w:tab/>
        <w:t xml:space="preserve">Chowdhury MZI, Turin TC. Variable selection strategies and its importance in clinical prediction modelling. </w:t>
      </w:r>
      <w:r w:rsidRPr="00E30DB4">
        <w:rPr>
          <w:i/>
        </w:rPr>
        <w:t>Fam Med Community Health</w:t>
      </w:r>
      <w:r w:rsidRPr="00E30DB4">
        <w:t xml:space="preserve"> 2020; 8(1):e000262.</w:t>
      </w:r>
    </w:p>
    <w:p w14:paraId="4A6F2994" w14:textId="77777777" w:rsidR="00E30DB4" w:rsidRPr="00E30DB4" w:rsidRDefault="00E30DB4" w:rsidP="00E30DB4">
      <w:pPr>
        <w:pStyle w:val="EndNoteBibliography"/>
        <w:ind w:left="720" w:hanging="720"/>
      </w:pPr>
      <w:r w:rsidRPr="00E30DB4">
        <w:t>18.</w:t>
      </w:r>
      <w:r w:rsidRPr="00E30DB4">
        <w:tab/>
        <w:t>Hosmer Jr DW, Lemeshow S, Sturdivant RX. Applied logistic regression. Vol. 398: John Wiley &amp; Sons, 2013.</w:t>
      </w:r>
    </w:p>
    <w:p w14:paraId="6707CC00" w14:textId="77777777" w:rsidR="00E30DB4" w:rsidRPr="00E30DB4" w:rsidRDefault="00E30DB4" w:rsidP="00E30DB4">
      <w:pPr>
        <w:pStyle w:val="EndNoteBibliography"/>
        <w:ind w:left="720" w:hanging="720"/>
      </w:pPr>
      <w:r w:rsidRPr="00E30DB4">
        <w:t>19.</w:t>
      </w:r>
      <w:r w:rsidRPr="00E30DB4">
        <w:tab/>
        <w:t xml:space="preserve">Smith GC, Seaman SR, Wood AM, et al. Correcting for optimistic prediction in small data sets. </w:t>
      </w:r>
      <w:r w:rsidRPr="00E30DB4">
        <w:rPr>
          <w:i/>
        </w:rPr>
        <w:t>Am J Epidemiol</w:t>
      </w:r>
      <w:r w:rsidRPr="00E30DB4">
        <w:t xml:space="preserve"> 2014; 180(3):318-24.</w:t>
      </w:r>
    </w:p>
    <w:p w14:paraId="34586D4B" w14:textId="77777777" w:rsidR="00E30DB4" w:rsidRPr="00E30DB4" w:rsidRDefault="00E30DB4" w:rsidP="00E30DB4">
      <w:pPr>
        <w:pStyle w:val="EndNoteBibliography"/>
        <w:ind w:left="720" w:hanging="720"/>
      </w:pPr>
      <w:r w:rsidRPr="00E30DB4">
        <w:t>20.</w:t>
      </w:r>
      <w:r w:rsidRPr="00E30DB4">
        <w:tab/>
        <w:t>Steyerberg EW. Clinical Prediction Models: A Practical Approach to Development, Validation, and Updating.: New York: Springer, 2009.</w:t>
      </w:r>
    </w:p>
    <w:p w14:paraId="5B1F545B" w14:textId="77777777" w:rsidR="00E30DB4" w:rsidRPr="00E30DB4" w:rsidRDefault="00E30DB4" w:rsidP="00E30DB4">
      <w:pPr>
        <w:pStyle w:val="EndNoteBibliography"/>
        <w:ind w:left="720" w:hanging="720"/>
      </w:pPr>
      <w:r w:rsidRPr="00E30DB4">
        <w:t>21.</w:t>
      </w:r>
      <w:r w:rsidRPr="00E30DB4">
        <w:tab/>
        <w:t xml:space="preserve">Rubin DB. Multiple imputation after 18+ years. </w:t>
      </w:r>
      <w:r w:rsidRPr="00E30DB4">
        <w:rPr>
          <w:i/>
        </w:rPr>
        <w:t>Journal of the American statistical Association</w:t>
      </w:r>
      <w:r w:rsidRPr="00E30DB4">
        <w:t xml:space="preserve"> 1996; 91(434):473-489.</w:t>
      </w:r>
    </w:p>
    <w:p w14:paraId="3BD8DD75" w14:textId="77777777" w:rsidR="00E30DB4" w:rsidRPr="00E30DB4" w:rsidRDefault="00E30DB4" w:rsidP="00E30DB4">
      <w:pPr>
        <w:pStyle w:val="EndNoteBibliography"/>
        <w:ind w:left="720" w:hanging="720"/>
      </w:pPr>
      <w:r w:rsidRPr="00E30DB4">
        <w:t>22.</w:t>
      </w:r>
      <w:r w:rsidRPr="00E30DB4">
        <w:tab/>
        <w:t xml:space="preserve">Sitges-Serra A, Gómez J, Barczynski M, et al. A nomogram to predict the likelihood of permanent hypoparathyroidism after total thyroidectomy based on delayed serum calcium and iPTH measurements. </w:t>
      </w:r>
      <w:r w:rsidRPr="00E30DB4">
        <w:rPr>
          <w:i/>
        </w:rPr>
        <w:t>Gland Surgery</w:t>
      </w:r>
      <w:r w:rsidRPr="00E30DB4">
        <w:t xml:space="preserve"> 2017:S11-S19.</w:t>
      </w:r>
    </w:p>
    <w:p w14:paraId="59D2230C" w14:textId="77777777" w:rsidR="00E30DB4" w:rsidRPr="00E30DB4" w:rsidRDefault="00E30DB4" w:rsidP="00E30DB4">
      <w:pPr>
        <w:pStyle w:val="EndNoteBibliography"/>
        <w:ind w:left="720" w:hanging="720"/>
      </w:pPr>
      <w:r w:rsidRPr="00E30DB4">
        <w:t>23.</w:t>
      </w:r>
      <w:r w:rsidRPr="00E30DB4">
        <w:tab/>
        <w:t xml:space="preserve">Jørgensen CU, Homøe P, Dahl M, et al. High incidence of chronic hypoparathyroidism secondary to total thyroidectomy. </w:t>
      </w:r>
      <w:r w:rsidRPr="00E30DB4">
        <w:rPr>
          <w:i/>
        </w:rPr>
        <w:t>Dan Med J</w:t>
      </w:r>
      <w:r w:rsidRPr="00E30DB4">
        <w:t xml:space="preserve"> 2020; 67(5).</w:t>
      </w:r>
    </w:p>
    <w:p w14:paraId="055A8636" w14:textId="77777777" w:rsidR="00E30DB4" w:rsidRPr="001426ED" w:rsidRDefault="00E30DB4" w:rsidP="00E30DB4">
      <w:pPr>
        <w:pStyle w:val="EndNoteBibliography"/>
        <w:ind w:left="720" w:hanging="720"/>
        <w:rPr>
          <w:lang w:val="nl-NL"/>
        </w:rPr>
      </w:pPr>
      <w:r w:rsidRPr="00E30DB4">
        <w:t>24.</w:t>
      </w:r>
      <w:r w:rsidRPr="00E30DB4">
        <w:tab/>
        <w:t xml:space="preserve">Lončar I, Dulfer RR, Massolt ET, et al. Postoperative parathyroid hormone levels as a predictor for persistent hypoparathyroidism. </w:t>
      </w:r>
      <w:r w:rsidRPr="001426ED">
        <w:rPr>
          <w:i/>
          <w:lang w:val="nl-NL"/>
        </w:rPr>
        <w:t>Eur J Endocrinol</w:t>
      </w:r>
      <w:r w:rsidRPr="001426ED">
        <w:rPr>
          <w:lang w:val="nl-NL"/>
        </w:rPr>
        <w:t xml:space="preserve"> 2020; 183(2):149-159.</w:t>
      </w:r>
    </w:p>
    <w:p w14:paraId="0A1D86C4" w14:textId="77777777" w:rsidR="00E30DB4" w:rsidRPr="001426ED" w:rsidRDefault="00E30DB4" w:rsidP="00E30DB4">
      <w:pPr>
        <w:pStyle w:val="EndNoteBibliography"/>
        <w:ind w:left="720" w:hanging="720"/>
        <w:rPr>
          <w:lang w:val="nl-NL"/>
        </w:rPr>
      </w:pPr>
      <w:r w:rsidRPr="001426ED">
        <w:rPr>
          <w:lang w:val="nl-NL"/>
        </w:rPr>
        <w:t>25.</w:t>
      </w:r>
      <w:r w:rsidRPr="001426ED">
        <w:rPr>
          <w:lang w:val="nl-NL"/>
        </w:rPr>
        <w:tab/>
        <w:t xml:space="preserve">Li K, Wang XF, Li DY, et al. </w:t>
      </w:r>
      <w:r w:rsidRPr="00E30DB4">
        <w:t xml:space="preserve">The good, the bad, and the ugly of calcium supplementation: a review of calcium intake on human health. </w:t>
      </w:r>
      <w:r w:rsidRPr="001426ED">
        <w:rPr>
          <w:i/>
          <w:lang w:val="nl-NL"/>
        </w:rPr>
        <w:t>Clin Interv Aging</w:t>
      </w:r>
      <w:r w:rsidRPr="001426ED">
        <w:rPr>
          <w:lang w:val="nl-NL"/>
        </w:rPr>
        <w:t xml:space="preserve"> 2018; 13:2443-2452.</w:t>
      </w:r>
    </w:p>
    <w:p w14:paraId="40B14926" w14:textId="77777777" w:rsidR="00E30DB4" w:rsidRPr="00E30DB4" w:rsidRDefault="00E30DB4" w:rsidP="00E30DB4">
      <w:pPr>
        <w:pStyle w:val="EndNoteBibliography"/>
        <w:ind w:left="720" w:hanging="720"/>
      </w:pPr>
      <w:r w:rsidRPr="001426ED">
        <w:rPr>
          <w:lang w:val="nl-NL"/>
        </w:rPr>
        <w:t>26.</w:t>
      </w:r>
      <w:r w:rsidRPr="001426ED">
        <w:rPr>
          <w:lang w:val="nl-NL"/>
        </w:rPr>
        <w:tab/>
        <w:t xml:space="preserve">Riley RD, Snell KIE, Ensor J, et al. </w:t>
      </w:r>
      <w:r w:rsidRPr="00E30DB4">
        <w:t xml:space="preserve">Minimum sample size for developing a multivariable prediction model: PART II - binary and time-to-event outcomes. </w:t>
      </w:r>
      <w:r w:rsidRPr="00E30DB4">
        <w:rPr>
          <w:i/>
        </w:rPr>
        <w:t>Statistics in Medicine</w:t>
      </w:r>
      <w:r w:rsidRPr="00E30DB4">
        <w:t xml:space="preserve"> 2019; 38(7):1276-1296.</w:t>
      </w:r>
    </w:p>
    <w:p w14:paraId="367EB0B5" w14:textId="77777777" w:rsidR="00E30DB4" w:rsidRPr="00E30DB4" w:rsidRDefault="00E30DB4" w:rsidP="00E30DB4">
      <w:pPr>
        <w:pStyle w:val="EndNoteBibliography"/>
        <w:ind w:left="720" w:hanging="720"/>
      </w:pPr>
      <w:r w:rsidRPr="00E30DB4">
        <w:t>27.</w:t>
      </w:r>
      <w:r w:rsidRPr="00E30DB4">
        <w:tab/>
        <w:t xml:space="preserve">Steyerberg EW, Harrell FE, Borsboom GJJM, et al. Internal validation of predictive models: Efficiency of some procedures for logistic regression analysis. </w:t>
      </w:r>
      <w:r w:rsidRPr="00E30DB4">
        <w:rPr>
          <w:i/>
        </w:rPr>
        <w:t>Journal of Clinical Epidemiology</w:t>
      </w:r>
      <w:r w:rsidRPr="00E30DB4">
        <w:t xml:space="preserve"> 2001; 54(8):774-781.</w:t>
      </w:r>
    </w:p>
    <w:p w14:paraId="45D12D88" w14:textId="58224A06" w:rsidR="004A7F68" w:rsidRPr="008A3F48" w:rsidRDefault="00A804AE" w:rsidP="007E1773">
      <w:pPr>
        <w:spacing w:line="276" w:lineRule="auto"/>
        <w:rPr>
          <w:rFonts w:ascii="Times New Roman" w:hAnsi="Times New Roman" w:cs="Times New Roman"/>
          <w:b/>
          <w:sz w:val="22"/>
          <w:szCs w:val="22"/>
          <w:lang w:val="en-US"/>
        </w:rPr>
      </w:pPr>
      <w:r w:rsidRPr="00296C5A">
        <w:rPr>
          <w:rFonts w:ascii="Times New Roman" w:hAnsi="Times New Roman" w:cs="Times New Roman"/>
          <w:b/>
          <w:sz w:val="18"/>
          <w:szCs w:val="18"/>
          <w:lang w:val="en-US"/>
        </w:rPr>
        <w:fldChar w:fldCharType="end"/>
      </w:r>
    </w:p>
    <w:sectPr w:rsidR="004A7F68" w:rsidRPr="008A3F48" w:rsidSect="00E4632A">
      <w:footerReference w:type="default" r:id="rId13"/>
      <w:pgSz w:w="11900" w:h="16840"/>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H.M. Maas" w:date="2023-07-13T12:03:00Z" w:initials="CM">
    <w:p w14:paraId="2802909E" w14:textId="1C340CF1" w:rsidR="000754AF" w:rsidRDefault="000754AF">
      <w:pPr>
        <w:pStyle w:val="CommentText"/>
      </w:pPr>
      <w:r>
        <w:rPr>
          <w:rStyle w:val="CommentReference"/>
        </w:rPr>
        <w:annotationRef/>
      </w:r>
      <w:r>
        <w:rPr>
          <w:rStyle w:val="CommentReference"/>
        </w:rPr>
        <w:annotationRef/>
      </w:r>
      <w:r>
        <w:t xml:space="preserve">Niet echt </w:t>
      </w:r>
      <w:proofErr w:type="spellStart"/>
      <w:r>
        <w:t>validate</w:t>
      </w:r>
      <w:proofErr w:type="spellEnd"/>
      <w:r>
        <w:t xml:space="preserve">, we hebben alleen </w:t>
      </w:r>
      <w:proofErr w:type="spellStart"/>
      <w:r>
        <w:t>internal-external</w:t>
      </w:r>
      <w:proofErr w:type="spellEnd"/>
      <w:r>
        <w:t xml:space="preserve"> </w:t>
      </w:r>
      <w:proofErr w:type="spellStart"/>
      <w:r>
        <w:t>validation</w:t>
      </w:r>
      <w:proofErr w:type="spellEnd"/>
      <w:r>
        <w:t xml:space="preserve"> gedaan, maar we hebben geen echte </w:t>
      </w:r>
      <w:proofErr w:type="spellStart"/>
      <w:r>
        <w:t>external</w:t>
      </w:r>
      <w:proofErr w:type="spellEnd"/>
      <w:r>
        <w:t xml:space="preserve"> </w:t>
      </w:r>
      <w:proofErr w:type="spellStart"/>
      <w:r>
        <w:t>validation</w:t>
      </w:r>
      <w:proofErr w:type="spellEnd"/>
      <w:r>
        <w:t xml:space="preserve"> gedaan</w:t>
      </w:r>
    </w:p>
  </w:comment>
  <w:comment w:id="0" w:author="C.H.M. Maas" w:date="2023-07-13T12:03:00Z" w:initials="CM">
    <w:p w14:paraId="62A98276" w14:textId="204956C8" w:rsidR="00EA0B3B" w:rsidRPr="002B226D" w:rsidRDefault="00EA0B3B">
      <w:pPr>
        <w:pStyle w:val="CommentText"/>
        <w:rPr>
          <w:lang w:val="en-US"/>
        </w:rPr>
      </w:pPr>
      <w:r>
        <w:rPr>
          <w:rStyle w:val="CommentReference"/>
        </w:rPr>
        <w:annotationRef/>
      </w:r>
      <w:r w:rsidRPr="002B226D">
        <w:rPr>
          <w:lang w:val="en-US"/>
        </w:rPr>
        <w:t>Consider to omit</w:t>
      </w:r>
    </w:p>
  </w:comment>
  <w:comment w:id="3" w:author="C.H.M. Maas" w:date="2023-07-11T12:08:00Z" w:initials="CM">
    <w:p w14:paraId="33CF9752" w14:textId="4B1B46F5" w:rsidR="006E6E76" w:rsidRPr="002B226D" w:rsidRDefault="006E6E76">
      <w:pPr>
        <w:pStyle w:val="CommentText"/>
        <w:rPr>
          <w:lang w:val="en-US"/>
        </w:rPr>
      </w:pPr>
      <w:r>
        <w:rPr>
          <w:rStyle w:val="CommentReference"/>
        </w:rPr>
        <w:annotationRef/>
      </w:r>
      <w:r w:rsidR="00A35913" w:rsidRPr="002B226D">
        <w:rPr>
          <w:lang w:val="en-US"/>
        </w:rPr>
        <w:t>E</w:t>
      </w:r>
      <w:r w:rsidRPr="002B226D">
        <w:rPr>
          <w:lang w:val="en-US"/>
        </w:rPr>
        <w:t>xtra</w:t>
      </w:r>
      <w:r w:rsidR="00A35913" w:rsidRPr="002B226D">
        <w:rPr>
          <w:lang w:val="en-US"/>
        </w:rPr>
        <w:t xml:space="preserve"> </w:t>
      </w:r>
      <w:r w:rsidRPr="002B226D">
        <w:rPr>
          <w:lang w:val="en-US"/>
        </w:rPr>
        <w:t>C</w:t>
      </w:r>
    </w:p>
  </w:comment>
  <w:comment w:id="60" w:author="C.H.M. Maas" w:date="2023-07-13T12:23:00Z" w:initials="CM">
    <w:p w14:paraId="47940E1C" w14:textId="2302AA0C" w:rsidR="003B2F07" w:rsidRPr="003B2F07" w:rsidRDefault="003B2F07">
      <w:pPr>
        <w:pStyle w:val="CommentText"/>
        <w:rPr>
          <w:lang w:val="en-US"/>
        </w:rPr>
      </w:pPr>
      <w:r>
        <w:rPr>
          <w:rStyle w:val="CommentReference"/>
        </w:rPr>
        <w:annotationRef/>
      </w:r>
      <w:r w:rsidRPr="003B2F07">
        <w:rPr>
          <w:lang w:val="en-US"/>
        </w:rPr>
        <w:t>Calibration is not good, so can</w:t>
      </w:r>
      <w:r>
        <w:rPr>
          <w:lang w:val="en-US"/>
        </w:rPr>
        <w:t>’t say it’s satisfactory</w:t>
      </w:r>
    </w:p>
  </w:comment>
  <w:comment w:id="63" w:author="C.H.M. Maas" w:date="2023-07-13T12:24:00Z" w:initials="CM">
    <w:p w14:paraId="2315E2FC" w14:textId="442C1361" w:rsidR="008462EC" w:rsidRPr="00AB2EB7" w:rsidRDefault="008462EC">
      <w:pPr>
        <w:pStyle w:val="CommentText"/>
      </w:pPr>
      <w:r>
        <w:rPr>
          <w:rStyle w:val="CommentReference"/>
        </w:rPr>
        <w:annotationRef/>
      </w:r>
      <w:r w:rsidRPr="00AB2EB7">
        <w:t>Not excellent, calibration is poor</w:t>
      </w:r>
    </w:p>
  </w:comment>
  <w:comment w:id="66" w:author="C.H.M. Maas" w:date="2023-07-13T12:36:00Z" w:initials="CM">
    <w:p w14:paraId="48EB1A30" w14:textId="1B222AC3" w:rsidR="008C7C49" w:rsidRDefault="008C7C49">
      <w:pPr>
        <w:pStyle w:val="CommentText"/>
      </w:pPr>
      <w:r>
        <w:rPr>
          <w:rStyle w:val="CommentReference"/>
        </w:rPr>
        <w:annotationRef/>
      </w:r>
      <w:r>
        <w:t xml:space="preserve">Dus hoeveel nieuwe gevallen verwacht je van </w:t>
      </w:r>
      <w:proofErr w:type="spellStart"/>
      <w:r>
        <w:t>hypoparathyroidisme</w:t>
      </w:r>
      <w:proofErr w:type="spellEnd"/>
      <w:r>
        <w:t xml:space="preserve"> in Nederland elk jaar?</w:t>
      </w:r>
    </w:p>
  </w:comment>
  <w:comment w:id="81" w:author="C.H.M. Maas" w:date="2023-07-13T12:49:00Z" w:initials="CM">
    <w:p w14:paraId="27DBD4B3" w14:textId="62E42AE6" w:rsidR="00D005A4" w:rsidRDefault="00D005A4">
      <w:pPr>
        <w:pStyle w:val="CommentText"/>
      </w:pPr>
      <w:r>
        <w:rPr>
          <w:rStyle w:val="CommentReference"/>
        </w:rPr>
        <w:annotationRef/>
      </w:r>
      <w:r>
        <w:t>Eigenlijk niet</w:t>
      </w:r>
      <w:r w:rsidR="00ED2940">
        <w:t xml:space="preserve"> echt </w:t>
      </w:r>
      <w:proofErr w:type="spellStart"/>
      <w:r w:rsidR="00ED2940">
        <w:t>outcome</w:t>
      </w:r>
      <w:proofErr w:type="spellEnd"/>
      <w:r>
        <w:t xml:space="preserve">, want we hebben hier dus geen model voor gemaakt, alleen wat </w:t>
      </w:r>
      <w:proofErr w:type="spellStart"/>
      <w:r>
        <w:t>descriptives</w:t>
      </w:r>
      <w:proofErr w:type="spellEnd"/>
      <w:r w:rsidR="00F011D3">
        <w:t xml:space="preserve"> in relatie tot de predicties</w:t>
      </w:r>
    </w:p>
  </w:comment>
  <w:comment w:id="95" w:author="S.P.J. van Dijk [6]" w:date="2023-07-06T13:24:00Z" w:initials="SvD">
    <w:p w14:paraId="5E59143B" w14:textId="47A3204B" w:rsidR="00981C6B" w:rsidRPr="00CE53C3" w:rsidRDefault="00981C6B">
      <w:pPr>
        <w:pStyle w:val="CommentText"/>
        <w:rPr>
          <w:lang w:val="en-US"/>
        </w:rPr>
      </w:pPr>
      <w:r>
        <w:rPr>
          <w:rStyle w:val="CommentReference"/>
        </w:rPr>
        <w:annotationRef/>
      </w:r>
      <w:r w:rsidRPr="00CE53C3">
        <w:rPr>
          <w:lang w:val="en-US"/>
        </w:rPr>
        <w:t>ROC-curve</w:t>
      </w:r>
      <w:r w:rsidR="000D19CF" w:rsidRPr="00CE53C3">
        <w:rPr>
          <w:lang w:val="en-US"/>
        </w:rPr>
        <w:t>?</w:t>
      </w:r>
    </w:p>
  </w:comment>
  <w:comment w:id="96" w:author="C.H.M. Maas" w:date="2023-07-11T12:12:00Z" w:initials="CM">
    <w:p w14:paraId="180F0052" w14:textId="147B886C" w:rsidR="00CE53C3" w:rsidRPr="00CE53C3" w:rsidRDefault="00CE53C3">
      <w:pPr>
        <w:pStyle w:val="CommentText"/>
        <w:rPr>
          <w:lang w:val="en-US"/>
        </w:rPr>
      </w:pPr>
      <w:r>
        <w:rPr>
          <w:rStyle w:val="CommentReference"/>
        </w:rPr>
        <w:annotationRef/>
      </w:r>
      <w:r w:rsidRPr="00CE53C3">
        <w:rPr>
          <w:lang w:val="en-US"/>
        </w:rPr>
        <w:t xml:space="preserve">AUC is the same as </w:t>
      </w:r>
      <w:r>
        <w:rPr>
          <w:lang w:val="en-US"/>
        </w:rPr>
        <w:t>C-index for binary outcomes</w:t>
      </w:r>
    </w:p>
  </w:comment>
  <w:comment w:id="97" w:author="C.H.M. Maas" w:date="2023-07-11T12:12:00Z" w:initials="CM">
    <w:p w14:paraId="16106C64" w14:textId="2F4DB6FB" w:rsidR="00F8771C" w:rsidRDefault="00F8771C">
      <w:pPr>
        <w:pStyle w:val="CommentText"/>
      </w:pPr>
      <w:r>
        <w:rPr>
          <w:rStyle w:val="CommentReference"/>
        </w:rPr>
        <w:annotationRef/>
      </w:r>
      <w:r>
        <w:t>Het lijkt me verwarrend om AUC en C-index door elkaar te gebruiken, dus ik zou één van beide kiezen en deze zowel in het manuscript als tabel gebruiken</w:t>
      </w:r>
    </w:p>
  </w:comment>
  <w:comment w:id="100" w:author="S.P.J. van Dijk [6]" w:date="2023-07-06T13:40:00Z" w:initials="SvD">
    <w:p w14:paraId="5C406E2E" w14:textId="28A6D2A8" w:rsidR="00600974" w:rsidRDefault="00600974">
      <w:pPr>
        <w:pStyle w:val="CommentText"/>
      </w:pPr>
      <w:r>
        <w:rPr>
          <w:rStyle w:val="CommentReference"/>
        </w:rPr>
        <w:annotationRef/>
      </w:r>
      <w:r>
        <w:t xml:space="preserve">Hier dan een </w:t>
      </w:r>
      <w:proofErr w:type="spellStart"/>
      <w:r>
        <w:t>pooled</w:t>
      </w:r>
      <w:proofErr w:type="spellEnd"/>
      <w:r>
        <w:t xml:space="preserve"> </w:t>
      </w:r>
      <w:proofErr w:type="spellStart"/>
      <w:r>
        <w:t>calibration</w:t>
      </w:r>
      <w:proofErr w:type="spellEnd"/>
      <w:r>
        <w:t xml:space="preserve"> in </w:t>
      </w:r>
      <w:proofErr w:type="spellStart"/>
      <w:r>
        <w:t>the</w:t>
      </w:r>
      <w:proofErr w:type="spellEnd"/>
      <w:r>
        <w:t xml:space="preserve"> large en </w:t>
      </w:r>
      <w:proofErr w:type="spellStart"/>
      <w:r>
        <w:t>slope</w:t>
      </w:r>
      <w:proofErr w:type="spellEnd"/>
      <w:r>
        <w:t xml:space="preserve"> van de 4 plots? Of is dat niet mogelijk?</w:t>
      </w:r>
      <w:r w:rsidR="000D19CF">
        <w:t xml:space="preserve"> Hoe zou jij dit </w:t>
      </w:r>
      <w:r w:rsidR="0092065F">
        <w:t xml:space="preserve">anders </w:t>
      </w:r>
      <w:r w:rsidR="000D19CF">
        <w:t>hier neerzetten?</w:t>
      </w:r>
    </w:p>
  </w:comment>
  <w:comment w:id="101" w:author="S.P.J. van Dijk [6]" w:date="2023-07-06T13:26:00Z" w:initials="SvD">
    <w:p w14:paraId="63DD9C4B" w14:textId="6371F6E0" w:rsidR="00884FA7" w:rsidRDefault="00884FA7">
      <w:pPr>
        <w:pStyle w:val="CommentText"/>
      </w:pPr>
      <w:r>
        <w:rPr>
          <w:rStyle w:val="CommentReference"/>
        </w:rPr>
        <w:annotationRef/>
      </w:r>
      <w:r>
        <w:t>Kalibratie plots</w:t>
      </w:r>
      <w:r w:rsidR="000D19CF">
        <w:t>?</w:t>
      </w:r>
    </w:p>
  </w:comment>
  <w:comment w:id="102" w:author="S.P.J. van Dijk [6]" w:date="2023-07-06T13:28:00Z" w:initials="SvD">
    <w:p w14:paraId="31BC1484" w14:textId="77848160" w:rsidR="00427B50" w:rsidRDefault="00427B50">
      <w:pPr>
        <w:pStyle w:val="CommentText"/>
      </w:pPr>
      <w:r>
        <w:rPr>
          <w:rStyle w:val="CommentReference"/>
        </w:rPr>
        <w:annotationRef/>
      </w:r>
      <w:r>
        <w:t xml:space="preserve">Dit zijn die risicogroepen waar ik over mailde. </w:t>
      </w:r>
      <w:r w:rsidR="00600974">
        <w:t>Hopelijk begrijp je wat ik bedoel</w:t>
      </w:r>
      <w:r w:rsidR="000D19CF">
        <w:t>.</w:t>
      </w:r>
    </w:p>
    <w:p w14:paraId="349D51F5" w14:textId="77777777" w:rsidR="000D19CF" w:rsidRDefault="000D19CF">
      <w:pPr>
        <w:pStyle w:val="CommentText"/>
      </w:pPr>
    </w:p>
    <w:p w14:paraId="48AB983D" w14:textId="45118C93" w:rsidR="000D19CF" w:rsidRDefault="000D19CF">
      <w:pPr>
        <w:pStyle w:val="CommentText"/>
      </w:pPr>
      <w:r>
        <w:t xml:space="preserve">Mocht je overigens een ander idee hierover hebben dan hoor ik het wel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02909E" w15:done="0"/>
  <w15:commentEx w15:paraId="62A98276" w15:done="0"/>
  <w15:commentEx w15:paraId="33CF9752" w15:done="0"/>
  <w15:commentEx w15:paraId="47940E1C" w15:done="0"/>
  <w15:commentEx w15:paraId="2315E2FC" w15:done="0"/>
  <w15:commentEx w15:paraId="48EB1A30" w15:done="0"/>
  <w15:commentEx w15:paraId="27DBD4B3" w15:done="0"/>
  <w15:commentEx w15:paraId="5E59143B" w15:done="0"/>
  <w15:commentEx w15:paraId="180F0052" w15:paraIdParent="5E59143B" w15:done="0"/>
  <w15:commentEx w15:paraId="16106C64" w15:paraIdParent="5E59143B" w15:done="0"/>
  <w15:commentEx w15:paraId="5C406E2E" w15:done="0"/>
  <w15:commentEx w15:paraId="63DD9C4B" w15:done="0"/>
  <w15:commentEx w15:paraId="48AB983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19CBF6" w14:textId="77777777" w:rsidR="00B20352" w:rsidRDefault="00B20352" w:rsidP="00E4632A">
      <w:r>
        <w:separator/>
      </w:r>
    </w:p>
  </w:endnote>
  <w:endnote w:type="continuationSeparator" w:id="0">
    <w:p w14:paraId="0F504BD6" w14:textId="77777777" w:rsidR="00B20352" w:rsidRDefault="00B20352" w:rsidP="00E46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795785"/>
      <w:docPartObj>
        <w:docPartGallery w:val="Page Numbers (Bottom of Page)"/>
        <w:docPartUnique/>
      </w:docPartObj>
    </w:sdtPr>
    <w:sdtEndPr/>
    <w:sdtContent>
      <w:p w14:paraId="646D8E14" w14:textId="35922445" w:rsidR="00B20352" w:rsidRDefault="00B20352">
        <w:pPr>
          <w:pStyle w:val="Footer"/>
        </w:pPr>
        <w:r>
          <w:fldChar w:fldCharType="begin"/>
        </w:r>
        <w:r>
          <w:instrText>PAGE   \* MERGEFORMAT</w:instrText>
        </w:r>
        <w:r>
          <w:fldChar w:fldCharType="separate"/>
        </w:r>
        <w:r w:rsidR="00944986">
          <w:rPr>
            <w:noProof/>
          </w:rPr>
          <w:t>6</w:t>
        </w:r>
        <w:r>
          <w:fldChar w:fldCharType="end"/>
        </w:r>
      </w:p>
    </w:sdtContent>
  </w:sdt>
  <w:p w14:paraId="59F08D39" w14:textId="77777777" w:rsidR="00B20352" w:rsidRDefault="00B20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6746C" w14:textId="77777777" w:rsidR="00B20352" w:rsidRDefault="00B20352" w:rsidP="00E4632A">
      <w:r>
        <w:separator/>
      </w:r>
    </w:p>
  </w:footnote>
  <w:footnote w:type="continuationSeparator" w:id="0">
    <w:p w14:paraId="0F9D94D1" w14:textId="77777777" w:rsidR="00B20352" w:rsidRDefault="00B20352" w:rsidP="00E46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51920"/>
    <w:multiLevelType w:val="hybridMultilevel"/>
    <w:tmpl w:val="0CA68772"/>
    <w:lvl w:ilvl="0" w:tplc="8C505F80">
      <w:start w:val="1"/>
      <w:numFmt w:val="bullet"/>
      <w:lvlText w:val="•"/>
      <w:lvlJc w:val="left"/>
      <w:pPr>
        <w:tabs>
          <w:tab w:val="num" w:pos="720"/>
        </w:tabs>
        <w:ind w:left="720" w:hanging="360"/>
      </w:pPr>
      <w:rPr>
        <w:rFonts w:ascii="Times New Roman" w:hAnsi="Times New Roman" w:hint="default"/>
      </w:rPr>
    </w:lvl>
    <w:lvl w:ilvl="1" w:tplc="328A5C44" w:tentative="1">
      <w:start w:val="1"/>
      <w:numFmt w:val="bullet"/>
      <w:lvlText w:val="•"/>
      <w:lvlJc w:val="left"/>
      <w:pPr>
        <w:tabs>
          <w:tab w:val="num" w:pos="1440"/>
        </w:tabs>
        <w:ind w:left="1440" w:hanging="360"/>
      </w:pPr>
      <w:rPr>
        <w:rFonts w:ascii="Times New Roman" w:hAnsi="Times New Roman" w:hint="default"/>
      </w:rPr>
    </w:lvl>
    <w:lvl w:ilvl="2" w:tplc="3194566E" w:tentative="1">
      <w:start w:val="1"/>
      <w:numFmt w:val="bullet"/>
      <w:lvlText w:val="•"/>
      <w:lvlJc w:val="left"/>
      <w:pPr>
        <w:tabs>
          <w:tab w:val="num" w:pos="2160"/>
        </w:tabs>
        <w:ind w:left="2160" w:hanging="360"/>
      </w:pPr>
      <w:rPr>
        <w:rFonts w:ascii="Times New Roman" w:hAnsi="Times New Roman" w:hint="default"/>
      </w:rPr>
    </w:lvl>
    <w:lvl w:ilvl="3" w:tplc="1D9A1FFC" w:tentative="1">
      <w:start w:val="1"/>
      <w:numFmt w:val="bullet"/>
      <w:lvlText w:val="•"/>
      <w:lvlJc w:val="left"/>
      <w:pPr>
        <w:tabs>
          <w:tab w:val="num" w:pos="2880"/>
        </w:tabs>
        <w:ind w:left="2880" w:hanging="360"/>
      </w:pPr>
      <w:rPr>
        <w:rFonts w:ascii="Times New Roman" w:hAnsi="Times New Roman" w:hint="default"/>
      </w:rPr>
    </w:lvl>
    <w:lvl w:ilvl="4" w:tplc="70D87196" w:tentative="1">
      <w:start w:val="1"/>
      <w:numFmt w:val="bullet"/>
      <w:lvlText w:val="•"/>
      <w:lvlJc w:val="left"/>
      <w:pPr>
        <w:tabs>
          <w:tab w:val="num" w:pos="3600"/>
        </w:tabs>
        <w:ind w:left="3600" w:hanging="360"/>
      </w:pPr>
      <w:rPr>
        <w:rFonts w:ascii="Times New Roman" w:hAnsi="Times New Roman" w:hint="default"/>
      </w:rPr>
    </w:lvl>
    <w:lvl w:ilvl="5" w:tplc="EBA60688" w:tentative="1">
      <w:start w:val="1"/>
      <w:numFmt w:val="bullet"/>
      <w:lvlText w:val="•"/>
      <w:lvlJc w:val="left"/>
      <w:pPr>
        <w:tabs>
          <w:tab w:val="num" w:pos="4320"/>
        </w:tabs>
        <w:ind w:left="4320" w:hanging="360"/>
      </w:pPr>
      <w:rPr>
        <w:rFonts w:ascii="Times New Roman" w:hAnsi="Times New Roman" w:hint="default"/>
      </w:rPr>
    </w:lvl>
    <w:lvl w:ilvl="6" w:tplc="FD90277E" w:tentative="1">
      <w:start w:val="1"/>
      <w:numFmt w:val="bullet"/>
      <w:lvlText w:val="•"/>
      <w:lvlJc w:val="left"/>
      <w:pPr>
        <w:tabs>
          <w:tab w:val="num" w:pos="5040"/>
        </w:tabs>
        <w:ind w:left="5040" w:hanging="360"/>
      </w:pPr>
      <w:rPr>
        <w:rFonts w:ascii="Times New Roman" w:hAnsi="Times New Roman" w:hint="default"/>
      </w:rPr>
    </w:lvl>
    <w:lvl w:ilvl="7" w:tplc="7B46AD02" w:tentative="1">
      <w:start w:val="1"/>
      <w:numFmt w:val="bullet"/>
      <w:lvlText w:val="•"/>
      <w:lvlJc w:val="left"/>
      <w:pPr>
        <w:tabs>
          <w:tab w:val="num" w:pos="5760"/>
        </w:tabs>
        <w:ind w:left="5760" w:hanging="360"/>
      </w:pPr>
      <w:rPr>
        <w:rFonts w:ascii="Times New Roman" w:hAnsi="Times New Roman" w:hint="default"/>
      </w:rPr>
    </w:lvl>
    <w:lvl w:ilvl="8" w:tplc="A6CA472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64B766B"/>
    <w:multiLevelType w:val="hybridMultilevel"/>
    <w:tmpl w:val="778255B2"/>
    <w:lvl w:ilvl="0" w:tplc="B53C3DAC">
      <w:start w:val="2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D340B"/>
    <w:multiLevelType w:val="hybridMultilevel"/>
    <w:tmpl w:val="704C71D4"/>
    <w:lvl w:ilvl="0" w:tplc="18E8F4F8">
      <w:start w:val="6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B20E1"/>
    <w:multiLevelType w:val="hybridMultilevel"/>
    <w:tmpl w:val="2A02ED84"/>
    <w:lvl w:ilvl="0" w:tplc="7376DFC8">
      <w:start w:val="1"/>
      <w:numFmt w:val="bullet"/>
      <w:lvlText w:val="•"/>
      <w:lvlJc w:val="left"/>
      <w:pPr>
        <w:tabs>
          <w:tab w:val="num" w:pos="720"/>
        </w:tabs>
        <w:ind w:left="720" w:hanging="360"/>
      </w:pPr>
      <w:rPr>
        <w:rFonts w:ascii="Times New Roman" w:hAnsi="Times New Roman" w:hint="default"/>
      </w:rPr>
    </w:lvl>
    <w:lvl w:ilvl="1" w:tplc="AE6A88BC" w:tentative="1">
      <w:start w:val="1"/>
      <w:numFmt w:val="bullet"/>
      <w:lvlText w:val="•"/>
      <w:lvlJc w:val="left"/>
      <w:pPr>
        <w:tabs>
          <w:tab w:val="num" w:pos="1440"/>
        </w:tabs>
        <w:ind w:left="1440" w:hanging="360"/>
      </w:pPr>
      <w:rPr>
        <w:rFonts w:ascii="Times New Roman" w:hAnsi="Times New Roman" w:hint="default"/>
      </w:rPr>
    </w:lvl>
    <w:lvl w:ilvl="2" w:tplc="000642BE" w:tentative="1">
      <w:start w:val="1"/>
      <w:numFmt w:val="bullet"/>
      <w:lvlText w:val="•"/>
      <w:lvlJc w:val="left"/>
      <w:pPr>
        <w:tabs>
          <w:tab w:val="num" w:pos="2160"/>
        </w:tabs>
        <w:ind w:left="2160" w:hanging="360"/>
      </w:pPr>
      <w:rPr>
        <w:rFonts w:ascii="Times New Roman" w:hAnsi="Times New Roman" w:hint="default"/>
      </w:rPr>
    </w:lvl>
    <w:lvl w:ilvl="3" w:tplc="DA466696" w:tentative="1">
      <w:start w:val="1"/>
      <w:numFmt w:val="bullet"/>
      <w:lvlText w:val="•"/>
      <w:lvlJc w:val="left"/>
      <w:pPr>
        <w:tabs>
          <w:tab w:val="num" w:pos="2880"/>
        </w:tabs>
        <w:ind w:left="2880" w:hanging="360"/>
      </w:pPr>
      <w:rPr>
        <w:rFonts w:ascii="Times New Roman" w:hAnsi="Times New Roman" w:hint="default"/>
      </w:rPr>
    </w:lvl>
    <w:lvl w:ilvl="4" w:tplc="DD70C598" w:tentative="1">
      <w:start w:val="1"/>
      <w:numFmt w:val="bullet"/>
      <w:lvlText w:val="•"/>
      <w:lvlJc w:val="left"/>
      <w:pPr>
        <w:tabs>
          <w:tab w:val="num" w:pos="3600"/>
        </w:tabs>
        <w:ind w:left="3600" w:hanging="360"/>
      </w:pPr>
      <w:rPr>
        <w:rFonts w:ascii="Times New Roman" w:hAnsi="Times New Roman" w:hint="default"/>
      </w:rPr>
    </w:lvl>
    <w:lvl w:ilvl="5" w:tplc="F24CD332" w:tentative="1">
      <w:start w:val="1"/>
      <w:numFmt w:val="bullet"/>
      <w:lvlText w:val="•"/>
      <w:lvlJc w:val="left"/>
      <w:pPr>
        <w:tabs>
          <w:tab w:val="num" w:pos="4320"/>
        </w:tabs>
        <w:ind w:left="4320" w:hanging="360"/>
      </w:pPr>
      <w:rPr>
        <w:rFonts w:ascii="Times New Roman" w:hAnsi="Times New Roman" w:hint="default"/>
      </w:rPr>
    </w:lvl>
    <w:lvl w:ilvl="6" w:tplc="E27C521A" w:tentative="1">
      <w:start w:val="1"/>
      <w:numFmt w:val="bullet"/>
      <w:lvlText w:val="•"/>
      <w:lvlJc w:val="left"/>
      <w:pPr>
        <w:tabs>
          <w:tab w:val="num" w:pos="5040"/>
        </w:tabs>
        <w:ind w:left="5040" w:hanging="360"/>
      </w:pPr>
      <w:rPr>
        <w:rFonts w:ascii="Times New Roman" w:hAnsi="Times New Roman" w:hint="default"/>
      </w:rPr>
    </w:lvl>
    <w:lvl w:ilvl="7" w:tplc="164237AE" w:tentative="1">
      <w:start w:val="1"/>
      <w:numFmt w:val="bullet"/>
      <w:lvlText w:val="•"/>
      <w:lvlJc w:val="left"/>
      <w:pPr>
        <w:tabs>
          <w:tab w:val="num" w:pos="5760"/>
        </w:tabs>
        <w:ind w:left="5760" w:hanging="360"/>
      </w:pPr>
      <w:rPr>
        <w:rFonts w:ascii="Times New Roman" w:hAnsi="Times New Roman" w:hint="default"/>
      </w:rPr>
    </w:lvl>
    <w:lvl w:ilvl="8" w:tplc="834EB0D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8D05A4C"/>
    <w:multiLevelType w:val="hybridMultilevel"/>
    <w:tmpl w:val="7186A356"/>
    <w:lvl w:ilvl="0" w:tplc="18C808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A3FAB"/>
    <w:multiLevelType w:val="hybridMultilevel"/>
    <w:tmpl w:val="A9386156"/>
    <w:lvl w:ilvl="0" w:tplc="5A9C9C40">
      <w:start w:val="1474"/>
      <w:numFmt w:val="bullet"/>
      <w:lvlText w:val="-"/>
      <w:lvlJc w:val="left"/>
      <w:pPr>
        <w:ind w:left="644" w:hanging="360"/>
      </w:pPr>
      <w:rPr>
        <w:rFonts w:ascii="Arial" w:eastAsiaTheme="minorHAnsi" w:hAnsi="Arial" w:cs="Aria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61A7207E"/>
    <w:multiLevelType w:val="hybridMultilevel"/>
    <w:tmpl w:val="6BECC336"/>
    <w:lvl w:ilvl="0" w:tplc="73564E00">
      <w:start w:val="1"/>
      <w:numFmt w:val="bullet"/>
      <w:lvlText w:val="•"/>
      <w:lvlJc w:val="left"/>
      <w:pPr>
        <w:tabs>
          <w:tab w:val="num" w:pos="720"/>
        </w:tabs>
        <w:ind w:left="720" w:hanging="360"/>
      </w:pPr>
      <w:rPr>
        <w:rFonts w:ascii="Times New Roman" w:hAnsi="Times New Roman" w:hint="default"/>
      </w:rPr>
    </w:lvl>
    <w:lvl w:ilvl="1" w:tplc="E88C05F6" w:tentative="1">
      <w:start w:val="1"/>
      <w:numFmt w:val="bullet"/>
      <w:lvlText w:val="•"/>
      <w:lvlJc w:val="left"/>
      <w:pPr>
        <w:tabs>
          <w:tab w:val="num" w:pos="1440"/>
        </w:tabs>
        <w:ind w:left="1440" w:hanging="360"/>
      </w:pPr>
      <w:rPr>
        <w:rFonts w:ascii="Times New Roman" w:hAnsi="Times New Roman" w:hint="default"/>
      </w:rPr>
    </w:lvl>
    <w:lvl w:ilvl="2" w:tplc="F6C0D1CE" w:tentative="1">
      <w:start w:val="1"/>
      <w:numFmt w:val="bullet"/>
      <w:lvlText w:val="•"/>
      <w:lvlJc w:val="left"/>
      <w:pPr>
        <w:tabs>
          <w:tab w:val="num" w:pos="2160"/>
        </w:tabs>
        <w:ind w:left="2160" w:hanging="360"/>
      </w:pPr>
      <w:rPr>
        <w:rFonts w:ascii="Times New Roman" w:hAnsi="Times New Roman" w:hint="default"/>
      </w:rPr>
    </w:lvl>
    <w:lvl w:ilvl="3" w:tplc="55340A1A" w:tentative="1">
      <w:start w:val="1"/>
      <w:numFmt w:val="bullet"/>
      <w:lvlText w:val="•"/>
      <w:lvlJc w:val="left"/>
      <w:pPr>
        <w:tabs>
          <w:tab w:val="num" w:pos="2880"/>
        </w:tabs>
        <w:ind w:left="2880" w:hanging="360"/>
      </w:pPr>
      <w:rPr>
        <w:rFonts w:ascii="Times New Roman" w:hAnsi="Times New Roman" w:hint="default"/>
      </w:rPr>
    </w:lvl>
    <w:lvl w:ilvl="4" w:tplc="D4BE3600" w:tentative="1">
      <w:start w:val="1"/>
      <w:numFmt w:val="bullet"/>
      <w:lvlText w:val="•"/>
      <w:lvlJc w:val="left"/>
      <w:pPr>
        <w:tabs>
          <w:tab w:val="num" w:pos="3600"/>
        </w:tabs>
        <w:ind w:left="3600" w:hanging="360"/>
      </w:pPr>
      <w:rPr>
        <w:rFonts w:ascii="Times New Roman" w:hAnsi="Times New Roman" w:hint="default"/>
      </w:rPr>
    </w:lvl>
    <w:lvl w:ilvl="5" w:tplc="2F4A77FE" w:tentative="1">
      <w:start w:val="1"/>
      <w:numFmt w:val="bullet"/>
      <w:lvlText w:val="•"/>
      <w:lvlJc w:val="left"/>
      <w:pPr>
        <w:tabs>
          <w:tab w:val="num" w:pos="4320"/>
        </w:tabs>
        <w:ind w:left="4320" w:hanging="360"/>
      </w:pPr>
      <w:rPr>
        <w:rFonts w:ascii="Times New Roman" w:hAnsi="Times New Roman" w:hint="default"/>
      </w:rPr>
    </w:lvl>
    <w:lvl w:ilvl="6" w:tplc="CE809BF8" w:tentative="1">
      <w:start w:val="1"/>
      <w:numFmt w:val="bullet"/>
      <w:lvlText w:val="•"/>
      <w:lvlJc w:val="left"/>
      <w:pPr>
        <w:tabs>
          <w:tab w:val="num" w:pos="5040"/>
        </w:tabs>
        <w:ind w:left="5040" w:hanging="360"/>
      </w:pPr>
      <w:rPr>
        <w:rFonts w:ascii="Times New Roman" w:hAnsi="Times New Roman" w:hint="default"/>
      </w:rPr>
    </w:lvl>
    <w:lvl w:ilvl="7" w:tplc="F3FC95DA" w:tentative="1">
      <w:start w:val="1"/>
      <w:numFmt w:val="bullet"/>
      <w:lvlText w:val="•"/>
      <w:lvlJc w:val="left"/>
      <w:pPr>
        <w:tabs>
          <w:tab w:val="num" w:pos="5760"/>
        </w:tabs>
        <w:ind w:left="5760" w:hanging="360"/>
      </w:pPr>
      <w:rPr>
        <w:rFonts w:ascii="Times New Roman" w:hAnsi="Times New Roman" w:hint="default"/>
      </w:rPr>
    </w:lvl>
    <w:lvl w:ilvl="8" w:tplc="79C4DE5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7484F0C"/>
    <w:multiLevelType w:val="hybridMultilevel"/>
    <w:tmpl w:val="54A0D0D0"/>
    <w:lvl w:ilvl="0" w:tplc="B090FE7A">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2"/>
  </w:num>
  <w:num w:numId="6">
    <w:abstractNumId w:val="4"/>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M. Maas">
    <w15:presenceInfo w15:providerId="AD" w15:userId="S-1-5-21-932686498-1610486119-1155464205-289694"/>
  </w15:person>
  <w15:person w15:author="Carolien Maas">
    <w15:presenceInfo w15:providerId="AD" w15:userId="S-1-5-21-932686498-1610486119-1155464205-289694"/>
  </w15:person>
  <w15:person w15:author="S.P.J. van Dijk [6]">
    <w15:presenceInfo w15:providerId="AD" w15:userId="S-1-5-21-932686498-1610486119-1155464205-242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trackRevisions/>
  <w:defaultTabStop w:val="708"/>
  <w:hyphenationZone w:val="425"/>
  <w:characterSpacingControl w:val="doNotCompress"/>
  <w:hdrShapeDefaults>
    <o:shapedefaults v:ext="edit" spidmax="983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Surgery&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52zp02z8sfx0lee0xn52wefaerz5ewapwfz&quot;&gt;Masteronderzoek Ali&lt;record-ids&gt;&lt;item&gt;1&lt;/item&gt;&lt;item&gt;2&lt;/item&gt;&lt;item&gt;3&lt;/item&gt;&lt;item&gt;7&lt;/item&gt;&lt;item&gt;17&lt;/item&gt;&lt;item&gt;19&lt;/item&gt;&lt;item&gt;20&lt;/item&gt;&lt;item&gt;22&lt;/item&gt;&lt;item&gt;24&lt;/item&gt;&lt;item&gt;27&lt;/item&gt;&lt;item&gt;28&lt;/item&gt;&lt;item&gt;29&lt;/item&gt;&lt;item&gt;31&lt;/item&gt;&lt;item&gt;32&lt;/item&gt;&lt;item&gt;33&lt;/item&gt;&lt;item&gt;35&lt;/item&gt;&lt;item&gt;36&lt;/item&gt;&lt;item&gt;37&lt;/item&gt;&lt;item&gt;38&lt;/item&gt;&lt;item&gt;40&lt;/item&gt;&lt;item&gt;41&lt;/item&gt;&lt;item&gt;44&lt;/item&gt;&lt;item&gt;46&lt;/item&gt;&lt;item&gt;47&lt;/item&gt;&lt;item&gt;48&lt;/item&gt;&lt;item&gt;49&lt;/item&gt;&lt;item&gt;53&lt;/item&gt;&lt;/record-ids&gt;&lt;/item&gt;&lt;/Libraries&gt;"/>
  </w:docVars>
  <w:rsids>
    <w:rsidRoot w:val="0060057E"/>
    <w:rsid w:val="00001316"/>
    <w:rsid w:val="0000266A"/>
    <w:rsid w:val="0000334D"/>
    <w:rsid w:val="0000459C"/>
    <w:rsid w:val="00007957"/>
    <w:rsid w:val="0001476E"/>
    <w:rsid w:val="00017636"/>
    <w:rsid w:val="00017BBB"/>
    <w:rsid w:val="00020A4E"/>
    <w:rsid w:val="00023106"/>
    <w:rsid w:val="000240E0"/>
    <w:rsid w:val="0002443F"/>
    <w:rsid w:val="00025939"/>
    <w:rsid w:val="00025BE6"/>
    <w:rsid w:val="000314C8"/>
    <w:rsid w:val="00032090"/>
    <w:rsid w:val="0003248C"/>
    <w:rsid w:val="00033177"/>
    <w:rsid w:val="000407B2"/>
    <w:rsid w:val="00050803"/>
    <w:rsid w:val="000659DE"/>
    <w:rsid w:val="0007013E"/>
    <w:rsid w:val="00071D4F"/>
    <w:rsid w:val="00072F46"/>
    <w:rsid w:val="000733F8"/>
    <w:rsid w:val="00073A03"/>
    <w:rsid w:val="00073CC7"/>
    <w:rsid w:val="000754AF"/>
    <w:rsid w:val="00076377"/>
    <w:rsid w:val="00076769"/>
    <w:rsid w:val="0008072F"/>
    <w:rsid w:val="00083AE6"/>
    <w:rsid w:val="000908FF"/>
    <w:rsid w:val="00091A0F"/>
    <w:rsid w:val="000977F4"/>
    <w:rsid w:val="000A0BF5"/>
    <w:rsid w:val="000A20BB"/>
    <w:rsid w:val="000A3B28"/>
    <w:rsid w:val="000A4C4A"/>
    <w:rsid w:val="000A5F4D"/>
    <w:rsid w:val="000B0734"/>
    <w:rsid w:val="000B11B0"/>
    <w:rsid w:val="000B5425"/>
    <w:rsid w:val="000B5ADA"/>
    <w:rsid w:val="000C2E81"/>
    <w:rsid w:val="000C448E"/>
    <w:rsid w:val="000C4658"/>
    <w:rsid w:val="000D19CF"/>
    <w:rsid w:val="000D2893"/>
    <w:rsid w:val="000D5453"/>
    <w:rsid w:val="000D6DF3"/>
    <w:rsid w:val="000D7BB1"/>
    <w:rsid w:val="000E00E9"/>
    <w:rsid w:val="000E24DE"/>
    <w:rsid w:val="000E3F7F"/>
    <w:rsid w:val="000E69A6"/>
    <w:rsid w:val="000F12D1"/>
    <w:rsid w:val="000F2A74"/>
    <w:rsid w:val="000F3613"/>
    <w:rsid w:val="000F3B77"/>
    <w:rsid w:val="000F52BA"/>
    <w:rsid w:val="000F6F72"/>
    <w:rsid w:val="001021E7"/>
    <w:rsid w:val="001066C2"/>
    <w:rsid w:val="001066CC"/>
    <w:rsid w:val="0011335D"/>
    <w:rsid w:val="001166A6"/>
    <w:rsid w:val="00116BA5"/>
    <w:rsid w:val="00120E8F"/>
    <w:rsid w:val="001227EA"/>
    <w:rsid w:val="00132C85"/>
    <w:rsid w:val="00132C9A"/>
    <w:rsid w:val="00133501"/>
    <w:rsid w:val="001335C7"/>
    <w:rsid w:val="00135245"/>
    <w:rsid w:val="001353F8"/>
    <w:rsid w:val="00135614"/>
    <w:rsid w:val="00135CAB"/>
    <w:rsid w:val="00137725"/>
    <w:rsid w:val="00137D05"/>
    <w:rsid w:val="00137EAF"/>
    <w:rsid w:val="00141E9B"/>
    <w:rsid w:val="001426ED"/>
    <w:rsid w:val="00143145"/>
    <w:rsid w:val="0014596E"/>
    <w:rsid w:val="00145ED5"/>
    <w:rsid w:val="0014623C"/>
    <w:rsid w:val="00146E1F"/>
    <w:rsid w:val="00151F42"/>
    <w:rsid w:val="00152372"/>
    <w:rsid w:val="0015361C"/>
    <w:rsid w:val="00154FF9"/>
    <w:rsid w:val="00155287"/>
    <w:rsid w:val="00155B20"/>
    <w:rsid w:val="00156660"/>
    <w:rsid w:val="00165180"/>
    <w:rsid w:val="00171FB2"/>
    <w:rsid w:val="00174335"/>
    <w:rsid w:val="00174F13"/>
    <w:rsid w:val="00177EA8"/>
    <w:rsid w:val="00177F9F"/>
    <w:rsid w:val="00183410"/>
    <w:rsid w:val="00183793"/>
    <w:rsid w:val="00183B5C"/>
    <w:rsid w:val="00183C59"/>
    <w:rsid w:val="00192AFF"/>
    <w:rsid w:val="00195169"/>
    <w:rsid w:val="001956B8"/>
    <w:rsid w:val="00196270"/>
    <w:rsid w:val="001A07E6"/>
    <w:rsid w:val="001A12F6"/>
    <w:rsid w:val="001A1439"/>
    <w:rsid w:val="001A235F"/>
    <w:rsid w:val="001A3EC3"/>
    <w:rsid w:val="001A42DE"/>
    <w:rsid w:val="001A66BD"/>
    <w:rsid w:val="001B0749"/>
    <w:rsid w:val="001B4543"/>
    <w:rsid w:val="001B583D"/>
    <w:rsid w:val="001B7E15"/>
    <w:rsid w:val="001C7C51"/>
    <w:rsid w:val="001C7E5B"/>
    <w:rsid w:val="001D04F5"/>
    <w:rsid w:val="001D2D90"/>
    <w:rsid w:val="001D337C"/>
    <w:rsid w:val="001D47E2"/>
    <w:rsid w:val="001D48BF"/>
    <w:rsid w:val="001D602A"/>
    <w:rsid w:val="001D65C7"/>
    <w:rsid w:val="001D7205"/>
    <w:rsid w:val="001E10E1"/>
    <w:rsid w:val="001E194B"/>
    <w:rsid w:val="001E25B1"/>
    <w:rsid w:val="001E3936"/>
    <w:rsid w:val="001E4980"/>
    <w:rsid w:val="001E7E59"/>
    <w:rsid w:val="001F0133"/>
    <w:rsid w:val="001F03A1"/>
    <w:rsid w:val="001F19AB"/>
    <w:rsid w:val="001F35F3"/>
    <w:rsid w:val="001F42E2"/>
    <w:rsid w:val="002005CC"/>
    <w:rsid w:val="00201651"/>
    <w:rsid w:val="00202740"/>
    <w:rsid w:val="00204737"/>
    <w:rsid w:val="00205302"/>
    <w:rsid w:val="00207213"/>
    <w:rsid w:val="00207758"/>
    <w:rsid w:val="00215142"/>
    <w:rsid w:val="00215797"/>
    <w:rsid w:val="00223EFC"/>
    <w:rsid w:val="00225BF3"/>
    <w:rsid w:val="00227FCE"/>
    <w:rsid w:val="00230B99"/>
    <w:rsid w:val="00231D3F"/>
    <w:rsid w:val="00233553"/>
    <w:rsid w:val="00233C27"/>
    <w:rsid w:val="002355B9"/>
    <w:rsid w:val="002367B7"/>
    <w:rsid w:val="0023706D"/>
    <w:rsid w:val="00240E74"/>
    <w:rsid w:val="002440B9"/>
    <w:rsid w:val="00244AFB"/>
    <w:rsid w:val="00245B07"/>
    <w:rsid w:val="00251D86"/>
    <w:rsid w:val="002551E1"/>
    <w:rsid w:val="00255403"/>
    <w:rsid w:val="0025716F"/>
    <w:rsid w:val="002573CE"/>
    <w:rsid w:val="0026413C"/>
    <w:rsid w:val="002674A8"/>
    <w:rsid w:val="002703A2"/>
    <w:rsid w:val="002706F6"/>
    <w:rsid w:val="00272129"/>
    <w:rsid w:val="00280E38"/>
    <w:rsid w:val="002827DD"/>
    <w:rsid w:val="00283384"/>
    <w:rsid w:val="002863FD"/>
    <w:rsid w:val="00287617"/>
    <w:rsid w:val="00296C5A"/>
    <w:rsid w:val="002A6E19"/>
    <w:rsid w:val="002A7DBA"/>
    <w:rsid w:val="002B1228"/>
    <w:rsid w:val="002B17BB"/>
    <w:rsid w:val="002B226D"/>
    <w:rsid w:val="002B2B66"/>
    <w:rsid w:val="002C3540"/>
    <w:rsid w:val="002C40BE"/>
    <w:rsid w:val="002D143E"/>
    <w:rsid w:val="002D1E8B"/>
    <w:rsid w:val="002D4504"/>
    <w:rsid w:val="002E0A97"/>
    <w:rsid w:val="002E24C8"/>
    <w:rsid w:val="002E2AF9"/>
    <w:rsid w:val="002E3F7D"/>
    <w:rsid w:val="002E4CCF"/>
    <w:rsid w:val="002E5F66"/>
    <w:rsid w:val="002E6A3D"/>
    <w:rsid w:val="002F367D"/>
    <w:rsid w:val="002F3A8B"/>
    <w:rsid w:val="003008A6"/>
    <w:rsid w:val="0030115D"/>
    <w:rsid w:val="003019FD"/>
    <w:rsid w:val="00303435"/>
    <w:rsid w:val="00303EEA"/>
    <w:rsid w:val="0030669F"/>
    <w:rsid w:val="00317ACD"/>
    <w:rsid w:val="0032052F"/>
    <w:rsid w:val="00324D65"/>
    <w:rsid w:val="00325597"/>
    <w:rsid w:val="003305F1"/>
    <w:rsid w:val="00330B84"/>
    <w:rsid w:val="00332529"/>
    <w:rsid w:val="00336C86"/>
    <w:rsid w:val="00340BBA"/>
    <w:rsid w:val="00340C55"/>
    <w:rsid w:val="003410B1"/>
    <w:rsid w:val="003470B6"/>
    <w:rsid w:val="00350F56"/>
    <w:rsid w:val="00352996"/>
    <w:rsid w:val="003540FC"/>
    <w:rsid w:val="00354226"/>
    <w:rsid w:val="00354C05"/>
    <w:rsid w:val="003561E2"/>
    <w:rsid w:val="0035629F"/>
    <w:rsid w:val="00363663"/>
    <w:rsid w:val="0036511C"/>
    <w:rsid w:val="00365FC0"/>
    <w:rsid w:val="0036768C"/>
    <w:rsid w:val="00370E57"/>
    <w:rsid w:val="00371C09"/>
    <w:rsid w:val="00375068"/>
    <w:rsid w:val="00382BA1"/>
    <w:rsid w:val="00383B3A"/>
    <w:rsid w:val="00383CD4"/>
    <w:rsid w:val="00385B9A"/>
    <w:rsid w:val="00385FA5"/>
    <w:rsid w:val="0039195A"/>
    <w:rsid w:val="0039284D"/>
    <w:rsid w:val="003930EE"/>
    <w:rsid w:val="003938C2"/>
    <w:rsid w:val="00393ADE"/>
    <w:rsid w:val="00395907"/>
    <w:rsid w:val="003960EC"/>
    <w:rsid w:val="003962CC"/>
    <w:rsid w:val="003977D1"/>
    <w:rsid w:val="003A001B"/>
    <w:rsid w:val="003A1870"/>
    <w:rsid w:val="003A3F64"/>
    <w:rsid w:val="003A4CD0"/>
    <w:rsid w:val="003A63A4"/>
    <w:rsid w:val="003A7B38"/>
    <w:rsid w:val="003B190A"/>
    <w:rsid w:val="003B1B06"/>
    <w:rsid w:val="003B1DBE"/>
    <w:rsid w:val="003B2F07"/>
    <w:rsid w:val="003B374A"/>
    <w:rsid w:val="003B7597"/>
    <w:rsid w:val="003C40D1"/>
    <w:rsid w:val="003C45CE"/>
    <w:rsid w:val="003C464C"/>
    <w:rsid w:val="003C4EBF"/>
    <w:rsid w:val="003C5372"/>
    <w:rsid w:val="003C6956"/>
    <w:rsid w:val="003C7703"/>
    <w:rsid w:val="003D1A67"/>
    <w:rsid w:val="003D36FF"/>
    <w:rsid w:val="003D579A"/>
    <w:rsid w:val="003D692F"/>
    <w:rsid w:val="003E15EF"/>
    <w:rsid w:val="003E161F"/>
    <w:rsid w:val="003E29D2"/>
    <w:rsid w:val="003E30D9"/>
    <w:rsid w:val="003E4A5E"/>
    <w:rsid w:val="003E7C7E"/>
    <w:rsid w:val="003F0B7F"/>
    <w:rsid w:val="003F2952"/>
    <w:rsid w:val="003F2AC5"/>
    <w:rsid w:val="003F2B93"/>
    <w:rsid w:val="003F38F0"/>
    <w:rsid w:val="003F3FBA"/>
    <w:rsid w:val="003F58A5"/>
    <w:rsid w:val="003F5A03"/>
    <w:rsid w:val="003F5DFF"/>
    <w:rsid w:val="00400E63"/>
    <w:rsid w:val="0040244A"/>
    <w:rsid w:val="004048AA"/>
    <w:rsid w:val="00405E0F"/>
    <w:rsid w:val="004072A8"/>
    <w:rsid w:val="00407737"/>
    <w:rsid w:val="00407BA9"/>
    <w:rsid w:val="00407C2A"/>
    <w:rsid w:val="0041010B"/>
    <w:rsid w:val="004111C1"/>
    <w:rsid w:val="00412738"/>
    <w:rsid w:val="0041611E"/>
    <w:rsid w:val="004246D0"/>
    <w:rsid w:val="004270BC"/>
    <w:rsid w:val="00427B50"/>
    <w:rsid w:val="00431542"/>
    <w:rsid w:val="004328FE"/>
    <w:rsid w:val="0043340F"/>
    <w:rsid w:val="00437CFF"/>
    <w:rsid w:val="00443B02"/>
    <w:rsid w:val="00446821"/>
    <w:rsid w:val="0044708C"/>
    <w:rsid w:val="00447EB0"/>
    <w:rsid w:val="004530BD"/>
    <w:rsid w:val="0045469F"/>
    <w:rsid w:val="0045509C"/>
    <w:rsid w:val="004578C5"/>
    <w:rsid w:val="00457CD2"/>
    <w:rsid w:val="00462AC5"/>
    <w:rsid w:val="00465DAE"/>
    <w:rsid w:val="00467DEC"/>
    <w:rsid w:val="00470FF8"/>
    <w:rsid w:val="0047104F"/>
    <w:rsid w:val="0047139E"/>
    <w:rsid w:val="004765FD"/>
    <w:rsid w:val="00480F52"/>
    <w:rsid w:val="00487682"/>
    <w:rsid w:val="004909DC"/>
    <w:rsid w:val="00491085"/>
    <w:rsid w:val="004927E5"/>
    <w:rsid w:val="00492A2A"/>
    <w:rsid w:val="004950F3"/>
    <w:rsid w:val="004956AE"/>
    <w:rsid w:val="004967C8"/>
    <w:rsid w:val="00496B20"/>
    <w:rsid w:val="00496DB9"/>
    <w:rsid w:val="004A03E9"/>
    <w:rsid w:val="004A10DC"/>
    <w:rsid w:val="004A1D03"/>
    <w:rsid w:val="004A253D"/>
    <w:rsid w:val="004A5EFA"/>
    <w:rsid w:val="004A7F68"/>
    <w:rsid w:val="004B6711"/>
    <w:rsid w:val="004B6D9B"/>
    <w:rsid w:val="004C0240"/>
    <w:rsid w:val="004C275E"/>
    <w:rsid w:val="004C7728"/>
    <w:rsid w:val="004D20E0"/>
    <w:rsid w:val="004D27D0"/>
    <w:rsid w:val="004D4BE7"/>
    <w:rsid w:val="004D71F7"/>
    <w:rsid w:val="004E206F"/>
    <w:rsid w:val="004E2460"/>
    <w:rsid w:val="004E39C1"/>
    <w:rsid w:val="004E4E21"/>
    <w:rsid w:val="004E6ABB"/>
    <w:rsid w:val="004F08DF"/>
    <w:rsid w:val="004F39FF"/>
    <w:rsid w:val="004F6DD9"/>
    <w:rsid w:val="00502140"/>
    <w:rsid w:val="00502432"/>
    <w:rsid w:val="00502AF1"/>
    <w:rsid w:val="00502D22"/>
    <w:rsid w:val="00503390"/>
    <w:rsid w:val="00503BC5"/>
    <w:rsid w:val="00504CB6"/>
    <w:rsid w:val="00505C16"/>
    <w:rsid w:val="00507242"/>
    <w:rsid w:val="00510FD6"/>
    <w:rsid w:val="0051543A"/>
    <w:rsid w:val="0051591A"/>
    <w:rsid w:val="005226EE"/>
    <w:rsid w:val="00522BF7"/>
    <w:rsid w:val="00523E9E"/>
    <w:rsid w:val="00524D7B"/>
    <w:rsid w:val="00524F1A"/>
    <w:rsid w:val="005257B5"/>
    <w:rsid w:val="00530C2A"/>
    <w:rsid w:val="0053304E"/>
    <w:rsid w:val="00537EB8"/>
    <w:rsid w:val="00540F2C"/>
    <w:rsid w:val="00542180"/>
    <w:rsid w:val="00547B13"/>
    <w:rsid w:val="005530DA"/>
    <w:rsid w:val="005565CE"/>
    <w:rsid w:val="00560084"/>
    <w:rsid w:val="0056109E"/>
    <w:rsid w:val="005728CA"/>
    <w:rsid w:val="00572C79"/>
    <w:rsid w:val="005749DE"/>
    <w:rsid w:val="00574B65"/>
    <w:rsid w:val="00574DDB"/>
    <w:rsid w:val="00576227"/>
    <w:rsid w:val="00576FA0"/>
    <w:rsid w:val="00580111"/>
    <w:rsid w:val="00581C7F"/>
    <w:rsid w:val="00590BBA"/>
    <w:rsid w:val="005A0D69"/>
    <w:rsid w:val="005B034E"/>
    <w:rsid w:val="005B146B"/>
    <w:rsid w:val="005B4B80"/>
    <w:rsid w:val="005B4C03"/>
    <w:rsid w:val="005B6B44"/>
    <w:rsid w:val="005C1D20"/>
    <w:rsid w:val="005C5CA3"/>
    <w:rsid w:val="005C5EC1"/>
    <w:rsid w:val="005C6176"/>
    <w:rsid w:val="005D1216"/>
    <w:rsid w:val="005D1925"/>
    <w:rsid w:val="005D25E9"/>
    <w:rsid w:val="005D3871"/>
    <w:rsid w:val="005D65BB"/>
    <w:rsid w:val="005D6617"/>
    <w:rsid w:val="005E070D"/>
    <w:rsid w:val="005E096B"/>
    <w:rsid w:val="005E2B5E"/>
    <w:rsid w:val="005E5BB1"/>
    <w:rsid w:val="005E6DDC"/>
    <w:rsid w:val="005E7FBA"/>
    <w:rsid w:val="005F14B8"/>
    <w:rsid w:val="005F5211"/>
    <w:rsid w:val="0060057E"/>
    <w:rsid w:val="00600974"/>
    <w:rsid w:val="00600D0C"/>
    <w:rsid w:val="00601639"/>
    <w:rsid w:val="00605EC7"/>
    <w:rsid w:val="006132CE"/>
    <w:rsid w:val="00616384"/>
    <w:rsid w:val="00620B49"/>
    <w:rsid w:val="00621B18"/>
    <w:rsid w:val="006337F1"/>
    <w:rsid w:val="006339DE"/>
    <w:rsid w:val="006345B2"/>
    <w:rsid w:val="00634C95"/>
    <w:rsid w:val="006362F6"/>
    <w:rsid w:val="0063752A"/>
    <w:rsid w:val="00640A7B"/>
    <w:rsid w:val="0064277D"/>
    <w:rsid w:val="00643D35"/>
    <w:rsid w:val="00645040"/>
    <w:rsid w:val="00646DDD"/>
    <w:rsid w:val="00646FCB"/>
    <w:rsid w:val="006470D3"/>
    <w:rsid w:val="006502A9"/>
    <w:rsid w:val="00651DFB"/>
    <w:rsid w:val="00652CFF"/>
    <w:rsid w:val="0065334D"/>
    <w:rsid w:val="00653914"/>
    <w:rsid w:val="006542DB"/>
    <w:rsid w:val="00657120"/>
    <w:rsid w:val="00661AA3"/>
    <w:rsid w:val="00662896"/>
    <w:rsid w:val="00663380"/>
    <w:rsid w:val="00663476"/>
    <w:rsid w:val="0066417A"/>
    <w:rsid w:val="0066603B"/>
    <w:rsid w:val="00666399"/>
    <w:rsid w:val="00666894"/>
    <w:rsid w:val="00666C2A"/>
    <w:rsid w:val="00667847"/>
    <w:rsid w:val="006725A6"/>
    <w:rsid w:val="00672993"/>
    <w:rsid w:val="00675F2D"/>
    <w:rsid w:val="00676B2E"/>
    <w:rsid w:val="00676E29"/>
    <w:rsid w:val="006829E9"/>
    <w:rsid w:val="00684C41"/>
    <w:rsid w:val="0068560B"/>
    <w:rsid w:val="00686769"/>
    <w:rsid w:val="00686863"/>
    <w:rsid w:val="00690EC6"/>
    <w:rsid w:val="00692741"/>
    <w:rsid w:val="00693666"/>
    <w:rsid w:val="006947EA"/>
    <w:rsid w:val="00695F79"/>
    <w:rsid w:val="006A09F5"/>
    <w:rsid w:val="006A2D2D"/>
    <w:rsid w:val="006A3665"/>
    <w:rsid w:val="006A5B84"/>
    <w:rsid w:val="006B1128"/>
    <w:rsid w:val="006B1B23"/>
    <w:rsid w:val="006B2C04"/>
    <w:rsid w:val="006B5072"/>
    <w:rsid w:val="006B6AD6"/>
    <w:rsid w:val="006C001A"/>
    <w:rsid w:val="006C02D4"/>
    <w:rsid w:val="006C04EE"/>
    <w:rsid w:val="006C210A"/>
    <w:rsid w:val="006C54AE"/>
    <w:rsid w:val="006C6B8F"/>
    <w:rsid w:val="006D0141"/>
    <w:rsid w:val="006D0BB0"/>
    <w:rsid w:val="006D2B4F"/>
    <w:rsid w:val="006D326B"/>
    <w:rsid w:val="006D3419"/>
    <w:rsid w:val="006D52B0"/>
    <w:rsid w:val="006D67B8"/>
    <w:rsid w:val="006D7466"/>
    <w:rsid w:val="006E48FB"/>
    <w:rsid w:val="006E4E92"/>
    <w:rsid w:val="006E6E76"/>
    <w:rsid w:val="006F076C"/>
    <w:rsid w:val="006F0796"/>
    <w:rsid w:val="006F24F1"/>
    <w:rsid w:val="006F318D"/>
    <w:rsid w:val="006F3737"/>
    <w:rsid w:val="00702A6D"/>
    <w:rsid w:val="007035E3"/>
    <w:rsid w:val="00705E0B"/>
    <w:rsid w:val="0071039B"/>
    <w:rsid w:val="00714B20"/>
    <w:rsid w:val="00714E4B"/>
    <w:rsid w:val="00716146"/>
    <w:rsid w:val="00717204"/>
    <w:rsid w:val="00721073"/>
    <w:rsid w:val="00721517"/>
    <w:rsid w:val="00724300"/>
    <w:rsid w:val="00725131"/>
    <w:rsid w:val="00731725"/>
    <w:rsid w:val="0073185D"/>
    <w:rsid w:val="007328AC"/>
    <w:rsid w:val="0073471F"/>
    <w:rsid w:val="007348F8"/>
    <w:rsid w:val="00736C38"/>
    <w:rsid w:val="00737385"/>
    <w:rsid w:val="00737469"/>
    <w:rsid w:val="007401CC"/>
    <w:rsid w:val="0074346E"/>
    <w:rsid w:val="00745152"/>
    <w:rsid w:val="007505C8"/>
    <w:rsid w:val="00750D21"/>
    <w:rsid w:val="00751542"/>
    <w:rsid w:val="00753357"/>
    <w:rsid w:val="00755A86"/>
    <w:rsid w:val="0075737D"/>
    <w:rsid w:val="007615C3"/>
    <w:rsid w:val="00761713"/>
    <w:rsid w:val="007643B9"/>
    <w:rsid w:val="00764C99"/>
    <w:rsid w:val="0076559E"/>
    <w:rsid w:val="00765609"/>
    <w:rsid w:val="00774AC2"/>
    <w:rsid w:val="00774BDA"/>
    <w:rsid w:val="007754C9"/>
    <w:rsid w:val="00775A5E"/>
    <w:rsid w:val="00783F12"/>
    <w:rsid w:val="00784409"/>
    <w:rsid w:val="00785BB9"/>
    <w:rsid w:val="00790C48"/>
    <w:rsid w:val="00792689"/>
    <w:rsid w:val="007928D3"/>
    <w:rsid w:val="00793425"/>
    <w:rsid w:val="007A072B"/>
    <w:rsid w:val="007A3D00"/>
    <w:rsid w:val="007A525F"/>
    <w:rsid w:val="007B0335"/>
    <w:rsid w:val="007B30EE"/>
    <w:rsid w:val="007B3BED"/>
    <w:rsid w:val="007B5F29"/>
    <w:rsid w:val="007B6081"/>
    <w:rsid w:val="007C1048"/>
    <w:rsid w:val="007C3791"/>
    <w:rsid w:val="007C445D"/>
    <w:rsid w:val="007D0C06"/>
    <w:rsid w:val="007D1BE4"/>
    <w:rsid w:val="007D5390"/>
    <w:rsid w:val="007D7EAD"/>
    <w:rsid w:val="007E0D2F"/>
    <w:rsid w:val="007E0E2C"/>
    <w:rsid w:val="007E0EB7"/>
    <w:rsid w:val="007E170B"/>
    <w:rsid w:val="007E1773"/>
    <w:rsid w:val="007E5E30"/>
    <w:rsid w:val="007F304C"/>
    <w:rsid w:val="007F3EFF"/>
    <w:rsid w:val="007F7AE7"/>
    <w:rsid w:val="007F7FB6"/>
    <w:rsid w:val="00802CBE"/>
    <w:rsid w:val="0080348F"/>
    <w:rsid w:val="008046E7"/>
    <w:rsid w:val="00814156"/>
    <w:rsid w:val="00814817"/>
    <w:rsid w:val="0081555E"/>
    <w:rsid w:val="0081683E"/>
    <w:rsid w:val="00816B1F"/>
    <w:rsid w:val="0081710A"/>
    <w:rsid w:val="00823F86"/>
    <w:rsid w:val="00825140"/>
    <w:rsid w:val="00826486"/>
    <w:rsid w:val="00826529"/>
    <w:rsid w:val="00826D63"/>
    <w:rsid w:val="008314A7"/>
    <w:rsid w:val="008317CE"/>
    <w:rsid w:val="008334E3"/>
    <w:rsid w:val="0083392E"/>
    <w:rsid w:val="00833D61"/>
    <w:rsid w:val="00833F46"/>
    <w:rsid w:val="00834C85"/>
    <w:rsid w:val="008362FF"/>
    <w:rsid w:val="00836B69"/>
    <w:rsid w:val="00836C28"/>
    <w:rsid w:val="0083750E"/>
    <w:rsid w:val="00837888"/>
    <w:rsid w:val="00842523"/>
    <w:rsid w:val="008429C7"/>
    <w:rsid w:val="00843272"/>
    <w:rsid w:val="008437EA"/>
    <w:rsid w:val="00843F2D"/>
    <w:rsid w:val="00844A7D"/>
    <w:rsid w:val="008462EC"/>
    <w:rsid w:val="00847ECD"/>
    <w:rsid w:val="00850CDB"/>
    <w:rsid w:val="00851B1C"/>
    <w:rsid w:val="008520BF"/>
    <w:rsid w:val="00852F2E"/>
    <w:rsid w:val="008561EE"/>
    <w:rsid w:val="0085620D"/>
    <w:rsid w:val="00860B06"/>
    <w:rsid w:val="0086293F"/>
    <w:rsid w:val="00865399"/>
    <w:rsid w:val="00867AC1"/>
    <w:rsid w:val="00867E4E"/>
    <w:rsid w:val="00870FFC"/>
    <w:rsid w:val="00871EF6"/>
    <w:rsid w:val="008829BF"/>
    <w:rsid w:val="00884FA7"/>
    <w:rsid w:val="008856EF"/>
    <w:rsid w:val="00887B6A"/>
    <w:rsid w:val="00890DCF"/>
    <w:rsid w:val="00891B7D"/>
    <w:rsid w:val="0089270A"/>
    <w:rsid w:val="008927BB"/>
    <w:rsid w:val="0089361E"/>
    <w:rsid w:val="008939B8"/>
    <w:rsid w:val="00893C68"/>
    <w:rsid w:val="00896AD1"/>
    <w:rsid w:val="008A2D57"/>
    <w:rsid w:val="008A3F48"/>
    <w:rsid w:val="008A529D"/>
    <w:rsid w:val="008A6E04"/>
    <w:rsid w:val="008A6E0A"/>
    <w:rsid w:val="008A7B09"/>
    <w:rsid w:val="008B0488"/>
    <w:rsid w:val="008B1705"/>
    <w:rsid w:val="008B1B98"/>
    <w:rsid w:val="008B1EB2"/>
    <w:rsid w:val="008B266C"/>
    <w:rsid w:val="008B3A0F"/>
    <w:rsid w:val="008C126A"/>
    <w:rsid w:val="008C2FCE"/>
    <w:rsid w:val="008C4BAF"/>
    <w:rsid w:val="008C686F"/>
    <w:rsid w:val="008C7C49"/>
    <w:rsid w:val="008D401A"/>
    <w:rsid w:val="008D5676"/>
    <w:rsid w:val="008E0A66"/>
    <w:rsid w:val="008E29B0"/>
    <w:rsid w:val="008E6B8B"/>
    <w:rsid w:val="00900856"/>
    <w:rsid w:val="00901726"/>
    <w:rsid w:val="00902677"/>
    <w:rsid w:val="009029A5"/>
    <w:rsid w:val="00902D5A"/>
    <w:rsid w:val="00906BED"/>
    <w:rsid w:val="009112F4"/>
    <w:rsid w:val="009113B4"/>
    <w:rsid w:val="0091177E"/>
    <w:rsid w:val="00911E29"/>
    <w:rsid w:val="009133B7"/>
    <w:rsid w:val="009163BD"/>
    <w:rsid w:val="0091671E"/>
    <w:rsid w:val="00916C58"/>
    <w:rsid w:val="009178DB"/>
    <w:rsid w:val="0092065F"/>
    <w:rsid w:val="009224B4"/>
    <w:rsid w:val="009236BC"/>
    <w:rsid w:val="009251D6"/>
    <w:rsid w:val="0092772D"/>
    <w:rsid w:val="009277A5"/>
    <w:rsid w:val="009304DE"/>
    <w:rsid w:val="009305EA"/>
    <w:rsid w:val="00930854"/>
    <w:rsid w:val="00932159"/>
    <w:rsid w:val="00932E68"/>
    <w:rsid w:val="0093360F"/>
    <w:rsid w:val="0093675A"/>
    <w:rsid w:val="00937BDB"/>
    <w:rsid w:val="009437EF"/>
    <w:rsid w:val="00944986"/>
    <w:rsid w:val="0094592C"/>
    <w:rsid w:val="00950FDA"/>
    <w:rsid w:val="00951880"/>
    <w:rsid w:val="00953289"/>
    <w:rsid w:val="009538B6"/>
    <w:rsid w:val="0095396B"/>
    <w:rsid w:val="009550DF"/>
    <w:rsid w:val="0096058C"/>
    <w:rsid w:val="00963C98"/>
    <w:rsid w:val="009677DB"/>
    <w:rsid w:val="009701FC"/>
    <w:rsid w:val="00971F1A"/>
    <w:rsid w:val="0098122F"/>
    <w:rsid w:val="00981C6B"/>
    <w:rsid w:val="00982473"/>
    <w:rsid w:val="009826A0"/>
    <w:rsid w:val="00983A9E"/>
    <w:rsid w:val="00984927"/>
    <w:rsid w:val="00986356"/>
    <w:rsid w:val="00987663"/>
    <w:rsid w:val="00991380"/>
    <w:rsid w:val="00991469"/>
    <w:rsid w:val="00992592"/>
    <w:rsid w:val="009926F8"/>
    <w:rsid w:val="00994CB5"/>
    <w:rsid w:val="00995511"/>
    <w:rsid w:val="009A671A"/>
    <w:rsid w:val="009B0045"/>
    <w:rsid w:val="009B20AC"/>
    <w:rsid w:val="009B76BE"/>
    <w:rsid w:val="009C1E41"/>
    <w:rsid w:val="009C4C05"/>
    <w:rsid w:val="009C5444"/>
    <w:rsid w:val="009C588D"/>
    <w:rsid w:val="009D1807"/>
    <w:rsid w:val="009D357E"/>
    <w:rsid w:val="009D3892"/>
    <w:rsid w:val="009D3D44"/>
    <w:rsid w:val="009D4216"/>
    <w:rsid w:val="009D4ED1"/>
    <w:rsid w:val="009D538F"/>
    <w:rsid w:val="009D7E06"/>
    <w:rsid w:val="009E18E1"/>
    <w:rsid w:val="009F38C4"/>
    <w:rsid w:val="009F5B4B"/>
    <w:rsid w:val="009F60A0"/>
    <w:rsid w:val="00A00DF3"/>
    <w:rsid w:val="00A03A21"/>
    <w:rsid w:val="00A10A52"/>
    <w:rsid w:val="00A10C9A"/>
    <w:rsid w:val="00A1155F"/>
    <w:rsid w:val="00A11DED"/>
    <w:rsid w:val="00A12790"/>
    <w:rsid w:val="00A13527"/>
    <w:rsid w:val="00A23D83"/>
    <w:rsid w:val="00A24BBE"/>
    <w:rsid w:val="00A3507B"/>
    <w:rsid w:val="00A35913"/>
    <w:rsid w:val="00A4166D"/>
    <w:rsid w:val="00A43C9C"/>
    <w:rsid w:val="00A44303"/>
    <w:rsid w:val="00A45602"/>
    <w:rsid w:val="00A466AB"/>
    <w:rsid w:val="00A47F21"/>
    <w:rsid w:val="00A47FC9"/>
    <w:rsid w:val="00A50115"/>
    <w:rsid w:val="00A51776"/>
    <w:rsid w:val="00A52E92"/>
    <w:rsid w:val="00A53BDC"/>
    <w:rsid w:val="00A54B03"/>
    <w:rsid w:val="00A57FDE"/>
    <w:rsid w:val="00A60438"/>
    <w:rsid w:val="00A61911"/>
    <w:rsid w:val="00A63807"/>
    <w:rsid w:val="00A6479C"/>
    <w:rsid w:val="00A650AB"/>
    <w:rsid w:val="00A65E27"/>
    <w:rsid w:val="00A67491"/>
    <w:rsid w:val="00A73480"/>
    <w:rsid w:val="00A74406"/>
    <w:rsid w:val="00A74A24"/>
    <w:rsid w:val="00A75BBE"/>
    <w:rsid w:val="00A767A5"/>
    <w:rsid w:val="00A804AE"/>
    <w:rsid w:val="00A813D2"/>
    <w:rsid w:val="00A81460"/>
    <w:rsid w:val="00A81EC0"/>
    <w:rsid w:val="00A872B9"/>
    <w:rsid w:val="00A921AC"/>
    <w:rsid w:val="00A973AC"/>
    <w:rsid w:val="00AA2499"/>
    <w:rsid w:val="00AA3109"/>
    <w:rsid w:val="00AA553B"/>
    <w:rsid w:val="00AB2EB7"/>
    <w:rsid w:val="00AB6EB0"/>
    <w:rsid w:val="00AC07E1"/>
    <w:rsid w:val="00AC3EFF"/>
    <w:rsid w:val="00AC4728"/>
    <w:rsid w:val="00AC676A"/>
    <w:rsid w:val="00AC712D"/>
    <w:rsid w:val="00AD24E1"/>
    <w:rsid w:val="00AD4E99"/>
    <w:rsid w:val="00AE00B7"/>
    <w:rsid w:val="00AE1FF2"/>
    <w:rsid w:val="00AE239D"/>
    <w:rsid w:val="00AE4AF9"/>
    <w:rsid w:val="00AE4DD6"/>
    <w:rsid w:val="00AE6BE2"/>
    <w:rsid w:val="00AE71F7"/>
    <w:rsid w:val="00AF06EC"/>
    <w:rsid w:val="00AF18D7"/>
    <w:rsid w:val="00AF18D9"/>
    <w:rsid w:val="00AF1E92"/>
    <w:rsid w:val="00AF4929"/>
    <w:rsid w:val="00AF61D4"/>
    <w:rsid w:val="00B074EE"/>
    <w:rsid w:val="00B10466"/>
    <w:rsid w:val="00B10861"/>
    <w:rsid w:val="00B13515"/>
    <w:rsid w:val="00B16F4B"/>
    <w:rsid w:val="00B17BAC"/>
    <w:rsid w:val="00B201CB"/>
    <w:rsid w:val="00B20352"/>
    <w:rsid w:val="00B208E8"/>
    <w:rsid w:val="00B25D5A"/>
    <w:rsid w:val="00B27C62"/>
    <w:rsid w:val="00B30304"/>
    <w:rsid w:val="00B31C38"/>
    <w:rsid w:val="00B34AD8"/>
    <w:rsid w:val="00B37B69"/>
    <w:rsid w:val="00B43421"/>
    <w:rsid w:val="00B44833"/>
    <w:rsid w:val="00B45313"/>
    <w:rsid w:val="00B4533D"/>
    <w:rsid w:val="00B5010F"/>
    <w:rsid w:val="00B50192"/>
    <w:rsid w:val="00B5064A"/>
    <w:rsid w:val="00B536B2"/>
    <w:rsid w:val="00B5483A"/>
    <w:rsid w:val="00B54F5C"/>
    <w:rsid w:val="00B5698F"/>
    <w:rsid w:val="00B57665"/>
    <w:rsid w:val="00B619B4"/>
    <w:rsid w:val="00B62D69"/>
    <w:rsid w:val="00B63EF3"/>
    <w:rsid w:val="00B64C01"/>
    <w:rsid w:val="00B70C87"/>
    <w:rsid w:val="00B7161E"/>
    <w:rsid w:val="00B74CCC"/>
    <w:rsid w:val="00B7577A"/>
    <w:rsid w:val="00B77B96"/>
    <w:rsid w:val="00B81A8F"/>
    <w:rsid w:val="00B83C53"/>
    <w:rsid w:val="00B856FA"/>
    <w:rsid w:val="00B85C6F"/>
    <w:rsid w:val="00B85CCD"/>
    <w:rsid w:val="00B9170A"/>
    <w:rsid w:val="00B92702"/>
    <w:rsid w:val="00B92D15"/>
    <w:rsid w:val="00B95EB2"/>
    <w:rsid w:val="00B97542"/>
    <w:rsid w:val="00BA45CE"/>
    <w:rsid w:val="00BA56E1"/>
    <w:rsid w:val="00BA5C2D"/>
    <w:rsid w:val="00BA60C2"/>
    <w:rsid w:val="00BB2970"/>
    <w:rsid w:val="00BB4A11"/>
    <w:rsid w:val="00BB7DF6"/>
    <w:rsid w:val="00BC11F0"/>
    <w:rsid w:val="00BC5D46"/>
    <w:rsid w:val="00BC7CF6"/>
    <w:rsid w:val="00BD0F21"/>
    <w:rsid w:val="00BD1F65"/>
    <w:rsid w:val="00BD2EE7"/>
    <w:rsid w:val="00BD3901"/>
    <w:rsid w:val="00BD3F2C"/>
    <w:rsid w:val="00BD43DC"/>
    <w:rsid w:val="00BE13D2"/>
    <w:rsid w:val="00BE2F8F"/>
    <w:rsid w:val="00BE7918"/>
    <w:rsid w:val="00BF36B0"/>
    <w:rsid w:val="00BF42B5"/>
    <w:rsid w:val="00C0305D"/>
    <w:rsid w:val="00C03CAB"/>
    <w:rsid w:val="00C07C2F"/>
    <w:rsid w:val="00C1192E"/>
    <w:rsid w:val="00C12001"/>
    <w:rsid w:val="00C12BDE"/>
    <w:rsid w:val="00C12D8F"/>
    <w:rsid w:val="00C13CD3"/>
    <w:rsid w:val="00C1423A"/>
    <w:rsid w:val="00C2018D"/>
    <w:rsid w:val="00C25B3F"/>
    <w:rsid w:val="00C309A3"/>
    <w:rsid w:val="00C32FA1"/>
    <w:rsid w:val="00C34874"/>
    <w:rsid w:val="00C372CA"/>
    <w:rsid w:val="00C37E57"/>
    <w:rsid w:val="00C412E5"/>
    <w:rsid w:val="00C419F5"/>
    <w:rsid w:val="00C4454A"/>
    <w:rsid w:val="00C44B4F"/>
    <w:rsid w:val="00C52D0D"/>
    <w:rsid w:val="00C52EE1"/>
    <w:rsid w:val="00C545C6"/>
    <w:rsid w:val="00C545DA"/>
    <w:rsid w:val="00C553BB"/>
    <w:rsid w:val="00C56AFE"/>
    <w:rsid w:val="00C56C5A"/>
    <w:rsid w:val="00C6011C"/>
    <w:rsid w:val="00C602D1"/>
    <w:rsid w:val="00C60A9D"/>
    <w:rsid w:val="00C61AE5"/>
    <w:rsid w:val="00C62016"/>
    <w:rsid w:val="00C63EE9"/>
    <w:rsid w:val="00C640C9"/>
    <w:rsid w:val="00C665EC"/>
    <w:rsid w:val="00C66A3C"/>
    <w:rsid w:val="00C7160B"/>
    <w:rsid w:val="00C727A6"/>
    <w:rsid w:val="00C738C6"/>
    <w:rsid w:val="00C75508"/>
    <w:rsid w:val="00C763FE"/>
    <w:rsid w:val="00C770A7"/>
    <w:rsid w:val="00C8046E"/>
    <w:rsid w:val="00C81B1F"/>
    <w:rsid w:val="00C84B82"/>
    <w:rsid w:val="00C850CB"/>
    <w:rsid w:val="00C90802"/>
    <w:rsid w:val="00C917F8"/>
    <w:rsid w:val="00C93A0F"/>
    <w:rsid w:val="00C97C7F"/>
    <w:rsid w:val="00CA07A7"/>
    <w:rsid w:val="00CA147E"/>
    <w:rsid w:val="00CA566E"/>
    <w:rsid w:val="00CA5888"/>
    <w:rsid w:val="00CB111F"/>
    <w:rsid w:val="00CB54B8"/>
    <w:rsid w:val="00CC6E8B"/>
    <w:rsid w:val="00CD038A"/>
    <w:rsid w:val="00CD2312"/>
    <w:rsid w:val="00CD3BF3"/>
    <w:rsid w:val="00CD4868"/>
    <w:rsid w:val="00CD5D90"/>
    <w:rsid w:val="00CD7059"/>
    <w:rsid w:val="00CE0246"/>
    <w:rsid w:val="00CE2A6F"/>
    <w:rsid w:val="00CE48A3"/>
    <w:rsid w:val="00CE53C3"/>
    <w:rsid w:val="00CE67EE"/>
    <w:rsid w:val="00CF25B7"/>
    <w:rsid w:val="00CF3090"/>
    <w:rsid w:val="00CF433B"/>
    <w:rsid w:val="00CF6E39"/>
    <w:rsid w:val="00D005A4"/>
    <w:rsid w:val="00D01FBB"/>
    <w:rsid w:val="00D07002"/>
    <w:rsid w:val="00D127DA"/>
    <w:rsid w:val="00D13950"/>
    <w:rsid w:val="00D2039A"/>
    <w:rsid w:val="00D203D5"/>
    <w:rsid w:val="00D22984"/>
    <w:rsid w:val="00D3100D"/>
    <w:rsid w:val="00D32BC5"/>
    <w:rsid w:val="00D32C39"/>
    <w:rsid w:val="00D33FD6"/>
    <w:rsid w:val="00D42154"/>
    <w:rsid w:val="00D478C5"/>
    <w:rsid w:val="00D50B51"/>
    <w:rsid w:val="00D512FC"/>
    <w:rsid w:val="00D51FDA"/>
    <w:rsid w:val="00D54FA3"/>
    <w:rsid w:val="00D5659B"/>
    <w:rsid w:val="00D56C67"/>
    <w:rsid w:val="00D5775A"/>
    <w:rsid w:val="00D60025"/>
    <w:rsid w:val="00D60FBF"/>
    <w:rsid w:val="00D631AF"/>
    <w:rsid w:val="00D631C9"/>
    <w:rsid w:val="00D6550E"/>
    <w:rsid w:val="00D664B6"/>
    <w:rsid w:val="00D66509"/>
    <w:rsid w:val="00D66667"/>
    <w:rsid w:val="00D72CA3"/>
    <w:rsid w:val="00D75F1E"/>
    <w:rsid w:val="00D77042"/>
    <w:rsid w:val="00D77503"/>
    <w:rsid w:val="00D77EDF"/>
    <w:rsid w:val="00D8029F"/>
    <w:rsid w:val="00D81030"/>
    <w:rsid w:val="00D8452C"/>
    <w:rsid w:val="00D84D7E"/>
    <w:rsid w:val="00D8581E"/>
    <w:rsid w:val="00D8752D"/>
    <w:rsid w:val="00D87B90"/>
    <w:rsid w:val="00D91636"/>
    <w:rsid w:val="00D9333A"/>
    <w:rsid w:val="00D95AB5"/>
    <w:rsid w:val="00D97932"/>
    <w:rsid w:val="00DA10DA"/>
    <w:rsid w:val="00DA444D"/>
    <w:rsid w:val="00DB30ED"/>
    <w:rsid w:val="00DB44B4"/>
    <w:rsid w:val="00DC06E5"/>
    <w:rsid w:val="00DC17DD"/>
    <w:rsid w:val="00DC36AA"/>
    <w:rsid w:val="00DC36F8"/>
    <w:rsid w:val="00DC79E4"/>
    <w:rsid w:val="00DC7F33"/>
    <w:rsid w:val="00DD49BF"/>
    <w:rsid w:val="00DD7A04"/>
    <w:rsid w:val="00DE1413"/>
    <w:rsid w:val="00DE1A9A"/>
    <w:rsid w:val="00DE2972"/>
    <w:rsid w:val="00DE2E73"/>
    <w:rsid w:val="00DE790D"/>
    <w:rsid w:val="00DE7AFD"/>
    <w:rsid w:val="00DF0B06"/>
    <w:rsid w:val="00DF0EB3"/>
    <w:rsid w:val="00DF15D3"/>
    <w:rsid w:val="00DF3EB7"/>
    <w:rsid w:val="00DF5757"/>
    <w:rsid w:val="00DF6723"/>
    <w:rsid w:val="00DF764B"/>
    <w:rsid w:val="00DF77FE"/>
    <w:rsid w:val="00E00518"/>
    <w:rsid w:val="00E0202F"/>
    <w:rsid w:val="00E02DBE"/>
    <w:rsid w:val="00E033CA"/>
    <w:rsid w:val="00E03F17"/>
    <w:rsid w:val="00E049B4"/>
    <w:rsid w:val="00E07549"/>
    <w:rsid w:val="00E1154C"/>
    <w:rsid w:val="00E14644"/>
    <w:rsid w:val="00E147EF"/>
    <w:rsid w:val="00E15327"/>
    <w:rsid w:val="00E20591"/>
    <w:rsid w:val="00E225F0"/>
    <w:rsid w:val="00E22605"/>
    <w:rsid w:val="00E23329"/>
    <w:rsid w:val="00E2535B"/>
    <w:rsid w:val="00E275B9"/>
    <w:rsid w:val="00E30D1B"/>
    <w:rsid w:val="00E30DB4"/>
    <w:rsid w:val="00E36224"/>
    <w:rsid w:val="00E36F08"/>
    <w:rsid w:val="00E409CF"/>
    <w:rsid w:val="00E42599"/>
    <w:rsid w:val="00E440F4"/>
    <w:rsid w:val="00E4632A"/>
    <w:rsid w:val="00E51D83"/>
    <w:rsid w:val="00E53D05"/>
    <w:rsid w:val="00E558DC"/>
    <w:rsid w:val="00E570AD"/>
    <w:rsid w:val="00E60A2B"/>
    <w:rsid w:val="00E61DBB"/>
    <w:rsid w:val="00E64DDF"/>
    <w:rsid w:val="00E65307"/>
    <w:rsid w:val="00E65800"/>
    <w:rsid w:val="00E65D87"/>
    <w:rsid w:val="00E66B29"/>
    <w:rsid w:val="00E7006A"/>
    <w:rsid w:val="00E70CC1"/>
    <w:rsid w:val="00E71F02"/>
    <w:rsid w:val="00E72626"/>
    <w:rsid w:val="00E73A31"/>
    <w:rsid w:val="00E76742"/>
    <w:rsid w:val="00E76A87"/>
    <w:rsid w:val="00E76E8B"/>
    <w:rsid w:val="00E8022E"/>
    <w:rsid w:val="00E81D3E"/>
    <w:rsid w:val="00E82CDF"/>
    <w:rsid w:val="00E86E1B"/>
    <w:rsid w:val="00E87731"/>
    <w:rsid w:val="00E90D63"/>
    <w:rsid w:val="00E92801"/>
    <w:rsid w:val="00E966B8"/>
    <w:rsid w:val="00EA0B3B"/>
    <w:rsid w:val="00EA2C66"/>
    <w:rsid w:val="00EA517F"/>
    <w:rsid w:val="00EA6457"/>
    <w:rsid w:val="00EA7CEC"/>
    <w:rsid w:val="00EA7DCB"/>
    <w:rsid w:val="00EB0F64"/>
    <w:rsid w:val="00EB1F68"/>
    <w:rsid w:val="00EB2850"/>
    <w:rsid w:val="00EB2E2E"/>
    <w:rsid w:val="00EB32E7"/>
    <w:rsid w:val="00EB4531"/>
    <w:rsid w:val="00EC1AA8"/>
    <w:rsid w:val="00EC20FD"/>
    <w:rsid w:val="00ED0939"/>
    <w:rsid w:val="00ED26E7"/>
    <w:rsid w:val="00ED2940"/>
    <w:rsid w:val="00ED54B5"/>
    <w:rsid w:val="00ED5D54"/>
    <w:rsid w:val="00ED716E"/>
    <w:rsid w:val="00ED740E"/>
    <w:rsid w:val="00EE1307"/>
    <w:rsid w:val="00EE23A2"/>
    <w:rsid w:val="00EE2A41"/>
    <w:rsid w:val="00EE48FB"/>
    <w:rsid w:val="00EE62E8"/>
    <w:rsid w:val="00EE6C9C"/>
    <w:rsid w:val="00EE718F"/>
    <w:rsid w:val="00EE7C57"/>
    <w:rsid w:val="00EF045D"/>
    <w:rsid w:val="00EF0E35"/>
    <w:rsid w:val="00EF1C45"/>
    <w:rsid w:val="00EF3553"/>
    <w:rsid w:val="00EF4649"/>
    <w:rsid w:val="00EF4CE9"/>
    <w:rsid w:val="00EF5FE5"/>
    <w:rsid w:val="00EF7803"/>
    <w:rsid w:val="00F011D3"/>
    <w:rsid w:val="00F02832"/>
    <w:rsid w:val="00F03E82"/>
    <w:rsid w:val="00F051DA"/>
    <w:rsid w:val="00F0638C"/>
    <w:rsid w:val="00F06751"/>
    <w:rsid w:val="00F13522"/>
    <w:rsid w:val="00F1378F"/>
    <w:rsid w:val="00F13A09"/>
    <w:rsid w:val="00F13A3C"/>
    <w:rsid w:val="00F13F16"/>
    <w:rsid w:val="00F15034"/>
    <w:rsid w:val="00F177A1"/>
    <w:rsid w:val="00F20183"/>
    <w:rsid w:val="00F218AA"/>
    <w:rsid w:val="00F2220F"/>
    <w:rsid w:val="00F22FA9"/>
    <w:rsid w:val="00F2405B"/>
    <w:rsid w:val="00F24582"/>
    <w:rsid w:val="00F24B74"/>
    <w:rsid w:val="00F265E0"/>
    <w:rsid w:val="00F322F1"/>
    <w:rsid w:val="00F32778"/>
    <w:rsid w:val="00F33B18"/>
    <w:rsid w:val="00F353E9"/>
    <w:rsid w:val="00F35999"/>
    <w:rsid w:val="00F4416F"/>
    <w:rsid w:val="00F44CED"/>
    <w:rsid w:val="00F45F6A"/>
    <w:rsid w:val="00F47E7E"/>
    <w:rsid w:val="00F50744"/>
    <w:rsid w:val="00F541DB"/>
    <w:rsid w:val="00F54366"/>
    <w:rsid w:val="00F55EBA"/>
    <w:rsid w:val="00F5761B"/>
    <w:rsid w:val="00F7157B"/>
    <w:rsid w:val="00F724FD"/>
    <w:rsid w:val="00F7346A"/>
    <w:rsid w:val="00F73A84"/>
    <w:rsid w:val="00F73D0F"/>
    <w:rsid w:val="00F74B75"/>
    <w:rsid w:val="00F75057"/>
    <w:rsid w:val="00F80ECB"/>
    <w:rsid w:val="00F83337"/>
    <w:rsid w:val="00F83973"/>
    <w:rsid w:val="00F86ED9"/>
    <w:rsid w:val="00F8771C"/>
    <w:rsid w:val="00F91EFE"/>
    <w:rsid w:val="00F97FA6"/>
    <w:rsid w:val="00FA6716"/>
    <w:rsid w:val="00FA7E8D"/>
    <w:rsid w:val="00FB155C"/>
    <w:rsid w:val="00FB257A"/>
    <w:rsid w:val="00FB3DDA"/>
    <w:rsid w:val="00FB4890"/>
    <w:rsid w:val="00FB55C6"/>
    <w:rsid w:val="00FB652A"/>
    <w:rsid w:val="00FC00E8"/>
    <w:rsid w:val="00FC01F8"/>
    <w:rsid w:val="00FC0B0B"/>
    <w:rsid w:val="00FC3408"/>
    <w:rsid w:val="00FC7CAC"/>
    <w:rsid w:val="00FD2186"/>
    <w:rsid w:val="00FD2833"/>
    <w:rsid w:val="00FD4B27"/>
    <w:rsid w:val="00FE09E2"/>
    <w:rsid w:val="00FE1A9D"/>
    <w:rsid w:val="00FE1F6A"/>
    <w:rsid w:val="00FE3D96"/>
    <w:rsid w:val="00FE7A60"/>
    <w:rsid w:val="00FF1B5E"/>
    <w:rsid w:val="00FF250C"/>
    <w:rsid w:val="00FF3039"/>
    <w:rsid w:val="00FF4AD2"/>
    <w:rsid w:val="00FF6C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4:docId w14:val="0918963C"/>
  <w15:chartTrackingRefBased/>
  <w15:docId w15:val="{1F385E9F-7F54-8240-B9AB-A21CE054A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5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502D2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D3"/>
    <w:pPr>
      <w:ind w:left="720"/>
      <w:contextualSpacing/>
    </w:pPr>
    <w:rPr>
      <w:rFonts w:ascii="Times New Roman" w:eastAsia="Times New Roman" w:hAnsi="Times New Roman" w:cs="Times New Roman"/>
      <w:lang w:val="en-US"/>
    </w:rPr>
  </w:style>
  <w:style w:type="paragraph" w:customStyle="1" w:styleId="EndNoteBibliography">
    <w:name w:val="EndNote Bibliography"/>
    <w:basedOn w:val="Normal"/>
    <w:link w:val="EndNoteBibliographyChar"/>
    <w:rsid w:val="00A804AE"/>
    <w:pPr>
      <w:spacing w:line="240" w:lineRule="exact"/>
    </w:pPr>
    <w:rPr>
      <w:rFonts w:ascii="Arial" w:eastAsia="Times New Roman" w:hAnsi="Arial" w:cs="Arial"/>
      <w:noProof/>
      <w:sz w:val="16"/>
      <w:szCs w:val="20"/>
      <w:lang w:val="en-US"/>
    </w:rPr>
  </w:style>
  <w:style w:type="character" w:customStyle="1" w:styleId="EndNoteBibliographyChar">
    <w:name w:val="EndNote Bibliography Char"/>
    <w:basedOn w:val="DefaultParagraphFont"/>
    <w:link w:val="EndNoteBibliography"/>
    <w:rsid w:val="00A804AE"/>
    <w:rPr>
      <w:rFonts w:ascii="Arial" w:eastAsia="Times New Roman" w:hAnsi="Arial" w:cs="Arial"/>
      <w:noProof/>
      <w:sz w:val="16"/>
      <w:szCs w:val="20"/>
      <w:lang w:val="en-US"/>
    </w:rPr>
  </w:style>
  <w:style w:type="paragraph" w:customStyle="1" w:styleId="EndNoteBibliographyTitle">
    <w:name w:val="EndNote Bibliography Title"/>
    <w:basedOn w:val="Normal"/>
    <w:link w:val="EndNoteBibliographyTitleChar"/>
    <w:rsid w:val="0014596E"/>
    <w:pPr>
      <w:jc w:val="center"/>
    </w:pPr>
    <w:rPr>
      <w:rFonts w:ascii="Arial" w:hAnsi="Arial" w:cs="Arial"/>
      <w:noProof/>
      <w:sz w:val="16"/>
      <w:lang w:val="en-US"/>
    </w:rPr>
  </w:style>
  <w:style w:type="character" w:customStyle="1" w:styleId="EndNoteBibliographyTitleChar">
    <w:name w:val="EndNote Bibliography Title Char"/>
    <w:basedOn w:val="DefaultParagraphFont"/>
    <w:link w:val="EndNoteBibliographyTitle"/>
    <w:rsid w:val="0014596E"/>
    <w:rPr>
      <w:rFonts w:ascii="Arial" w:hAnsi="Arial" w:cs="Arial"/>
      <w:noProof/>
      <w:sz w:val="16"/>
      <w:lang w:val="en-US"/>
    </w:rPr>
  </w:style>
  <w:style w:type="table" w:styleId="PlainTable1">
    <w:name w:val="Plain Table 1"/>
    <w:basedOn w:val="TableNormal"/>
    <w:uiPriority w:val="41"/>
    <w:rsid w:val="00A921AC"/>
    <w:rPr>
      <w:kern w:val="2"/>
      <w:sz w:val="22"/>
      <w:szCs w:val="22"/>
      <w:lang w:val="en-US"/>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F1352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24F1A"/>
    <w:rPr>
      <w:color w:val="0563C1" w:themeColor="hyperlink"/>
      <w:u w:val="single"/>
    </w:rPr>
  </w:style>
  <w:style w:type="table" w:styleId="TableGrid">
    <w:name w:val="Table Grid"/>
    <w:basedOn w:val="TableNormal"/>
    <w:uiPriority w:val="59"/>
    <w:rsid w:val="00CD3BF3"/>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E29"/>
    <w:rPr>
      <w:sz w:val="16"/>
      <w:szCs w:val="16"/>
    </w:rPr>
  </w:style>
  <w:style w:type="paragraph" w:styleId="CommentText">
    <w:name w:val="annotation text"/>
    <w:basedOn w:val="Normal"/>
    <w:link w:val="CommentTextChar"/>
    <w:uiPriority w:val="99"/>
    <w:unhideWhenUsed/>
    <w:rsid w:val="00911E29"/>
    <w:rPr>
      <w:sz w:val="20"/>
      <w:szCs w:val="20"/>
    </w:rPr>
  </w:style>
  <w:style w:type="character" w:customStyle="1" w:styleId="CommentTextChar">
    <w:name w:val="Comment Text Char"/>
    <w:basedOn w:val="DefaultParagraphFont"/>
    <w:link w:val="CommentText"/>
    <w:uiPriority w:val="99"/>
    <w:rsid w:val="00911E29"/>
    <w:rPr>
      <w:sz w:val="20"/>
      <w:szCs w:val="20"/>
    </w:rPr>
  </w:style>
  <w:style w:type="paragraph" w:styleId="CommentSubject">
    <w:name w:val="annotation subject"/>
    <w:basedOn w:val="CommentText"/>
    <w:next w:val="CommentText"/>
    <w:link w:val="CommentSubjectChar"/>
    <w:uiPriority w:val="99"/>
    <w:semiHidden/>
    <w:unhideWhenUsed/>
    <w:rsid w:val="00911E29"/>
    <w:rPr>
      <w:b/>
      <w:bCs/>
    </w:rPr>
  </w:style>
  <w:style w:type="character" w:customStyle="1" w:styleId="CommentSubjectChar">
    <w:name w:val="Comment Subject Char"/>
    <w:basedOn w:val="CommentTextChar"/>
    <w:link w:val="CommentSubject"/>
    <w:uiPriority w:val="99"/>
    <w:semiHidden/>
    <w:rsid w:val="00911E29"/>
    <w:rPr>
      <w:b/>
      <w:bCs/>
      <w:sz w:val="20"/>
      <w:szCs w:val="20"/>
    </w:rPr>
  </w:style>
  <w:style w:type="paragraph" w:styleId="BalloonText">
    <w:name w:val="Balloon Text"/>
    <w:basedOn w:val="Normal"/>
    <w:link w:val="BalloonTextChar"/>
    <w:uiPriority w:val="99"/>
    <w:semiHidden/>
    <w:unhideWhenUsed/>
    <w:rsid w:val="00911E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E29"/>
    <w:rPr>
      <w:rFonts w:ascii="Segoe UI" w:hAnsi="Segoe UI" w:cs="Segoe UI"/>
      <w:sz w:val="18"/>
      <w:szCs w:val="18"/>
    </w:rPr>
  </w:style>
  <w:style w:type="paragraph" w:styleId="Header">
    <w:name w:val="header"/>
    <w:basedOn w:val="Normal"/>
    <w:link w:val="HeaderChar"/>
    <w:uiPriority w:val="99"/>
    <w:unhideWhenUsed/>
    <w:rsid w:val="00E4632A"/>
    <w:pPr>
      <w:tabs>
        <w:tab w:val="center" w:pos="4680"/>
        <w:tab w:val="right" w:pos="9360"/>
      </w:tabs>
    </w:pPr>
  </w:style>
  <w:style w:type="character" w:customStyle="1" w:styleId="HeaderChar">
    <w:name w:val="Header Char"/>
    <w:basedOn w:val="DefaultParagraphFont"/>
    <w:link w:val="Header"/>
    <w:uiPriority w:val="99"/>
    <w:rsid w:val="00E4632A"/>
  </w:style>
  <w:style w:type="paragraph" w:styleId="Footer">
    <w:name w:val="footer"/>
    <w:basedOn w:val="Normal"/>
    <w:link w:val="FooterChar"/>
    <w:uiPriority w:val="99"/>
    <w:unhideWhenUsed/>
    <w:rsid w:val="00E4632A"/>
    <w:pPr>
      <w:tabs>
        <w:tab w:val="center" w:pos="4680"/>
        <w:tab w:val="right" w:pos="9360"/>
      </w:tabs>
    </w:pPr>
  </w:style>
  <w:style w:type="character" w:customStyle="1" w:styleId="FooterChar">
    <w:name w:val="Footer Char"/>
    <w:basedOn w:val="DefaultParagraphFont"/>
    <w:link w:val="Footer"/>
    <w:uiPriority w:val="99"/>
    <w:rsid w:val="00E4632A"/>
  </w:style>
  <w:style w:type="character" w:styleId="LineNumber">
    <w:name w:val="line number"/>
    <w:basedOn w:val="DefaultParagraphFont"/>
    <w:uiPriority w:val="99"/>
    <w:semiHidden/>
    <w:unhideWhenUsed/>
    <w:rsid w:val="00E4632A"/>
  </w:style>
  <w:style w:type="character" w:customStyle="1" w:styleId="Heading5Char">
    <w:name w:val="Heading 5 Char"/>
    <w:basedOn w:val="DefaultParagraphFont"/>
    <w:link w:val="Heading5"/>
    <w:uiPriority w:val="9"/>
    <w:semiHidden/>
    <w:rsid w:val="00502D22"/>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401CC"/>
    <w:pPr>
      <w:spacing w:before="100" w:beforeAutospacing="1" w:after="100" w:afterAutospacing="1"/>
    </w:pPr>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6250">
      <w:bodyDiv w:val="1"/>
      <w:marLeft w:val="0"/>
      <w:marRight w:val="0"/>
      <w:marTop w:val="0"/>
      <w:marBottom w:val="0"/>
      <w:divBdr>
        <w:top w:val="none" w:sz="0" w:space="0" w:color="auto"/>
        <w:left w:val="none" w:sz="0" w:space="0" w:color="auto"/>
        <w:bottom w:val="none" w:sz="0" w:space="0" w:color="auto"/>
        <w:right w:val="none" w:sz="0" w:space="0" w:color="auto"/>
      </w:divBdr>
    </w:div>
    <w:div w:id="285426445">
      <w:bodyDiv w:val="1"/>
      <w:marLeft w:val="0"/>
      <w:marRight w:val="0"/>
      <w:marTop w:val="0"/>
      <w:marBottom w:val="0"/>
      <w:divBdr>
        <w:top w:val="none" w:sz="0" w:space="0" w:color="auto"/>
        <w:left w:val="none" w:sz="0" w:space="0" w:color="auto"/>
        <w:bottom w:val="none" w:sz="0" w:space="0" w:color="auto"/>
        <w:right w:val="none" w:sz="0" w:space="0" w:color="auto"/>
      </w:divBdr>
    </w:div>
    <w:div w:id="917326663">
      <w:bodyDiv w:val="1"/>
      <w:marLeft w:val="0"/>
      <w:marRight w:val="0"/>
      <w:marTop w:val="0"/>
      <w:marBottom w:val="0"/>
      <w:divBdr>
        <w:top w:val="none" w:sz="0" w:space="0" w:color="auto"/>
        <w:left w:val="none" w:sz="0" w:space="0" w:color="auto"/>
        <w:bottom w:val="none" w:sz="0" w:space="0" w:color="auto"/>
        <w:right w:val="none" w:sz="0" w:space="0" w:color="auto"/>
      </w:divBdr>
      <w:divsChild>
        <w:div w:id="1317683459">
          <w:marLeft w:val="547"/>
          <w:marRight w:val="0"/>
          <w:marTop w:val="0"/>
          <w:marBottom w:val="0"/>
          <w:divBdr>
            <w:top w:val="none" w:sz="0" w:space="0" w:color="auto"/>
            <w:left w:val="none" w:sz="0" w:space="0" w:color="auto"/>
            <w:bottom w:val="none" w:sz="0" w:space="0" w:color="auto"/>
            <w:right w:val="none" w:sz="0" w:space="0" w:color="auto"/>
          </w:divBdr>
        </w:div>
      </w:divsChild>
    </w:div>
    <w:div w:id="1251112664">
      <w:bodyDiv w:val="1"/>
      <w:marLeft w:val="0"/>
      <w:marRight w:val="0"/>
      <w:marTop w:val="0"/>
      <w:marBottom w:val="0"/>
      <w:divBdr>
        <w:top w:val="none" w:sz="0" w:space="0" w:color="auto"/>
        <w:left w:val="none" w:sz="0" w:space="0" w:color="auto"/>
        <w:bottom w:val="none" w:sz="0" w:space="0" w:color="auto"/>
        <w:right w:val="none" w:sz="0" w:space="0" w:color="auto"/>
      </w:divBdr>
    </w:div>
    <w:div w:id="1464038265">
      <w:bodyDiv w:val="1"/>
      <w:marLeft w:val="0"/>
      <w:marRight w:val="0"/>
      <w:marTop w:val="0"/>
      <w:marBottom w:val="0"/>
      <w:divBdr>
        <w:top w:val="none" w:sz="0" w:space="0" w:color="auto"/>
        <w:left w:val="none" w:sz="0" w:space="0" w:color="auto"/>
        <w:bottom w:val="none" w:sz="0" w:space="0" w:color="auto"/>
        <w:right w:val="none" w:sz="0" w:space="0" w:color="auto"/>
      </w:divBdr>
    </w:div>
    <w:div w:id="1647205767">
      <w:bodyDiv w:val="1"/>
      <w:marLeft w:val="0"/>
      <w:marRight w:val="0"/>
      <w:marTop w:val="0"/>
      <w:marBottom w:val="0"/>
      <w:divBdr>
        <w:top w:val="none" w:sz="0" w:space="0" w:color="auto"/>
        <w:left w:val="none" w:sz="0" w:space="0" w:color="auto"/>
        <w:bottom w:val="none" w:sz="0" w:space="0" w:color="auto"/>
        <w:right w:val="none" w:sz="0" w:space="0" w:color="auto"/>
      </w:divBdr>
      <w:divsChild>
        <w:div w:id="2331227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106B21089E2E343A0DF25A8BE4D3F69" ma:contentTypeVersion="13" ma:contentTypeDescription="Een nieuw document maken." ma:contentTypeScope="" ma:versionID="cf8492ee23fadf0954e4bb2939a11124">
  <xsd:schema xmlns:xsd="http://www.w3.org/2001/XMLSchema" xmlns:xs="http://www.w3.org/2001/XMLSchema" xmlns:p="http://schemas.microsoft.com/office/2006/metadata/properties" xmlns:ns3="4e143c7f-c268-4dc1-b29a-fa05b2c3e43c" xmlns:ns4="52deb8e8-824b-4577-b8d2-4c5a19f97a0c" targetNamespace="http://schemas.microsoft.com/office/2006/metadata/properties" ma:root="true" ma:fieldsID="c380cea6d44496a275a0fd712bc243e5" ns3:_="" ns4:_="">
    <xsd:import namespace="4e143c7f-c268-4dc1-b29a-fa05b2c3e43c"/>
    <xsd:import namespace="52deb8e8-824b-4577-b8d2-4c5a19f97a0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143c7f-c268-4dc1-b29a-fa05b2c3e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deb8e8-824b-4577-b8d2-4c5a19f97a0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521F4-57CC-4F28-9A95-8E6C771F17CA}">
  <ds:schemaRefs>
    <ds:schemaRef ds:uri="http://schemas.microsoft.com/sharepoint/v3/contenttype/forms"/>
  </ds:schemaRefs>
</ds:datastoreItem>
</file>

<file path=customXml/itemProps2.xml><?xml version="1.0" encoding="utf-8"?>
<ds:datastoreItem xmlns:ds="http://schemas.openxmlformats.org/officeDocument/2006/customXml" ds:itemID="{F51EC15C-EFA6-4FE0-8A79-358FE51C64A0}">
  <ds:schemaRefs>
    <ds:schemaRef ds:uri="http://purl.org/dc/terms/"/>
    <ds:schemaRef ds:uri="4e143c7f-c268-4dc1-b29a-fa05b2c3e43c"/>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52deb8e8-824b-4577-b8d2-4c5a19f97a0c"/>
    <ds:schemaRef ds:uri="http://www.w3.org/XML/1998/namespace"/>
    <ds:schemaRef ds:uri="http://purl.org/dc/dcmitype/"/>
  </ds:schemaRefs>
</ds:datastoreItem>
</file>

<file path=customXml/itemProps3.xml><?xml version="1.0" encoding="utf-8"?>
<ds:datastoreItem xmlns:ds="http://schemas.openxmlformats.org/officeDocument/2006/customXml" ds:itemID="{CF5704B1-EDD1-4B57-98A6-341AA66C8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143c7f-c268-4dc1-b29a-fa05b2c3e43c"/>
    <ds:schemaRef ds:uri="52deb8e8-824b-4577-b8d2-4c5a19f97a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FCE9AE-05F2-40BA-96DD-21D02611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TotalTime>
  <Pages>11</Pages>
  <Words>5455</Words>
  <Characters>30007</Characters>
  <Application>Microsoft Office Word</Application>
  <DocSecurity>0</DocSecurity>
  <Lines>250</Lines>
  <Paragraphs>70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c:creator>
  <cp:keywords/>
  <dc:description/>
  <cp:lastModifiedBy>Carolien Maas</cp:lastModifiedBy>
  <cp:revision>187</cp:revision>
  <dcterms:created xsi:type="dcterms:W3CDTF">2022-08-23T07:16:00Z</dcterms:created>
  <dcterms:modified xsi:type="dcterms:W3CDTF">2023-07-13T11:56:00Z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0x0101002106B21089E2E343A0DF25A8BE4D3F69</vt:lpwstr>
  </property>
</Properties>
</file>